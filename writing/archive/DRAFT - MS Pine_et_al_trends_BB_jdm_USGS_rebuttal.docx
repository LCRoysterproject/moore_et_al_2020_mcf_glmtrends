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D526C7" w14:textId="26BBC12E" w:rsidR="00075CE3" w:rsidRPr="00B05D98" w:rsidRDefault="00075CE3" w:rsidP="00075CE3">
      <w:pPr>
        <w:spacing w:line="480" w:lineRule="auto"/>
        <w:rPr>
          <w:rFonts w:cstheme="minorHAnsi"/>
          <w:b/>
          <w:bCs/>
          <w:iCs/>
          <w:sz w:val="24"/>
          <w:szCs w:val="24"/>
          <w:shd w:val="clear" w:color="auto" w:fill="FFFFFF"/>
        </w:rPr>
      </w:pPr>
      <w:commentRangeStart w:id="0"/>
      <w:commentRangeStart w:id="1"/>
      <w:r w:rsidRPr="00B05D98">
        <w:rPr>
          <w:rFonts w:cstheme="minorHAnsi"/>
          <w:b/>
          <w:bCs/>
          <w:iCs/>
          <w:sz w:val="24"/>
          <w:szCs w:val="24"/>
          <w:shd w:val="clear" w:color="auto" w:fill="FFFFFF"/>
        </w:rPr>
        <w:t>ABSTRACT</w:t>
      </w:r>
      <w:commentRangeEnd w:id="0"/>
      <w:r w:rsidR="00341BB9">
        <w:rPr>
          <w:rStyle w:val="CommentReference"/>
        </w:rPr>
        <w:commentReference w:id="0"/>
      </w:r>
      <w:commentRangeEnd w:id="1"/>
      <w:r w:rsidR="00CF24A8">
        <w:rPr>
          <w:rStyle w:val="CommentReference"/>
        </w:rPr>
        <w:commentReference w:id="1"/>
      </w:r>
    </w:p>
    <w:p w14:paraId="413D6588" w14:textId="77777777" w:rsidR="00075CE3" w:rsidRPr="00B05D98" w:rsidRDefault="00075CE3" w:rsidP="00075CE3">
      <w:pPr>
        <w:spacing w:line="480" w:lineRule="auto"/>
        <w:rPr>
          <w:rFonts w:cstheme="minorHAnsi"/>
          <w:sz w:val="24"/>
          <w:szCs w:val="24"/>
          <w:shd w:val="clear" w:color="auto" w:fill="FFFFFF"/>
        </w:rPr>
      </w:pPr>
      <w:r w:rsidRPr="00B05D98">
        <w:rPr>
          <w:rFonts w:cstheme="minorHAnsi"/>
          <w:sz w:val="24"/>
          <w:szCs w:val="24"/>
          <w:shd w:val="clear" w:color="auto" w:fill="FFFFFF"/>
        </w:rPr>
        <w:t xml:space="preserve">Within the “Big Bend” region of the northeastern Gulf of Mexico, one of the least developed coastlines in the continental US, intertidal and subtidal populations of Eastern Oyster (“oyster”) </w:t>
      </w:r>
      <w:r w:rsidRPr="00B05D98">
        <w:rPr>
          <w:rFonts w:cstheme="minorHAnsi"/>
          <w:i/>
          <w:sz w:val="24"/>
          <w:szCs w:val="24"/>
          <w:shd w:val="clear" w:color="auto" w:fill="FFFFFF"/>
        </w:rPr>
        <w:t xml:space="preserve">Crassostrea virginica </w:t>
      </w:r>
      <w:r w:rsidRPr="00B05D98">
        <w:rPr>
          <w:rFonts w:cstheme="minorHAnsi"/>
          <w:iCs/>
          <w:sz w:val="24"/>
          <w:szCs w:val="24"/>
          <w:shd w:val="clear" w:color="auto" w:fill="FFFFFF"/>
        </w:rPr>
        <w:t>are a critical ecosystem and important economic constituent.  W</w:t>
      </w:r>
      <w:r w:rsidRPr="00B05D98">
        <w:rPr>
          <w:rFonts w:cstheme="minorHAnsi"/>
          <w:sz w:val="24"/>
          <w:szCs w:val="24"/>
          <w:shd w:val="clear" w:color="auto" w:fill="FFFFFF"/>
        </w:rPr>
        <w:t xml:space="preserve">e assessed trends in intertidal oyster populations, river discharge, and commercial fishing activity in the Suwannee River estuary within the Big Bend using </w:t>
      </w:r>
      <w:commentRangeStart w:id="2"/>
      <w:r w:rsidRPr="00B05D98">
        <w:rPr>
          <w:rFonts w:cstheme="minorHAnsi"/>
          <w:sz w:val="24"/>
          <w:szCs w:val="24"/>
          <w:shd w:val="clear" w:color="auto" w:fill="FFFFFF"/>
        </w:rPr>
        <w:t xml:space="preserve">fisheries independent data </w:t>
      </w:r>
      <w:commentRangeEnd w:id="2"/>
      <w:r w:rsidR="00D52746">
        <w:rPr>
          <w:rStyle w:val="CommentReference"/>
        </w:rPr>
        <w:commentReference w:id="2"/>
      </w:r>
      <w:r w:rsidRPr="00B05D98">
        <w:rPr>
          <w:rFonts w:cstheme="minorHAnsi"/>
          <w:sz w:val="24"/>
          <w:szCs w:val="24"/>
          <w:shd w:val="clear" w:color="auto" w:fill="FFFFFF"/>
        </w:rPr>
        <w:t xml:space="preserve">from irregular monitoring efforts and publicly available environmental data.  We used generalized mixed models to evaluate counts of oysters from line-transect surveys over time and space.  We assessed model performance using simulation to understand potential bias, and then evaluated whether these counts were related to freshwater inputs from the Suwannee River and commercial oyster fishing effort and landings at different time lags.  We found intertidal oyster counts have declined over time, and that most of these declines are found in inshore intertidal oyster bars which are becoming </w:t>
      </w:r>
      <w:commentRangeStart w:id="3"/>
      <w:commentRangeStart w:id="4"/>
      <w:r w:rsidRPr="00B05D98">
        <w:rPr>
          <w:rFonts w:cstheme="minorHAnsi"/>
          <w:sz w:val="24"/>
          <w:szCs w:val="24"/>
          <w:shd w:val="clear" w:color="auto" w:fill="FFFFFF"/>
        </w:rPr>
        <w:t xml:space="preserve">like </w:t>
      </w:r>
      <w:commentRangeEnd w:id="3"/>
      <w:r w:rsidR="00D52746">
        <w:rPr>
          <w:rStyle w:val="CommentReference"/>
        </w:rPr>
        <w:commentReference w:id="3"/>
      </w:r>
      <w:commentRangeEnd w:id="4"/>
      <w:r w:rsidR="00323E31">
        <w:rPr>
          <w:rStyle w:val="CommentReference"/>
        </w:rPr>
        <w:commentReference w:id="4"/>
      </w:r>
      <w:r w:rsidRPr="00B05D98">
        <w:rPr>
          <w:rFonts w:cstheme="minorHAnsi"/>
          <w:sz w:val="24"/>
          <w:szCs w:val="24"/>
          <w:shd w:val="clear" w:color="auto" w:fill="FFFFFF"/>
        </w:rPr>
        <w:t>degraded offshore oyster reefs.  We also found a significant relationship between oyster counts and a one-year lag on either total annual, or mean daily Suwannee River discharge, but including commercial fishery information did not improve model fit.  Overall trends in river discharge suggest increasing coefficient of variation and commercial oyster fishing effort and landings have shown increasing trends.  We do not know whether declines in intertidal oyster bars are offset by formation of new oyster reefs elsewhere.  These results quantify rapid declines in intertidal oyster reefs and changing patterns in river discharge in a region of coastline with high conservation value which can be used to inform ongoing and proposed restoration projects in the region.</w:t>
      </w:r>
    </w:p>
    <w:p w14:paraId="6B6CD697" w14:textId="77777777" w:rsidR="00075CE3" w:rsidRDefault="00075CE3" w:rsidP="00E66E8B">
      <w:pPr>
        <w:spacing w:after="0" w:line="480" w:lineRule="auto"/>
        <w:rPr>
          <w:rFonts w:cstheme="minorHAnsi"/>
          <w:sz w:val="24"/>
          <w:szCs w:val="24"/>
          <w:shd w:val="clear" w:color="auto" w:fill="FFFFFF"/>
        </w:rPr>
      </w:pPr>
    </w:p>
    <w:p w14:paraId="497143EF" w14:textId="77777777" w:rsidR="00E66E8B" w:rsidRPr="00B05D98" w:rsidRDefault="00E66E8B" w:rsidP="00E66E8B">
      <w:pPr>
        <w:spacing w:after="0" w:line="480" w:lineRule="auto"/>
        <w:rPr>
          <w:rFonts w:cstheme="minorHAnsi"/>
          <w:sz w:val="24"/>
          <w:szCs w:val="24"/>
          <w:shd w:val="clear" w:color="auto" w:fill="FFFFFF"/>
        </w:rPr>
      </w:pPr>
      <w:r w:rsidRPr="00B05D98">
        <w:rPr>
          <w:rFonts w:cstheme="minorHAnsi"/>
          <w:sz w:val="24"/>
          <w:szCs w:val="24"/>
          <w:shd w:val="clear" w:color="auto" w:fill="FFFFFF"/>
        </w:rPr>
        <w:lastRenderedPageBreak/>
        <w:t xml:space="preserve">Many species of oysters of the family </w:t>
      </w:r>
      <w:proofErr w:type="spellStart"/>
      <w:r w:rsidRPr="00B05D98">
        <w:rPr>
          <w:rFonts w:cstheme="minorHAnsi"/>
          <w:sz w:val="24"/>
          <w:szCs w:val="24"/>
          <w:shd w:val="clear" w:color="auto" w:fill="FFFFFF"/>
        </w:rPr>
        <w:t>Ostreidae</w:t>
      </w:r>
      <w:proofErr w:type="spellEnd"/>
      <w:r w:rsidRPr="00B05D98">
        <w:rPr>
          <w:rFonts w:cstheme="minorHAnsi"/>
          <w:sz w:val="24"/>
          <w:szCs w:val="24"/>
          <w:shd w:val="clear" w:color="auto" w:fill="FFFFFF"/>
        </w:rPr>
        <w:t xml:space="preserve"> are globally recognized as a critical estuarine component where they provide important ecosystem and fishery benefits (</w:t>
      </w:r>
      <w:r w:rsidRPr="00B05D98">
        <w:rPr>
          <w:rFonts w:cstheme="minorHAnsi"/>
          <w:color w:val="222222"/>
          <w:sz w:val="24"/>
          <w:szCs w:val="24"/>
          <w:shd w:val="clear" w:color="auto" w:fill="FFFFFF"/>
        </w:rPr>
        <w:t>Gutiérrez</w:t>
      </w:r>
      <w:r w:rsidRPr="00B05D98">
        <w:rPr>
          <w:rFonts w:cstheme="minorHAnsi"/>
          <w:sz w:val="24"/>
          <w:szCs w:val="24"/>
          <w:shd w:val="clear" w:color="auto" w:fill="FFFFFF"/>
        </w:rPr>
        <w:t xml:space="preserve"> et al. 2003; Coen et al. 2007; Carranza et al. 2009; Grabowski 2012).  Large declines in oyster populations have been observed at global (Beck et al. 2011), continental (Zu </w:t>
      </w:r>
      <w:proofErr w:type="spellStart"/>
      <w:r w:rsidRPr="00B05D98">
        <w:rPr>
          <w:rFonts w:cstheme="minorHAnsi"/>
          <w:sz w:val="24"/>
          <w:szCs w:val="24"/>
          <w:shd w:val="clear" w:color="auto" w:fill="FFFFFF"/>
        </w:rPr>
        <w:t>Ermgassen</w:t>
      </w:r>
      <w:proofErr w:type="spellEnd"/>
      <w:r w:rsidRPr="00B05D98">
        <w:rPr>
          <w:rFonts w:cstheme="minorHAnsi"/>
          <w:sz w:val="24"/>
          <w:szCs w:val="24"/>
          <w:shd w:val="clear" w:color="auto" w:fill="FFFFFF"/>
        </w:rPr>
        <w:t xml:space="preserve"> et al. 2012; </w:t>
      </w:r>
      <w:proofErr w:type="spellStart"/>
      <w:r w:rsidRPr="00B05D98">
        <w:rPr>
          <w:rFonts w:cstheme="minorHAnsi"/>
          <w:sz w:val="24"/>
          <w:szCs w:val="24"/>
          <w:shd w:val="clear" w:color="auto" w:fill="FFFFFF"/>
        </w:rPr>
        <w:t>Alleway</w:t>
      </w:r>
      <w:proofErr w:type="spellEnd"/>
      <w:r w:rsidRPr="00B05D98">
        <w:rPr>
          <w:rFonts w:cstheme="minorHAnsi"/>
          <w:sz w:val="24"/>
          <w:szCs w:val="24"/>
          <w:shd w:val="clear" w:color="auto" w:fill="FFFFFF"/>
        </w:rPr>
        <w:t xml:space="preserve"> and Connell 2015), regional (Seavey et al. 2011; Wilberg 2011, 2013), and local spatial scales (Pine et al. 2015; Grizzle et al. 2018).  These losses have been widely documented including localized extirpations in Australia (</w:t>
      </w:r>
      <w:proofErr w:type="spellStart"/>
      <w:r w:rsidRPr="00B05D98">
        <w:rPr>
          <w:rFonts w:cstheme="minorHAnsi"/>
          <w:sz w:val="24"/>
          <w:szCs w:val="24"/>
          <w:shd w:val="clear" w:color="auto" w:fill="FFFFFF"/>
        </w:rPr>
        <w:t>Alleway</w:t>
      </w:r>
      <w:proofErr w:type="spellEnd"/>
      <w:r w:rsidRPr="00B05D98">
        <w:rPr>
          <w:rFonts w:cstheme="minorHAnsi"/>
          <w:sz w:val="24"/>
          <w:szCs w:val="24"/>
          <w:shd w:val="clear" w:color="auto" w:fill="FFFFFF"/>
        </w:rPr>
        <w:t xml:space="preserve"> and Connell 2015) and large biomass reductions in the US particularly in the Chesapeake Bay and US Gulf of Mexico regions where the eastern oyster </w:t>
      </w:r>
      <w:r w:rsidRPr="00B05D98">
        <w:rPr>
          <w:rFonts w:cstheme="minorHAnsi"/>
          <w:i/>
          <w:sz w:val="24"/>
          <w:szCs w:val="24"/>
          <w:shd w:val="clear" w:color="auto" w:fill="FFFFFF"/>
        </w:rPr>
        <w:t>Crassostrea virginica</w:t>
      </w:r>
      <w:r w:rsidRPr="00B05D98">
        <w:rPr>
          <w:rFonts w:cstheme="minorHAnsi"/>
          <w:sz w:val="24"/>
          <w:szCs w:val="24"/>
          <w:shd w:val="clear" w:color="auto" w:fill="FFFFFF"/>
        </w:rPr>
        <w:t xml:space="preserve"> is highly valued from cultural, fishery, and ecosystem service perspectives.  The US Gulf of Mexico region alone likely supports the world’s largest remaining natural oyster reefs (Beck et al. 2011), and these reefs provide about 69% of the US commercial wild eastern oyster harvest (2016 data, see </w:t>
      </w:r>
      <w:r w:rsidRPr="00B05D98">
        <w:rPr>
          <w:rFonts w:cstheme="minorHAnsi"/>
          <w:sz w:val="24"/>
          <w:szCs w:val="24"/>
        </w:rPr>
        <w:t>NOAA Fisheries 2019a).</w:t>
      </w:r>
      <w:r w:rsidRPr="00B05D98">
        <w:rPr>
          <w:rFonts w:cstheme="minorHAnsi"/>
          <w:sz w:val="24"/>
          <w:szCs w:val="24"/>
          <w:shd w:val="clear" w:color="auto" w:fill="FFFFFF"/>
        </w:rPr>
        <w:t xml:space="preserve">  Florida has historically supported about 10% of this total but following the collapse of the Apalachicola Bay oyster fishery in 2012 (Pine et al. 2015) this total has declined to about 5% of total US landings (NOAA Fisheries 2019a).</w:t>
      </w:r>
    </w:p>
    <w:p w14:paraId="19480304" w14:textId="375C3188" w:rsidR="00E66E8B" w:rsidRPr="00B05D98" w:rsidRDefault="00E66E8B" w:rsidP="00E66E8B">
      <w:pPr>
        <w:spacing w:after="0" w:line="480" w:lineRule="auto"/>
        <w:ind w:firstLine="720"/>
        <w:rPr>
          <w:rFonts w:cstheme="minorHAnsi"/>
          <w:sz w:val="24"/>
          <w:szCs w:val="24"/>
          <w:shd w:val="clear" w:color="auto" w:fill="FFFFFF"/>
        </w:rPr>
      </w:pPr>
      <w:r w:rsidRPr="00B05D98">
        <w:rPr>
          <w:rFonts w:cstheme="minorHAnsi"/>
          <w:sz w:val="24"/>
          <w:szCs w:val="24"/>
          <w:shd w:val="clear" w:color="auto" w:fill="FFFFFF"/>
        </w:rPr>
        <w:t xml:space="preserve">The Suwannee </w:t>
      </w:r>
      <w:commentRangeStart w:id="5"/>
      <w:commentRangeStart w:id="6"/>
      <w:r w:rsidRPr="00B05D98">
        <w:rPr>
          <w:rFonts w:cstheme="minorHAnsi"/>
          <w:sz w:val="24"/>
          <w:szCs w:val="24"/>
          <w:shd w:val="clear" w:color="auto" w:fill="FFFFFF"/>
        </w:rPr>
        <w:t>River</w:t>
      </w:r>
      <w:commentRangeEnd w:id="5"/>
      <w:r w:rsidR="00596101">
        <w:rPr>
          <w:rStyle w:val="CommentReference"/>
        </w:rPr>
        <w:commentReference w:id="5"/>
      </w:r>
      <w:commentRangeEnd w:id="6"/>
      <w:r w:rsidR="00323E31">
        <w:rPr>
          <w:rStyle w:val="CommentReference"/>
        </w:rPr>
        <w:commentReference w:id="6"/>
      </w:r>
      <w:r w:rsidRPr="00B05D98">
        <w:rPr>
          <w:rFonts w:cstheme="minorHAnsi"/>
          <w:sz w:val="24"/>
          <w:szCs w:val="24"/>
          <w:shd w:val="clear" w:color="auto" w:fill="FFFFFF"/>
        </w:rPr>
        <w:t xml:space="preserve"> estuary</w:t>
      </w:r>
      <w:ins w:id="7" w:author="Moore,Jennifer F" w:date="2020-01-15T20:49:00Z">
        <w:r w:rsidR="00CF24A8">
          <w:rPr>
            <w:rFonts w:cstheme="minorHAnsi"/>
            <w:sz w:val="24"/>
            <w:szCs w:val="24"/>
            <w:shd w:val="clear" w:color="auto" w:fill="FFFFFF"/>
          </w:rPr>
          <w:t xml:space="preserve"> (Figure 1)</w:t>
        </w:r>
      </w:ins>
      <w:r w:rsidRPr="00B05D98">
        <w:rPr>
          <w:rFonts w:cstheme="minorHAnsi"/>
          <w:sz w:val="24"/>
          <w:szCs w:val="24"/>
          <w:shd w:val="clear" w:color="auto" w:fill="FFFFFF"/>
        </w:rPr>
        <w:t xml:space="preserve"> is one of the least developed coastal regions in the continental US as more than 30% of the land area and about 100 km of coastline is protected (Main and Allen 2007) and road and human population densities are among the lowest in Florida (</w:t>
      </w:r>
      <w:proofErr w:type="spellStart"/>
      <w:r w:rsidRPr="00B05D98">
        <w:rPr>
          <w:rFonts w:cstheme="minorHAnsi"/>
          <w:sz w:val="24"/>
          <w:szCs w:val="24"/>
          <w:shd w:val="clear" w:color="auto" w:fill="FFFFFF"/>
        </w:rPr>
        <w:t>Geselbrach</w:t>
      </w:r>
      <w:proofErr w:type="spellEnd"/>
      <w:r w:rsidRPr="00B05D98">
        <w:rPr>
          <w:rFonts w:cstheme="minorHAnsi"/>
          <w:sz w:val="24"/>
          <w:szCs w:val="24"/>
          <w:shd w:val="clear" w:color="auto" w:fill="FFFFFF"/>
        </w:rPr>
        <w:t xml:space="preserve"> 2007; Southwick Associates 2015). Loss of oyster reefs in this area is of conservation concern (Beck et al. 2000) as oyster reefs have large ecological and economic value.  In this region, about 13% of private sector employment and 25% of all economic activity is related to natural resources (Southwick Associates 2015) including commercial shellfish </w:t>
      </w:r>
      <w:r w:rsidRPr="00B05D98">
        <w:rPr>
          <w:rFonts w:cstheme="minorHAnsi"/>
          <w:sz w:val="24"/>
          <w:szCs w:val="24"/>
          <w:shd w:val="clear" w:color="auto" w:fill="FFFFFF"/>
        </w:rPr>
        <w:lastRenderedPageBreak/>
        <w:t xml:space="preserve">harvest.  Oyster reefs can form both intertidal and subtidal reefs, and the Big </w:t>
      </w:r>
      <w:commentRangeStart w:id="8"/>
      <w:commentRangeStart w:id="9"/>
      <w:r w:rsidRPr="00B05D98">
        <w:rPr>
          <w:rFonts w:cstheme="minorHAnsi"/>
          <w:sz w:val="24"/>
          <w:szCs w:val="24"/>
          <w:shd w:val="clear" w:color="auto" w:fill="FFFFFF"/>
        </w:rPr>
        <w:t>Bend</w:t>
      </w:r>
      <w:commentRangeEnd w:id="8"/>
      <w:r w:rsidR="00596101">
        <w:rPr>
          <w:rStyle w:val="CommentReference"/>
        </w:rPr>
        <w:commentReference w:id="8"/>
      </w:r>
      <w:commentRangeEnd w:id="9"/>
      <w:r w:rsidR="00323E31">
        <w:rPr>
          <w:rStyle w:val="CommentReference"/>
        </w:rPr>
        <w:commentReference w:id="9"/>
      </w:r>
      <w:r w:rsidRPr="00B05D98">
        <w:rPr>
          <w:rFonts w:cstheme="minorHAnsi"/>
          <w:sz w:val="24"/>
          <w:szCs w:val="24"/>
          <w:shd w:val="clear" w:color="auto" w:fill="FFFFFF"/>
        </w:rPr>
        <w:t xml:space="preserve"> is known for expansive intertidal reefs that have important ecological and hydrological roles in the region.  Kaplan et al. (2016) suggested that intertidal oyster reefs in the Big Bend provide a keystone ecosystem service due to their physical orientation as linear chains parallel to the coastline.  Because of this orientation, these reefs help to promote detention of freshwater and modulation of salinity to promote estuarine conditions.  Bergquist et al. (2006) and Seavey et al. (2011) identified decadal changes in intertidal oyster reefs in this region.  Seavey et al. (2011) used aerial imagery to document a </w:t>
      </w:r>
      <w:r w:rsidRPr="00B05D98">
        <w:rPr>
          <w:rFonts w:cstheme="minorHAnsi"/>
          <w:sz w:val="24"/>
          <w:szCs w:val="24"/>
        </w:rPr>
        <w:t>66% net loss in oyster area from 1982-2011, with offshore intertidal reefs experiencing an 88% loss, nearshore reefs 61% loss, and inshore reefs 50% loss.</w:t>
      </w:r>
      <w:r w:rsidRPr="00B05D98">
        <w:rPr>
          <w:rFonts w:cstheme="minorHAnsi"/>
          <w:sz w:val="24"/>
          <w:szCs w:val="24"/>
          <w:shd w:val="clear" w:color="auto" w:fill="FFFFFF"/>
        </w:rPr>
        <w:t xml:space="preserve">  Reasons for intertidal oyster population decline in this area are unknown, but Seavey et al. (2011) proposed a relationship with changes in freshwater discharge from the Suwannee River leading to cascading increase in frequency of mortality events, eventual loss of nucleation sites for oyster spat, and an irreversible collapse of intact oyster reefs.  Small-scale tests of restoring intertidal oyster reefs through construction of nucleation sites have suggested that nucleation sites are indeed limiting this population (Frederick et al. 2016, Kaplan et al. 2016) and larger restoration efforts are now underway.  Here, we assess recent trends in intertidal eastern oyster populations (“oyster” hereafter) in the Suwannee River estuary, an area of high conservation value in the “Big Bend” region of the northeastern Gulf of Mexico, using fisheries independent data from irregular monitoring efforts.  </w:t>
      </w:r>
    </w:p>
    <w:p w14:paraId="7AA86619" w14:textId="77777777" w:rsidR="00E66E8B" w:rsidRPr="00B05D98" w:rsidRDefault="00E66E8B" w:rsidP="00E66E8B">
      <w:pPr>
        <w:spacing w:after="0" w:line="480" w:lineRule="auto"/>
        <w:rPr>
          <w:rFonts w:cstheme="minorHAnsi"/>
          <w:iCs/>
          <w:sz w:val="24"/>
          <w:szCs w:val="24"/>
          <w:shd w:val="clear" w:color="auto" w:fill="FFFFFF"/>
        </w:rPr>
      </w:pPr>
      <w:r w:rsidRPr="00B05D98">
        <w:rPr>
          <w:rFonts w:cstheme="minorHAnsi"/>
          <w:iCs/>
          <w:sz w:val="24"/>
          <w:szCs w:val="24"/>
          <w:shd w:val="clear" w:color="auto" w:fill="FFFFFF"/>
        </w:rPr>
        <w:t>&lt;A&gt;Methods</w:t>
      </w:r>
    </w:p>
    <w:p w14:paraId="2961CF62" w14:textId="77777777" w:rsidR="00E66E8B" w:rsidRPr="00B05D98" w:rsidRDefault="00E66E8B" w:rsidP="00E66E8B">
      <w:pPr>
        <w:spacing w:after="0" w:line="480" w:lineRule="auto"/>
        <w:rPr>
          <w:rFonts w:cstheme="minorHAnsi"/>
          <w:i/>
          <w:sz w:val="24"/>
          <w:szCs w:val="24"/>
          <w:shd w:val="clear" w:color="auto" w:fill="FFFFFF"/>
        </w:rPr>
      </w:pPr>
      <w:r w:rsidRPr="00B05D98">
        <w:rPr>
          <w:rFonts w:cstheme="minorHAnsi"/>
          <w:i/>
          <w:sz w:val="24"/>
          <w:szCs w:val="24"/>
          <w:shd w:val="clear" w:color="auto" w:fill="FFFFFF"/>
        </w:rPr>
        <w:t xml:space="preserve">&lt;B&gt;Study Site. – </w:t>
      </w:r>
      <w:r w:rsidRPr="00B05D98">
        <w:rPr>
          <w:rFonts w:cstheme="minorHAnsi"/>
          <w:sz w:val="24"/>
          <w:szCs w:val="24"/>
          <w:shd w:val="clear" w:color="auto" w:fill="FFFFFF"/>
        </w:rPr>
        <w:t xml:space="preserve">The Suwannee River estuary in the northeastern Gulf of Mexico (Figure 1) can be divided into three subareas (Orlando et al. 1993), including the lower Suwannee River, upper </w:t>
      </w:r>
      <w:r w:rsidRPr="00B05D98">
        <w:rPr>
          <w:rFonts w:cstheme="minorHAnsi"/>
          <w:sz w:val="24"/>
          <w:szCs w:val="24"/>
          <w:shd w:val="clear" w:color="auto" w:fill="FFFFFF"/>
        </w:rPr>
        <w:lastRenderedPageBreak/>
        <w:t xml:space="preserve">Suwannee Sound, and lower Suwannee Sound.  These shallow (&lt;2-m) regions, fringed by coastal marsh, shell/sand and oyster bars, are bisected by the Suwannee River and generally bounded to the north by Horseshoe Point and south by Cedar Keys (Orlando et al. 1993; Wright et al. 2005).  State and federal partners manage most of the land surrounding the estuary and the 54-km tidally influenced reach of the Suwannee River as conservation land.  Suwannee Sound is an open ocean-facing deltaic estuary (Orlando et al. 1993; Wright et al. 2005) and is heavily influenced by discharge from the Suwannee River which provides about 60% of the inflow to the entire Florida Big Bend region (Montague and </w:t>
      </w:r>
      <w:proofErr w:type="spellStart"/>
      <w:r w:rsidRPr="00B05D98">
        <w:rPr>
          <w:rFonts w:cstheme="minorHAnsi"/>
          <w:sz w:val="24"/>
          <w:szCs w:val="24"/>
          <w:shd w:val="clear" w:color="auto" w:fill="FFFFFF"/>
        </w:rPr>
        <w:t>Odum</w:t>
      </w:r>
      <w:proofErr w:type="spellEnd"/>
      <w:r w:rsidRPr="00B05D98">
        <w:rPr>
          <w:rFonts w:cstheme="minorHAnsi"/>
          <w:sz w:val="24"/>
          <w:szCs w:val="24"/>
          <w:shd w:val="clear" w:color="auto" w:fill="FFFFFF"/>
        </w:rPr>
        <w:t xml:space="preserve"> 1997).  Suwannee Sound is the largest estuary within the Big Bend region.  The Suwannee River is undammed and free-flowing (</w:t>
      </w:r>
      <w:proofErr w:type="spellStart"/>
      <w:r w:rsidRPr="00B05D98">
        <w:rPr>
          <w:rFonts w:cstheme="minorHAnsi"/>
          <w:sz w:val="24"/>
          <w:szCs w:val="24"/>
          <w:shd w:val="clear" w:color="auto" w:fill="FFFFFF"/>
        </w:rPr>
        <w:t>Benke</w:t>
      </w:r>
      <w:proofErr w:type="spellEnd"/>
      <w:r w:rsidRPr="00B05D98">
        <w:rPr>
          <w:rFonts w:cstheme="minorHAnsi"/>
          <w:sz w:val="24"/>
          <w:szCs w:val="24"/>
          <w:shd w:val="clear" w:color="auto" w:fill="FFFFFF"/>
        </w:rPr>
        <w:t xml:space="preserve"> 1990; Ward et al. 2005), but river discharge may be modified due to surface and sub-surface water withdrawals within the basin (Mattson 2002).  Water inputs are from extensive groundwater inflows from the Floridan aquifer and surface water runoff from precipitation.  Suwannee River discharge is a major factor influencing monthly, seasonal, and annual variation in salinity in Suwannee Sound (Orlando et al. 1993; Mattson 2002).</w:t>
      </w:r>
    </w:p>
    <w:p w14:paraId="285DB7A6" w14:textId="77777777" w:rsidR="00E66E8B" w:rsidRPr="00B05D98" w:rsidRDefault="00E66E8B" w:rsidP="00E66E8B">
      <w:pPr>
        <w:spacing w:after="0" w:line="480" w:lineRule="auto"/>
        <w:ind w:firstLine="720"/>
        <w:rPr>
          <w:rFonts w:cstheme="minorHAnsi"/>
          <w:sz w:val="24"/>
          <w:szCs w:val="24"/>
          <w:shd w:val="clear" w:color="auto" w:fill="FFFFFF"/>
        </w:rPr>
      </w:pPr>
      <w:r w:rsidRPr="00B05D98">
        <w:rPr>
          <w:rFonts w:cstheme="minorHAnsi"/>
          <w:sz w:val="24"/>
          <w:szCs w:val="24"/>
          <w:shd w:val="clear" w:color="auto" w:fill="FFFFFF"/>
        </w:rPr>
        <w:t>In most river basins, river discharge-per-unit-rainfall has increased in recent decades due to watershed changes such as conversion from forest to agriculture or increase in impervious surfaces.  In the Suwannee River, discharge has actually declined-per-unit-rainfall possibly due to increasing human use of surface and groundwater (Seavey et al. 2011).   Resulting decreased groundwater levels can impact human users in this region (</w:t>
      </w:r>
      <w:proofErr w:type="spellStart"/>
      <w:r w:rsidRPr="00B05D98">
        <w:rPr>
          <w:rFonts w:cstheme="minorHAnsi"/>
          <w:sz w:val="24"/>
          <w:szCs w:val="24"/>
          <w:shd w:val="clear" w:color="auto" w:fill="FFFFFF"/>
        </w:rPr>
        <w:t>Saetta</w:t>
      </w:r>
      <w:proofErr w:type="spellEnd"/>
      <w:r w:rsidRPr="00B05D98">
        <w:rPr>
          <w:rFonts w:cstheme="minorHAnsi"/>
          <w:sz w:val="24"/>
          <w:szCs w:val="24"/>
          <w:shd w:val="clear" w:color="auto" w:fill="FFFFFF"/>
        </w:rPr>
        <w:t xml:space="preserve"> et al. 2015), but ecosystem impacts are unknown.  Climate reconstructions from dendrochronological records for this region suggest a much wider range of precipitation patterns in past centuries than has been observed in recent decades (Harley et al. 2017).</w:t>
      </w:r>
    </w:p>
    <w:p w14:paraId="2E5B1500" w14:textId="0F9C5F96" w:rsidR="00E66E8B" w:rsidRPr="00B05D98" w:rsidRDefault="00E66E8B" w:rsidP="00E66E8B">
      <w:pPr>
        <w:spacing w:after="0" w:line="480" w:lineRule="auto"/>
        <w:rPr>
          <w:rFonts w:cstheme="minorHAnsi"/>
          <w:sz w:val="24"/>
          <w:szCs w:val="24"/>
        </w:rPr>
      </w:pPr>
      <w:r w:rsidRPr="00B05D98">
        <w:rPr>
          <w:rFonts w:cstheme="minorHAnsi"/>
          <w:i/>
          <w:sz w:val="24"/>
          <w:szCs w:val="24"/>
          <w:shd w:val="clear" w:color="auto" w:fill="FFFFFF"/>
        </w:rPr>
        <w:lastRenderedPageBreak/>
        <w:t>&lt;C&gt;</w:t>
      </w:r>
      <w:commentRangeStart w:id="10"/>
      <w:commentRangeStart w:id="11"/>
      <w:r w:rsidRPr="00B05D98">
        <w:rPr>
          <w:rFonts w:cstheme="minorHAnsi"/>
          <w:i/>
          <w:sz w:val="24"/>
          <w:szCs w:val="24"/>
          <w:shd w:val="clear" w:color="auto" w:fill="FFFFFF"/>
        </w:rPr>
        <w:t>Data</w:t>
      </w:r>
      <w:commentRangeEnd w:id="10"/>
      <w:r w:rsidR="00B963AE">
        <w:rPr>
          <w:rStyle w:val="CommentReference"/>
        </w:rPr>
        <w:commentReference w:id="10"/>
      </w:r>
      <w:commentRangeEnd w:id="11"/>
      <w:r w:rsidR="00323E31">
        <w:rPr>
          <w:rStyle w:val="CommentReference"/>
        </w:rPr>
        <w:commentReference w:id="11"/>
      </w:r>
      <w:r w:rsidRPr="00B05D98">
        <w:rPr>
          <w:rFonts w:cstheme="minorHAnsi"/>
          <w:i/>
          <w:sz w:val="24"/>
          <w:szCs w:val="24"/>
          <w:shd w:val="clear" w:color="auto" w:fill="FFFFFF"/>
        </w:rPr>
        <w:t xml:space="preserve"> collection line transects. – </w:t>
      </w:r>
      <w:r w:rsidRPr="00B05D98">
        <w:rPr>
          <w:rFonts w:cstheme="minorHAnsi"/>
          <w:sz w:val="24"/>
          <w:szCs w:val="24"/>
          <w:shd w:val="clear" w:color="auto" w:fill="FFFFFF"/>
        </w:rPr>
        <w:t>We selected four localities for sampling oysters, (Figure 1) with three in Suwannee Sound (</w:t>
      </w:r>
      <w:commentRangeStart w:id="12"/>
      <w:commentRangeStart w:id="13"/>
      <w:r w:rsidRPr="00B05D98">
        <w:rPr>
          <w:rFonts w:cstheme="minorHAnsi"/>
          <w:sz w:val="24"/>
          <w:szCs w:val="24"/>
          <w:shd w:val="clear" w:color="auto" w:fill="FFFFFF"/>
        </w:rPr>
        <w:t>Horseshoe</w:t>
      </w:r>
      <w:commentRangeEnd w:id="12"/>
      <w:r w:rsidR="00596101">
        <w:rPr>
          <w:rStyle w:val="CommentReference"/>
        </w:rPr>
        <w:commentReference w:id="12"/>
      </w:r>
      <w:commentRangeEnd w:id="13"/>
      <w:r w:rsidR="00323E31">
        <w:rPr>
          <w:rStyle w:val="CommentReference"/>
        </w:rPr>
        <w:commentReference w:id="13"/>
      </w:r>
      <w:r w:rsidRPr="00B05D98">
        <w:rPr>
          <w:rFonts w:cstheme="minorHAnsi"/>
          <w:sz w:val="24"/>
          <w:szCs w:val="24"/>
          <w:shd w:val="clear" w:color="auto" w:fill="FFFFFF"/>
        </w:rPr>
        <w:t xml:space="preserve"> </w:t>
      </w:r>
      <w:del w:id="14" w:author="Moore,Jennifer F" w:date="2019-12-21T20:35:00Z">
        <w:r w:rsidRPr="00B05D98" w:rsidDel="00323E31">
          <w:rPr>
            <w:rFonts w:cstheme="minorHAnsi"/>
            <w:sz w:val="24"/>
            <w:szCs w:val="24"/>
            <w:shd w:val="clear" w:color="auto" w:fill="FFFFFF"/>
          </w:rPr>
          <w:delText>Cove</w:delText>
        </w:r>
      </w:del>
      <w:ins w:id="15" w:author="Moore,Jennifer F" w:date="2019-12-21T20:35:00Z">
        <w:r w:rsidR="00323E31">
          <w:rPr>
            <w:rFonts w:cstheme="minorHAnsi"/>
            <w:sz w:val="24"/>
            <w:szCs w:val="24"/>
            <w:shd w:val="clear" w:color="auto" w:fill="FFFFFF"/>
          </w:rPr>
          <w:t>Beach</w:t>
        </w:r>
      </w:ins>
      <w:r w:rsidRPr="00B05D98">
        <w:rPr>
          <w:rFonts w:cstheme="minorHAnsi"/>
          <w:sz w:val="24"/>
          <w:szCs w:val="24"/>
          <w:shd w:val="clear" w:color="auto" w:fill="FFFFFF"/>
        </w:rPr>
        <w:t>, Lone Cabbage</w:t>
      </w:r>
      <w:ins w:id="16" w:author="Moore,Jennifer F" w:date="2019-12-21T20:38:00Z">
        <w:r w:rsidR="00323E31">
          <w:rPr>
            <w:rFonts w:cstheme="minorHAnsi"/>
            <w:sz w:val="24"/>
            <w:szCs w:val="24"/>
            <w:shd w:val="clear" w:color="auto" w:fill="FFFFFF"/>
          </w:rPr>
          <w:t xml:space="preserve"> Reef</w:t>
        </w:r>
      </w:ins>
      <w:r w:rsidRPr="00B05D98">
        <w:rPr>
          <w:rFonts w:cstheme="minorHAnsi"/>
          <w:sz w:val="24"/>
          <w:szCs w:val="24"/>
          <w:shd w:val="clear" w:color="auto" w:fill="FFFFFF"/>
        </w:rPr>
        <w:t>, and Cedar Key</w:t>
      </w:r>
      <w:del w:id="17" w:author="Moore,Jennifer F" w:date="2019-12-21T20:36:00Z">
        <w:r w:rsidRPr="00B05D98" w:rsidDel="00323E31">
          <w:rPr>
            <w:rFonts w:cstheme="minorHAnsi"/>
            <w:sz w:val="24"/>
            <w:szCs w:val="24"/>
            <w:shd w:val="clear" w:color="auto" w:fill="FFFFFF"/>
          </w:rPr>
          <w:delText>s</w:delText>
        </w:r>
      </w:del>
      <w:r w:rsidRPr="00B05D98">
        <w:rPr>
          <w:rFonts w:cstheme="minorHAnsi"/>
          <w:sz w:val="24"/>
          <w:szCs w:val="24"/>
          <w:shd w:val="clear" w:color="auto" w:fill="FFFFFF"/>
        </w:rPr>
        <w:t xml:space="preserve">) and </w:t>
      </w:r>
      <w:ins w:id="18" w:author="Moore,Jennifer F" w:date="2019-12-21T20:35:00Z">
        <w:r w:rsidR="00323E31">
          <w:rPr>
            <w:rFonts w:cstheme="minorHAnsi"/>
            <w:sz w:val="24"/>
            <w:szCs w:val="24"/>
            <w:shd w:val="clear" w:color="auto" w:fill="FFFFFF"/>
          </w:rPr>
          <w:t xml:space="preserve">one in </w:t>
        </w:r>
      </w:ins>
      <w:commentRangeStart w:id="19"/>
      <w:commentRangeStart w:id="20"/>
      <w:r w:rsidRPr="00B05D98">
        <w:rPr>
          <w:rFonts w:cstheme="minorHAnsi"/>
          <w:sz w:val="24"/>
          <w:szCs w:val="24"/>
          <w:shd w:val="clear" w:color="auto" w:fill="FFFFFF"/>
        </w:rPr>
        <w:t>Corrigan’s</w:t>
      </w:r>
      <w:commentRangeEnd w:id="19"/>
      <w:r w:rsidR="00596101">
        <w:rPr>
          <w:rStyle w:val="CommentReference"/>
        </w:rPr>
        <w:commentReference w:id="19"/>
      </w:r>
      <w:commentRangeEnd w:id="20"/>
      <w:r w:rsidR="00323E31">
        <w:rPr>
          <w:rStyle w:val="CommentReference"/>
        </w:rPr>
        <w:commentReference w:id="20"/>
      </w:r>
      <w:r w:rsidRPr="00B05D98">
        <w:rPr>
          <w:rFonts w:cstheme="minorHAnsi"/>
          <w:sz w:val="24"/>
          <w:szCs w:val="24"/>
          <w:shd w:val="clear" w:color="auto" w:fill="FFFFFF"/>
        </w:rPr>
        <w:t xml:space="preserve"> Reef.  At each locality, we designated linear groups of oyster reefs as </w:t>
      </w:r>
      <w:r w:rsidRPr="00B05D98">
        <w:rPr>
          <w:rFonts w:cstheme="minorHAnsi"/>
          <w:sz w:val="24"/>
          <w:szCs w:val="24"/>
        </w:rPr>
        <w:t>Inshore, Nearshore, or Offshore sites based on their orientation and relative distance from shore.  We then randomly chose individual intertidal oyster reefs within each of these sites for sampling (generally 3 unique small reefs within each site and locality). At each of these sampling stations, we then established fixed locations on each oyster reef to conduct line transect sampling to estimate oyster counts and density.  Oyster reefs were sampled when tidal heights were less than -0.84 m NAVD 88 as measured at NOAA tidal station 8728520 (NOAA 2019b).  At this tidal height, intertidal oyster reefs in this area are dewatered, allowing visual counts of oysters with line transect surveys.  Transect width was 15.24 cm and transect length was the minimum</w:t>
      </w:r>
      <w:commentRangeStart w:id="21"/>
      <w:commentRangeStart w:id="22"/>
      <w:r w:rsidRPr="00B05D98">
        <w:rPr>
          <w:rFonts w:cstheme="minorHAnsi"/>
          <w:sz w:val="24"/>
          <w:szCs w:val="24"/>
        </w:rPr>
        <w:t>?</w:t>
      </w:r>
      <w:commentRangeEnd w:id="21"/>
      <w:r w:rsidR="00596101">
        <w:rPr>
          <w:rStyle w:val="CommentReference"/>
        </w:rPr>
        <w:commentReference w:id="21"/>
      </w:r>
      <w:commentRangeEnd w:id="22"/>
      <w:r w:rsidR="00323E31">
        <w:rPr>
          <w:rStyle w:val="CommentReference"/>
        </w:rPr>
        <w:commentReference w:id="22"/>
      </w:r>
      <w:r w:rsidRPr="00B05D98">
        <w:rPr>
          <w:rFonts w:cstheme="minorHAnsi"/>
          <w:sz w:val="24"/>
          <w:szCs w:val="24"/>
        </w:rPr>
        <w:t xml:space="preserve"> width of the oyster reef at the tidal height of sampling.  The starting point for the transect on the bar was randomly chosen in GIS.  Permanent steel rebar posts (0.5-m) were used to mark transect outlines for repeat visits, and GPS coordinates recorded using a handheld GPS device.  Live and dead oysters were then counted visually along each transect using handheld tally counters and recorded in 2.5-m intervals from the defined transect origin.</w:t>
      </w:r>
    </w:p>
    <w:p w14:paraId="77417597" w14:textId="77777777" w:rsidR="00E66E8B" w:rsidRPr="00B05D98" w:rsidRDefault="00E66E8B" w:rsidP="00E66E8B">
      <w:pPr>
        <w:spacing w:after="0" w:line="480" w:lineRule="auto"/>
        <w:rPr>
          <w:rFonts w:cstheme="minorHAnsi"/>
          <w:i/>
          <w:sz w:val="24"/>
          <w:szCs w:val="24"/>
          <w:shd w:val="clear" w:color="auto" w:fill="FFFFFF"/>
        </w:rPr>
      </w:pPr>
      <w:r w:rsidRPr="00B05D98">
        <w:rPr>
          <w:rFonts w:cstheme="minorHAnsi"/>
          <w:i/>
          <w:sz w:val="24"/>
          <w:szCs w:val="24"/>
          <w:shd w:val="clear" w:color="auto" w:fill="FFFFFF"/>
        </w:rPr>
        <w:t xml:space="preserve">&lt;C&gt;River discharge. – </w:t>
      </w:r>
      <w:r w:rsidRPr="00B05D98">
        <w:rPr>
          <w:rFonts w:cstheme="minorHAnsi"/>
          <w:sz w:val="24"/>
          <w:szCs w:val="24"/>
          <w:shd w:val="clear" w:color="auto" w:fill="FFFFFF"/>
        </w:rPr>
        <w:t xml:space="preserve">Because salinity in Suwannee Sound is influenced by Suwannee River discharge, and oyster populations are an estuarine dependent species, we summarized river discharge data using the Suwannee River USGS gauge 02323500 near Wilcox, Florida.  We used the longest continuous data records beginning October 1941-July 2019 to show long-term trends and summarized river discharge (by convention as </w:t>
      </w:r>
      <w:r>
        <w:rPr>
          <w:rFonts w:cstheme="minorHAnsi"/>
          <w:sz w:val="24"/>
          <w:szCs w:val="24"/>
          <w:shd w:val="clear" w:color="auto" w:fill="FFFFFF"/>
        </w:rPr>
        <w:t>cubic feet per second</w:t>
      </w:r>
      <w:r w:rsidRPr="00B05D98">
        <w:rPr>
          <w:rFonts w:cstheme="minorHAnsi"/>
          <w:sz w:val="24"/>
          <w:szCs w:val="24"/>
          <w:shd w:val="clear" w:color="auto" w:fill="FFFFFF"/>
        </w:rPr>
        <w:t xml:space="preserve">) for each year as mean daily, the variance of daily discharge, CV of daily discharge, and total annual discharge.  </w:t>
      </w:r>
      <w:r w:rsidRPr="00B05D98">
        <w:rPr>
          <w:rFonts w:cstheme="minorHAnsi"/>
          <w:sz w:val="24"/>
          <w:szCs w:val="24"/>
          <w:shd w:val="clear" w:color="auto" w:fill="FFFFFF"/>
        </w:rPr>
        <w:lastRenderedPageBreak/>
        <w:t xml:space="preserve">We also calculated these same metrics for the overall time series.  We included a locally weighted scatterplot smoothing (LOWESS) line to aid in visually assessing trends in Suwannee River discharge metrics.  </w:t>
      </w:r>
      <w:r w:rsidRPr="00B05D98">
        <w:rPr>
          <w:rFonts w:cstheme="minorHAnsi"/>
          <w:sz w:val="24"/>
          <w:szCs w:val="24"/>
        </w:rPr>
        <w:t>We assessed how river discharge in year of sampling as well as a 1- or 2-year lag of river discharge influenced oyster counts.</w:t>
      </w:r>
    </w:p>
    <w:p w14:paraId="254924D5" w14:textId="77777777" w:rsidR="00E66E8B" w:rsidRPr="00B05D98" w:rsidRDefault="00E66E8B" w:rsidP="00E66E8B">
      <w:pPr>
        <w:spacing w:after="0" w:line="480" w:lineRule="auto"/>
        <w:rPr>
          <w:rFonts w:cstheme="minorHAnsi"/>
          <w:i/>
          <w:sz w:val="24"/>
          <w:szCs w:val="24"/>
          <w:shd w:val="clear" w:color="auto" w:fill="FFFFFF"/>
        </w:rPr>
      </w:pPr>
      <w:r w:rsidRPr="00B05D98">
        <w:rPr>
          <w:rFonts w:cstheme="minorHAnsi"/>
          <w:i/>
          <w:sz w:val="24"/>
          <w:szCs w:val="24"/>
          <w:shd w:val="clear" w:color="auto" w:fill="FFFFFF"/>
        </w:rPr>
        <w:t xml:space="preserve">&lt;C&gt;Commercial fishing and landings. – </w:t>
      </w:r>
      <w:r w:rsidRPr="00B05D98">
        <w:rPr>
          <w:rFonts w:cstheme="minorHAnsi"/>
          <w:sz w:val="24"/>
          <w:szCs w:val="24"/>
          <w:shd w:val="clear" w:color="auto" w:fill="FFFFFF"/>
        </w:rPr>
        <w:t xml:space="preserve">We categorized each site as either open or closed to commercial </w:t>
      </w:r>
      <w:commentRangeStart w:id="23"/>
      <w:commentRangeStart w:id="24"/>
      <w:r w:rsidRPr="00B05D98">
        <w:rPr>
          <w:rFonts w:cstheme="minorHAnsi"/>
          <w:sz w:val="24"/>
          <w:szCs w:val="24"/>
          <w:shd w:val="clear" w:color="auto" w:fill="FFFFFF"/>
        </w:rPr>
        <w:t>fishing</w:t>
      </w:r>
      <w:commentRangeEnd w:id="23"/>
      <w:r w:rsidR="00B963AE">
        <w:rPr>
          <w:rStyle w:val="CommentReference"/>
        </w:rPr>
        <w:commentReference w:id="23"/>
      </w:r>
      <w:commentRangeEnd w:id="24"/>
      <w:r w:rsidR="00323E31">
        <w:rPr>
          <w:rStyle w:val="CommentReference"/>
        </w:rPr>
        <w:commentReference w:id="24"/>
      </w:r>
      <w:r w:rsidRPr="00B05D98">
        <w:rPr>
          <w:rFonts w:cstheme="minorHAnsi"/>
          <w:sz w:val="24"/>
          <w:szCs w:val="24"/>
          <w:shd w:val="clear" w:color="auto" w:fill="FFFFFF"/>
        </w:rPr>
        <w:t xml:space="preserve"> based on harvest zones available from the Florida Department of Agriculture and Consumer Services (FDACS, FDACS 2019).  We included fishing as a factor in our GLM analyses to assess whether being in a region open to fishing influenced oyster counts.  To examine long-term trends in oyster landings and fishing effort, we obtained annual oyster landings data (oyster meat weight and oyster fishing trips) for the three counties in the Suwannee Sound region (Taylor, Dixie, Levy) from the Florida Fish and Wildlife Conservation Commission (FWC; FWC 2019)</w:t>
      </w:r>
      <w:r w:rsidRPr="00B05D98">
        <w:rPr>
          <w:rFonts w:cstheme="minorHAnsi"/>
          <w:sz w:val="24"/>
          <w:szCs w:val="24"/>
        </w:rPr>
        <w:t xml:space="preserve"> for 1986-2018.  While landings data for oysters are available prior to 1986, the mandatory trip ticket reporting program was not officially implemented until 1986.  We included the current year and a 1- or 2-year lag of oyster landings and oyster fishing trips in our GLM analyses to assess whether oyster fishing effort in prior years influenced oyster counts.</w:t>
      </w:r>
    </w:p>
    <w:p w14:paraId="0216C657" w14:textId="151F24BC" w:rsidR="00E66E8B" w:rsidRPr="00B05D98" w:rsidRDefault="00E66E8B" w:rsidP="00E66E8B">
      <w:pPr>
        <w:spacing w:after="0" w:line="480" w:lineRule="auto"/>
        <w:rPr>
          <w:rFonts w:cstheme="minorHAnsi"/>
          <w:i/>
          <w:sz w:val="24"/>
          <w:szCs w:val="24"/>
          <w:shd w:val="clear" w:color="auto" w:fill="FFFFFF"/>
        </w:rPr>
      </w:pPr>
      <w:r w:rsidRPr="00B05D98">
        <w:rPr>
          <w:rFonts w:cstheme="minorHAnsi"/>
          <w:i/>
          <w:sz w:val="24"/>
          <w:szCs w:val="24"/>
          <w:shd w:val="clear" w:color="auto" w:fill="FFFFFF"/>
        </w:rPr>
        <w:t xml:space="preserve">&lt;C&gt;Data analyses generalized linear models. – </w:t>
      </w:r>
      <w:r w:rsidRPr="00B05D98">
        <w:rPr>
          <w:rFonts w:cstheme="minorHAnsi"/>
          <w:sz w:val="24"/>
          <w:szCs w:val="24"/>
        </w:rPr>
        <w:t xml:space="preserve">We used generalized linear models (GLM, </w:t>
      </w:r>
      <w:proofErr w:type="spellStart"/>
      <w:r w:rsidRPr="00B05D98">
        <w:rPr>
          <w:rFonts w:cstheme="minorHAnsi"/>
          <w:sz w:val="24"/>
          <w:szCs w:val="24"/>
        </w:rPr>
        <w:t>Bolker</w:t>
      </w:r>
      <w:proofErr w:type="spellEnd"/>
      <w:r w:rsidRPr="00B05D98">
        <w:rPr>
          <w:rFonts w:cstheme="minorHAnsi"/>
          <w:sz w:val="24"/>
          <w:szCs w:val="24"/>
        </w:rPr>
        <w:t xml:space="preserve"> et al. 2008)  </w:t>
      </w:r>
      <w:ins w:id="25" w:author="Moore,Jennifer F" w:date="2019-12-21T20:42:00Z">
        <w:r w:rsidR="00F866C7">
          <w:rPr>
            <w:rFonts w:cstheme="minorHAnsi"/>
            <w:sz w:val="24"/>
            <w:szCs w:val="24"/>
          </w:rPr>
          <w:t xml:space="preserve">with a negative binomial distribution </w:t>
        </w:r>
      </w:ins>
      <w:r w:rsidRPr="00B05D98">
        <w:rPr>
          <w:rFonts w:cstheme="minorHAnsi"/>
          <w:sz w:val="24"/>
          <w:szCs w:val="24"/>
        </w:rPr>
        <w:t>to assess oyster counts (dependent variable) over period (time variable, a winter or summer period of time each year), locality (i.e., Horseshoe, Lone Cabbage etc.), and Site (Inshore, Nearshore, Offshore). We assumed that total transect oyster counts were likely to increase with transect length, so we included transect length as an offset of effort (</w:t>
      </w:r>
      <w:commentRangeStart w:id="26"/>
      <w:commentRangeStart w:id="27"/>
      <w:r w:rsidRPr="00B05D98">
        <w:rPr>
          <w:rFonts w:cstheme="minorHAnsi"/>
          <w:sz w:val="24"/>
          <w:szCs w:val="24"/>
        </w:rPr>
        <w:t>log</w:t>
      </w:r>
      <w:commentRangeEnd w:id="26"/>
      <w:r w:rsidR="00B963AE">
        <w:rPr>
          <w:rStyle w:val="CommentReference"/>
        </w:rPr>
        <w:commentReference w:id="26"/>
      </w:r>
      <w:commentRangeEnd w:id="27"/>
      <w:r w:rsidR="00F866C7">
        <w:rPr>
          <w:rStyle w:val="CommentReference"/>
        </w:rPr>
        <w:commentReference w:id="27"/>
      </w:r>
      <w:r w:rsidRPr="00B05D98">
        <w:rPr>
          <w:rFonts w:cstheme="minorHAnsi"/>
          <w:sz w:val="24"/>
          <w:szCs w:val="24"/>
        </w:rPr>
        <w:t xml:space="preserve"> link function) which allowed the response variable to remain an </w:t>
      </w:r>
      <w:r w:rsidRPr="00B05D98">
        <w:rPr>
          <w:rFonts w:cstheme="minorHAnsi"/>
          <w:sz w:val="24"/>
          <w:szCs w:val="24"/>
        </w:rPr>
        <w:lastRenderedPageBreak/>
        <w:t xml:space="preserve">integer.  To assess the distribution of these data we assumed that count data are discrete and examined the ratio between the variance of the counts and the mean count per site, and graphical representations of predicted vs. observed distributions of count data from each site.  We used the best fitting (lowest AIC) model to predict oyster counts by period.  All models were fit using the </w:t>
      </w:r>
      <w:ins w:id="28" w:author="Moore,Jennifer F" w:date="2019-12-21T20:43:00Z">
        <w:r w:rsidR="00F866C7">
          <w:rPr>
            <w:rFonts w:cstheme="minorHAnsi"/>
            <w:sz w:val="24"/>
            <w:szCs w:val="24"/>
          </w:rPr>
          <w:t xml:space="preserve">MASS </w:t>
        </w:r>
      </w:ins>
      <w:commentRangeStart w:id="29"/>
      <w:commentRangeStart w:id="30"/>
      <w:del w:id="31" w:author="Moore,Jennifer F" w:date="2019-12-21T20:43:00Z">
        <w:r w:rsidRPr="00B05D98" w:rsidDel="00F866C7">
          <w:rPr>
            <w:rFonts w:cstheme="minorHAnsi"/>
            <w:sz w:val="24"/>
            <w:szCs w:val="24"/>
          </w:rPr>
          <w:delText>glmmTMB</w:delText>
        </w:r>
      </w:del>
      <w:commentRangeEnd w:id="29"/>
      <w:r w:rsidR="00B963AE">
        <w:rPr>
          <w:rStyle w:val="CommentReference"/>
        </w:rPr>
        <w:commentReference w:id="29"/>
      </w:r>
      <w:commentRangeEnd w:id="30"/>
      <w:r w:rsidR="00F866C7">
        <w:rPr>
          <w:rStyle w:val="CommentReference"/>
        </w:rPr>
        <w:commentReference w:id="30"/>
      </w:r>
      <w:r w:rsidRPr="00B05D98">
        <w:rPr>
          <w:rFonts w:cstheme="minorHAnsi"/>
          <w:sz w:val="24"/>
          <w:szCs w:val="24"/>
        </w:rPr>
        <w:t xml:space="preserve"> package (Brooks et al. 2017) in R (R Core Team 2018). </w:t>
      </w:r>
    </w:p>
    <w:p w14:paraId="3EC3AB9B" w14:textId="77777777" w:rsidR="00E66E8B" w:rsidRPr="00B05D98" w:rsidRDefault="00E66E8B" w:rsidP="00E66E8B">
      <w:pPr>
        <w:spacing w:after="0" w:line="480" w:lineRule="auto"/>
        <w:ind w:firstLine="720"/>
        <w:rPr>
          <w:rFonts w:cstheme="minorHAnsi"/>
          <w:sz w:val="24"/>
          <w:szCs w:val="24"/>
        </w:rPr>
      </w:pPr>
      <w:r w:rsidRPr="00B05D98">
        <w:rPr>
          <w:rFonts w:cstheme="minorHAnsi"/>
          <w:sz w:val="24"/>
          <w:szCs w:val="24"/>
        </w:rPr>
        <w:t>We also developed a candidate set of models of biological interest to fit to these data.  As an estuarine species, the role of salinity in influencing oyster recruitment and survival is of interest to resource managers (Turner 2006; Buzan et al. 2009; Fisch and Pine 2016).  Oyster population status has been considered a metric for estuarine ecosystem health (Bergquist et al. 2006; Coen et al. 2007) and to evaluate minimum flow regulations in the Suwannee River basin (Farrell et al. 2005; Bergquist et al. 2006).  We conducted exploratory analyses of how Suwannee River discharge (USGS gauge 02323500), as a proxy for salinity, nutrient inputs, and other factors, influenced counts on oyster reefs.  We assessed how annual river discharge in year of sampling, or discharge with 1 or 2-year lags influenced oyster counts.  All continuous covariates were centered (mean = 0, standard deviation = 1) using the scale function in R before including in each GLM model.</w:t>
      </w:r>
    </w:p>
    <w:p w14:paraId="739B3565" w14:textId="77777777" w:rsidR="00E66E8B" w:rsidRPr="00B05D98" w:rsidRDefault="00E66E8B" w:rsidP="00E66E8B">
      <w:pPr>
        <w:spacing w:after="0" w:line="480" w:lineRule="auto"/>
        <w:ind w:firstLine="720"/>
        <w:rPr>
          <w:rFonts w:cstheme="minorHAnsi"/>
          <w:sz w:val="24"/>
          <w:szCs w:val="24"/>
        </w:rPr>
      </w:pPr>
      <w:r w:rsidRPr="00B05D98">
        <w:rPr>
          <w:rFonts w:cstheme="minorHAnsi"/>
          <w:sz w:val="24"/>
          <w:szCs w:val="24"/>
        </w:rPr>
        <w:t xml:space="preserve">Similarly, we assessed whether oyster harvest affected oyster counts by examining whether an area was open or closed to oyster harvest as a factor and whether oyster landings, trips or catch-per-unit-effort for the given year or with a 1 or 2-year lag  influenced oyster counts.  The relationship between our response variable, oyster counts on intertidal oyster bars, and oyster harvest is complicated.  Oysters that grow on intertidal oyster reefs are generally smaller (below minimum legal harvest size limit of 75.2-mm) than subtidal oysters </w:t>
      </w:r>
      <w:r w:rsidRPr="00B05D98">
        <w:rPr>
          <w:rFonts w:cstheme="minorHAnsi"/>
          <w:sz w:val="24"/>
          <w:szCs w:val="24"/>
        </w:rPr>
        <w:lastRenderedPageBreak/>
        <w:t xml:space="preserve">and therefore are not traditionally targeted for harvest.  However, these intertidal bars do produce some legal sized oysters, and are often adjacent to harvested subtidal bars.  We have observed oyster harvest and culling on intertidal bars particularly in years with high oyster demand (W.E. Pine, </w:t>
      </w:r>
      <w:r w:rsidRPr="00B05D98">
        <w:rPr>
          <w:rFonts w:cstheme="minorHAnsi"/>
          <w:i/>
          <w:iCs/>
          <w:sz w:val="24"/>
          <w:szCs w:val="24"/>
        </w:rPr>
        <w:t>personal observation</w:t>
      </w:r>
      <w:r w:rsidRPr="00B05D98">
        <w:rPr>
          <w:rFonts w:cstheme="minorHAnsi"/>
          <w:sz w:val="24"/>
          <w:szCs w:val="24"/>
        </w:rPr>
        <w:t xml:space="preserve">).  Oyster harvest in prior years may influence oyster counts because oyster harvest removes, disturbs, and fragments shell on oyster reefs.  Oyster shell is the dominant substrate on which larval oyster spat settle and recruit, thus harvest could reduce recruitment due to loss of settlement substrate (Powell and </w:t>
      </w:r>
      <w:proofErr w:type="spellStart"/>
      <w:r w:rsidRPr="00B05D98">
        <w:rPr>
          <w:rFonts w:cstheme="minorHAnsi"/>
          <w:sz w:val="24"/>
          <w:szCs w:val="24"/>
        </w:rPr>
        <w:t>Klinck</w:t>
      </w:r>
      <w:proofErr w:type="spellEnd"/>
      <w:r w:rsidRPr="00B05D98">
        <w:rPr>
          <w:rFonts w:cstheme="minorHAnsi"/>
          <w:sz w:val="24"/>
          <w:szCs w:val="24"/>
        </w:rPr>
        <w:t xml:space="preserve"> 2007; Pine et al. 2015) and modification of vertical structure.  We used a forward selection process where we fit each parameter individually and then retained statistically significant factors (p&lt;0.05).  Final model comparison was then made with AIC when appropriate. </w:t>
      </w:r>
    </w:p>
    <w:p w14:paraId="245C5D9A" w14:textId="134FB2DD" w:rsidR="00E66E8B" w:rsidRPr="00B05D98" w:rsidRDefault="00E66E8B" w:rsidP="00E66E8B">
      <w:pPr>
        <w:spacing w:after="0" w:line="480" w:lineRule="auto"/>
        <w:rPr>
          <w:rFonts w:cstheme="minorHAnsi"/>
          <w:i/>
          <w:iCs/>
          <w:sz w:val="24"/>
          <w:szCs w:val="24"/>
        </w:rPr>
      </w:pPr>
      <w:r w:rsidRPr="00B05D98">
        <w:rPr>
          <w:rFonts w:cstheme="minorHAnsi"/>
          <w:i/>
          <w:iCs/>
          <w:sz w:val="24"/>
          <w:szCs w:val="24"/>
        </w:rPr>
        <w:t xml:space="preserve">&lt;C&gt;Simulations. – </w:t>
      </w:r>
      <w:r w:rsidRPr="00B05D98">
        <w:rPr>
          <w:rFonts w:cstheme="minorHAnsi"/>
          <w:iCs/>
          <w:sz w:val="24"/>
          <w:szCs w:val="24"/>
        </w:rPr>
        <w:t xml:space="preserve">To assess the “informativeness” of our GLM modelling approach (as a type of power analyses, </w:t>
      </w:r>
      <w:proofErr w:type="spellStart"/>
      <w:r w:rsidRPr="00B05D98">
        <w:rPr>
          <w:rFonts w:cstheme="minorHAnsi"/>
          <w:iCs/>
          <w:sz w:val="24"/>
          <w:szCs w:val="24"/>
        </w:rPr>
        <w:t>Bolker</w:t>
      </w:r>
      <w:proofErr w:type="spellEnd"/>
      <w:r w:rsidRPr="00B05D98">
        <w:rPr>
          <w:rFonts w:cstheme="minorHAnsi"/>
          <w:iCs/>
          <w:sz w:val="24"/>
          <w:szCs w:val="24"/>
        </w:rPr>
        <w:t xml:space="preserve"> 2008), we generated 1000 replicate datasets (resampling with replacement) of oyster counts by locality, site, and period and fixed transect length to the transect length used at each oyster reef in the original data.  To simplify simulations, we did not simulate data for the covariates of river discharge or fishery landings.  We then fit the best fitting (lowest AIC) model without covariates to these data and assessed (1) how many of these 1000 simulations had </w:t>
      </w:r>
      <w:ins w:id="32" w:author="Moore,Jennifer F" w:date="2019-12-21T20:44:00Z">
        <w:r w:rsidR="00F866C7">
          <w:rPr>
            <w:rFonts w:cstheme="minorHAnsi"/>
            <w:iCs/>
            <w:sz w:val="24"/>
            <w:szCs w:val="24"/>
          </w:rPr>
          <w:t xml:space="preserve">a </w:t>
        </w:r>
      </w:ins>
      <w:del w:id="33" w:author="Moore,Jennifer F" w:date="2019-12-21T20:44:00Z">
        <w:r w:rsidRPr="00B05D98" w:rsidDel="00F866C7">
          <w:rPr>
            <w:rFonts w:cstheme="minorHAnsi"/>
            <w:iCs/>
            <w:sz w:val="24"/>
            <w:szCs w:val="24"/>
          </w:rPr>
          <w:delText>the same</w:delText>
        </w:r>
      </w:del>
      <w:r w:rsidRPr="00B05D98">
        <w:rPr>
          <w:rFonts w:cstheme="minorHAnsi"/>
          <w:iCs/>
          <w:sz w:val="24"/>
          <w:szCs w:val="24"/>
        </w:rPr>
        <w:t xml:space="preserve"> </w:t>
      </w:r>
      <w:commentRangeStart w:id="34"/>
      <w:commentRangeStart w:id="35"/>
      <w:r w:rsidRPr="00B05D98">
        <w:rPr>
          <w:rFonts w:cstheme="minorHAnsi"/>
          <w:iCs/>
          <w:sz w:val="24"/>
          <w:szCs w:val="24"/>
        </w:rPr>
        <w:t>negative</w:t>
      </w:r>
      <w:commentRangeEnd w:id="34"/>
      <w:r w:rsidR="002041FD">
        <w:rPr>
          <w:rStyle w:val="CommentReference"/>
        </w:rPr>
        <w:commentReference w:id="34"/>
      </w:r>
      <w:commentRangeEnd w:id="35"/>
      <w:r w:rsidR="00F866C7">
        <w:rPr>
          <w:rStyle w:val="CommentReference"/>
        </w:rPr>
        <w:commentReference w:id="35"/>
      </w:r>
      <w:r w:rsidRPr="00B05D98">
        <w:rPr>
          <w:rFonts w:cstheme="minorHAnsi"/>
          <w:iCs/>
          <w:sz w:val="24"/>
          <w:szCs w:val="24"/>
        </w:rPr>
        <w:t xml:space="preserve"> beta coefficient for </w:t>
      </w:r>
      <w:commentRangeStart w:id="36"/>
      <w:commentRangeStart w:id="37"/>
      <w:r w:rsidRPr="00B05D98">
        <w:rPr>
          <w:rFonts w:cstheme="minorHAnsi"/>
          <w:iCs/>
          <w:sz w:val="24"/>
          <w:szCs w:val="24"/>
        </w:rPr>
        <w:t>period</w:t>
      </w:r>
      <w:commentRangeEnd w:id="36"/>
      <w:r w:rsidR="003D25EF">
        <w:rPr>
          <w:rStyle w:val="CommentReference"/>
        </w:rPr>
        <w:commentReference w:id="36"/>
      </w:r>
      <w:commentRangeEnd w:id="37"/>
      <w:r w:rsidR="00F866C7">
        <w:rPr>
          <w:rStyle w:val="CommentReference"/>
        </w:rPr>
        <w:commentReference w:id="37"/>
      </w:r>
      <w:r w:rsidRPr="00B05D98">
        <w:rPr>
          <w:rFonts w:cstheme="minorHAnsi"/>
          <w:iCs/>
          <w:sz w:val="24"/>
          <w:szCs w:val="24"/>
        </w:rPr>
        <w:t xml:space="preserve"> (indicating a decline in oyster counts over time) and (2) the distribution of p-values for the period beta coefficient.  This was done to assess how likely we were to detect both the sign and the significance of a change in oyster counts over period (time) if one were to occur.</w:t>
      </w:r>
    </w:p>
    <w:p w14:paraId="067FA4CE" w14:textId="77777777" w:rsidR="00E66E8B" w:rsidRPr="00B05D98" w:rsidRDefault="00E66E8B" w:rsidP="00E66E8B">
      <w:pPr>
        <w:spacing w:after="0" w:line="480" w:lineRule="auto"/>
        <w:rPr>
          <w:rFonts w:cstheme="minorHAnsi"/>
          <w:iCs/>
          <w:sz w:val="24"/>
          <w:szCs w:val="24"/>
        </w:rPr>
      </w:pPr>
      <w:r w:rsidRPr="00B05D98">
        <w:rPr>
          <w:rFonts w:cstheme="minorHAnsi"/>
          <w:iCs/>
          <w:sz w:val="24"/>
          <w:szCs w:val="24"/>
        </w:rPr>
        <w:t>&lt;A&gt;Results</w:t>
      </w:r>
    </w:p>
    <w:p w14:paraId="69E22DBA" w14:textId="77777777" w:rsidR="00E66E8B" w:rsidRPr="00B05D98" w:rsidRDefault="00E66E8B" w:rsidP="00E66E8B">
      <w:pPr>
        <w:spacing w:after="0" w:line="480" w:lineRule="auto"/>
        <w:rPr>
          <w:rFonts w:cstheme="minorHAnsi"/>
          <w:sz w:val="24"/>
          <w:szCs w:val="24"/>
        </w:rPr>
      </w:pPr>
      <w:r w:rsidRPr="00B05D98">
        <w:rPr>
          <w:rFonts w:cstheme="minorHAnsi"/>
          <w:sz w:val="24"/>
          <w:szCs w:val="24"/>
        </w:rPr>
        <w:t>&lt;B&gt;Trends in Suwannee River discharge</w:t>
      </w:r>
    </w:p>
    <w:p w14:paraId="25012FEF" w14:textId="575260C4" w:rsidR="00E66E8B" w:rsidRPr="00B05D98" w:rsidRDefault="00E66E8B" w:rsidP="00E66E8B">
      <w:pPr>
        <w:spacing w:after="0" w:line="480" w:lineRule="auto"/>
        <w:ind w:firstLine="720"/>
        <w:rPr>
          <w:rFonts w:cstheme="minorHAnsi"/>
          <w:sz w:val="24"/>
          <w:szCs w:val="24"/>
        </w:rPr>
      </w:pPr>
      <w:r w:rsidRPr="00B05D98">
        <w:rPr>
          <w:rFonts w:cstheme="minorHAnsi"/>
          <w:sz w:val="24"/>
          <w:szCs w:val="24"/>
        </w:rPr>
        <w:lastRenderedPageBreak/>
        <w:t>We found generally declining trends in mean daily discharge, stable trends in daily discharge variance, increasing trends in the CV of daily discharge (a measure of volatility) and declines in total annual discharge by year since October of 1941 (</w:t>
      </w:r>
      <w:commentRangeStart w:id="38"/>
      <w:commentRangeStart w:id="39"/>
      <w:r w:rsidRPr="00B05D98">
        <w:rPr>
          <w:rFonts w:cstheme="minorHAnsi"/>
          <w:sz w:val="24"/>
          <w:szCs w:val="24"/>
        </w:rPr>
        <w:t>Figure</w:t>
      </w:r>
      <w:del w:id="40" w:author="Moore,Jennifer F" w:date="2019-12-21T20:45:00Z">
        <w:r w:rsidRPr="00B05D98" w:rsidDel="00F866C7">
          <w:rPr>
            <w:rFonts w:cstheme="minorHAnsi"/>
            <w:sz w:val="24"/>
            <w:szCs w:val="24"/>
          </w:rPr>
          <w:delText>s</w:delText>
        </w:r>
        <w:commentRangeEnd w:id="38"/>
        <w:r w:rsidR="002041FD" w:rsidDel="00F866C7">
          <w:rPr>
            <w:rStyle w:val="CommentReference"/>
          </w:rPr>
          <w:commentReference w:id="38"/>
        </w:r>
        <w:commentRangeEnd w:id="39"/>
        <w:r w:rsidR="00F866C7" w:rsidDel="00F866C7">
          <w:rPr>
            <w:rStyle w:val="CommentReference"/>
          </w:rPr>
          <w:commentReference w:id="39"/>
        </w:r>
        <w:r w:rsidRPr="00B05D98" w:rsidDel="00F866C7">
          <w:rPr>
            <w:rFonts w:cstheme="minorHAnsi"/>
            <w:sz w:val="24"/>
            <w:szCs w:val="24"/>
          </w:rPr>
          <w:delText xml:space="preserve"> </w:delText>
        </w:r>
      </w:del>
      <w:r w:rsidRPr="00B05D98">
        <w:rPr>
          <w:rFonts w:cstheme="minorHAnsi"/>
          <w:sz w:val="24"/>
          <w:szCs w:val="24"/>
        </w:rPr>
        <w:t xml:space="preserve">4 </w:t>
      </w:r>
      <w:commentRangeStart w:id="41"/>
      <w:commentRangeStart w:id="42"/>
      <w:del w:id="43" w:author="Moore,Jennifer F" w:date="2019-12-21T20:45:00Z">
        <w:r w:rsidRPr="00B05D98" w:rsidDel="00F866C7">
          <w:rPr>
            <w:rFonts w:cstheme="minorHAnsi"/>
            <w:sz w:val="24"/>
            <w:szCs w:val="24"/>
          </w:rPr>
          <w:delText>and</w:delText>
        </w:r>
        <w:commentRangeEnd w:id="41"/>
        <w:r w:rsidR="005F0343" w:rsidDel="00F866C7">
          <w:rPr>
            <w:rStyle w:val="CommentReference"/>
          </w:rPr>
          <w:commentReference w:id="41"/>
        </w:r>
      </w:del>
      <w:commentRangeEnd w:id="42"/>
      <w:r w:rsidR="00F866C7">
        <w:rPr>
          <w:rStyle w:val="CommentReference"/>
        </w:rPr>
        <w:commentReference w:id="42"/>
      </w:r>
      <w:del w:id="44" w:author="Moore,Jennifer F" w:date="2019-12-21T20:45:00Z">
        <w:r w:rsidRPr="00B05D98" w:rsidDel="00F866C7">
          <w:rPr>
            <w:rFonts w:cstheme="minorHAnsi"/>
            <w:sz w:val="24"/>
            <w:szCs w:val="24"/>
          </w:rPr>
          <w:delText xml:space="preserve"> 5</w:delText>
        </w:r>
      </w:del>
      <w:r w:rsidRPr="00B05D98">
        <w:rPr>
          <w:rFonts w:cstheme="minorHAnsi"/>
          <w:sz w:val="24"/>
          <w:szCs w:val="24"/>
        </w:rPr>
        <w:t>).  Since 2010, mean daily discharge and total annual discharge has been below the 1941-2018 average in six of the last nine years, near average for two years, and above average for one year (Figure 5).  The Corrigan’s Reef locality is closer in proximity to the Waccasassa River, a small (1242 km</w:t>
      </w:r>
      <w:r w:rsidRPr="00B05D98">
        <w:rPr>
          <w:rFonts w:cstheme="minorHAnsi"/>
          <w:sz w:val="24"/>
          <w:szCs w:val="24"/>
          <w:vertAlign w:val="superscript"/>
        </w:rPr>
        <w:t>2</w:t>
      </w:r>
      <w:r w:rsidRPr="00B05D98">
        <w:rPr>
          <w:rFonts w:cstheme="minorHAnsi"/>
          <w:sz w:val="24"/>
          <w:szCs w:val="24"/>
        </w:rPr>
        <w:t xml:space="preserve"> watershed compared to 24968 km</w:t>
      </w:r>
      <w:r w:rsidRPr="00B05D98">
        <w:rPr>
          <w:rFonts w:cstheme="minorHAnsi"/>
          <w:sz w:val="24"/>
          <w:szCs w:val="24"/>
          <w:vertAlign w:val="superscript"/>
        </w:rPr>
        <w:t>2</w:t>
      </w:r>
      <w:r w:rsidRPr="00B05D98">
        <w:rPr>
          <w:rFonts w:cstheme="minorHAnsi"/>
          <w:sz w:val="24"/>
          <w:szCs w:val="24"/>
        </w:rPr>
        <w:t xml:space="preserve"> for the Suwannee River) coastal river with low elevation gradient.  We were unsure whether climate driven discharge patterns in the Waccasassa River were the same as the larger Suwannee River basin.  River discharge information for the Waccasassa River (detrended to remove tidal influence, USGS station 02313700) is only available for approximately 10 years.  We compared patterns in the Waccasassa and Suwannee rivers and found generally similar patterns in discharge relative to mean values for the instrumentation period of record.</w:t>
      </w:r>
    </w:p>
    <w:p w14:paraId="3998A4DD" w14:textId="77777777" w:rsidR="00E66E8B" w:rsidRPr="00B05D98" w:rsidRDefault="00E66E8B" w:rsidP="00E66E8B">
      <w:pPr>
        <w:spacing w:after="0" w:line="480" w:lineRule="auto"/>
        <w:rPr>
          <w:rFonts w:cstheme="minorHAnsi"/>
          <w:iCs/>
          <w:sz w:val="24"/>
          <w:szCs w:val="24"/>
          <w:shd w:val="clear" w:color="auto" w:fill="FFFFFF"/>
        </w:rPr>
      </w:pPr>
      <w:r w:rsidRPr="00B05D98">
        <w:rPr>
          <w:rFonts w:cstheme="minorHAnsi"/>
          <w:iCs/>
          <w:sz w:val="24"/>
          <w:szCs w:val="24"/>
          <w:shd w:val="clear" w:color="auto" w:fill="FFFFFF"/>
        </w:rPr>
        <w:t>&lt;B&gt;Commercial fishing and landings</w:t>
      </w:r>
    </w:p>
    <w:p w14:paraId="2FF97F3D" w14:textId="77777777" w:rsidR="00E66E8B" w:rsidRPr="00B05D98" w:rsidRDefault="00E66E8B" w:rsidP="00E66E8B">
      <w:pPr>
        <w:spacing w:after="0" w:line="480" w:lineRule="auto"/>
        <w:rPr>
          <w:rFonts w:cstheme="minorHAnsi"/>
          <w:sz w:val="24"/>
          <w:szCs w:val="24"/>
        </w:rPr>
      </w:pPr>
      <w:r w:rsidRPr="00B05D98">
        <w:rPr>
          <w:rFonts w:cstheme="minorHAnsi"/>
          <w:sz w:val="24"/>
          <w:szCs w:val="24"/>
        </w:rPr>
        <w:tab/>
        <w:t xml:space="preserve">During 2010-2019 commercial oyster landings, trips, and catch-per-trip were variable with a large increase in landings and trips in 2016, and then a decline in 2017 (Figure 6).  This increase in landings and trips equaled the third highest values for the 1986-2019 time period (Figure 6).  Catch-per-trip has generally trended down since 2010 (Figure 6).  </w:t>
      </w:r>
    </w:p>
    <w:p w14:paraId="11930F8B" w14:textId="77777777" w:rsidR="00E66E8B" w:rsidRPr="00B05D98" w:rsidRDefault="00E66E8B" w:rsidP="00E66E8B">
      <w:pPr>
        <w:spacing w:after="0" w:line="480" w:lineRule="auto"/>
        <w:rPr>
          <w:rFonts w:cstheme="minorHAnsi"/>
          <w:sz w:val="24"/>
          <w:szCs w:val="24"/>
        </w:rPr>
      </w:pPr>
      <w:r w:rsidRPr="00B05D98">
        <w:rPr>
          <w:rFonts w:cstheme="minorHAnsi"/>
          <w:sz w:val="24"/>
          <w:szCs w:val="24"/>
        </w:rPr>
        <w:t>&lt;B&gt;Evaluating distribution of data</w:t>
      </w:r>
    </w:p>
    <w:p w14:paraId="51C80CCE" w14:textId="77777777" w:rsidR="00E66E8B" w:rsidRPr="00B05D98" w:rsidRDefault="00E66E8B" w:rsidP="00E66E8B">
      <w:pPr>
        <w:spacing w:after="0" w:line="480" w:lineRule="auto"/>
        <w:rPr>
          <w:rFonts w:cstheme="minorHAnsi"/>
          <w:sz w:val="24"/>
          <w:szCs w:val="24"/>
        </w:rPr>
      </w:pPr>
      <w:r w:rsidRPr="00B05D98">
        <w:rPr>
          <w:rFonts w:cstheme="minorHAnsi"/>
          <w:sz w:val="24"/>
          <w:szCs w:val="24"/>
        </w:rPr>
        <w:tab/>
      </w:r>
      <w:commentRangeStart w:id="45"/>
      <w:commentRangeStart w:id="46"/>
      <w:r w:rsidRPr="00B05D98">
        <w:rPr>
          <w:rFonts w:cstheme="minorHAnsi"/>
          <w:sz w:val="24"/>
          <w:szCs w:val="24"/>
        </w:rPr>
        <w:t>Based</w:t>
      </w:r>
      <w:commentRangeEnd w:id="45"/>
      <w:r w:rsidR="008C3B90">
        <w:rPr>
          <w:rStyle w:val="CommentReference"/>
        </w:rPr>
        <w:commentReference w:id="45"/>
      </w:r>
      <w:commentRangeEnd w:id="46"/>
      <w:r w:rsidR="00F866C7">
        <w:rPr>
          <w:rStyle w:val="CommentReference"/>
        </w:rPr>
        <w:commentReference w:id="46"/>
      </w:r>
      <w:r w:rsidRPr="00B05D98">
        <w:rPr>
          <w:rFonts w:cstheme="minorHAnsi"/>
          <w:sz w:val="24"/>
          <w:szCs w:val="24"/>
        </w:rPr>
        <w:t xml:space="preserve"> on (1) our use of count data, (2) variance of oyster counts exceeding the mean, (3) high dispersion, and (4) visual assessment of observed oyster counts vs. predicted counts based on a negative binomial distribution (Figure 2), we concluded a negative binomial </w:t>
      </w:r>
      <w:r w:rsidRPr="00B05D98">
        <w:rPr>
          <w:rFonts w:cstheme="minorHAnsi"/>
          <w:sz w:val="24"/>
          <w:szCs w:val="24"/>
        </w:rPr>
        <w:lastRenderedPageBreak/>
        <w:t>distribution to be a reasonable fit to the observed data and used this distribution for each GLM model.</w:t>
      </w:r>
    </w:p>
    <w:p w14:paraId="02A0155A" w14:textId="77777777" w:rsidR="00E66E8B" w:rsidRPr="00B05D98" w:rsidRDefault="00E66E8B" w:rsidP="00E66E8B">
      <w:pPr>
        <w:spacing w:after="0" w:line="480" w:lineRule="auto"/>
        <w:rPr>
          <w:rFonts w:cstheme="minorHAnsi"/>
          <w:iCs/>
          <w:sz w:val="24"/>
          <w:szCs w:val="24"/>
        </w:rPr>
      </w:pPr>
      <w:r w:rsidRPr="00B05D98">
        <w:rPr>
          <w:rFonts w:cstheme="minorHAnsi"/>
          <w:iCs/>
          <w:sz w:val="24"/>
          <w:szCs w:val="24"/>
        </w:rPr>
        <w:t>&lt;B&gt;GLM analyses</w:t>
      </w:r>
    </w:p>
    <w:p w14:paraId="525FE15B" w14:textId="77777777" w:rsidR="00E66E8B" w:rsidRPr="00B05D98" w:rsidRDefault="00E66E8B" w:rsidP="00E66E8B">
      <w:pPr>
        <w:spacing w:after="0" w:line="480" w:lineRule="auto"/>
        <w:ind w:firstLine="720"/>
        <w:rPr>
          <w:rFonts w:cstheme="minorHAnsi"/>
          <w:iCs/>
          <w:sz w:val="24"/>
          <w:szCs w:val="24"/>
        </w:rPr>
      </w:pPr>
      <w:r w:rsidRPr="00B05D98">
        <w:rPr>
          <w:rFonts w:cstheme="minorHAnsi"/>
          <w:iCs/>
          <w:sz w:val="24"/>
          <w:szCs w:val="24"/>
        </w:rPr>
        <w:t>For our simulations, we found that our best fit model without covariates (period*</w:t>
      </w:r>
      <w:proofErr w:type="spellStart"/>
      <w:r w:rsidRPr="00B05D98">
        <w:rPr>
          <w:rFonts w:cstheme="minorHAnsi"/>
          <w:iCs/>
          <w:sz w:val="24"/>
          <w:szCs w:val="24"/>
        </w:rPr>
        <w:t>site+locality</w:t>
      </w:r>
      <w:proofErr w:type="spellEnd"/>
      <w:r w:rsidRPr="00B05D98">
        <w:rPr>
          <w:rFonts w:cstheme="minorHAnsi"/>
          <w:iCs/>
          <w:sz w:val="24"/>
          <w:szCs w:val="24"/>
        </w:rPr>
        <w:t>+ offset(log(transect length)) was informative both in terms of the direction (Figure S1) and significance (Figure S2) of the beta terms.  Of our 1000 simulated data sets, all (100%) had a negative beta parameter for period indicating a decline in oyster counts.  We also found that the distribution of p-values was generally centered around 0.01 (Figure S2), which was higher than the p-value estimated for the original data (p=0.0007).  Of the 1000 simulations, 952 p-values were less than alpha = 0.05 (95%).  These results suggest our model is informative and reliable in detecting change in oyster counts over time.</w:t>
      </w:r>
    </w:p>
    <w:p w14:paraId="43553AB9" w14:textId="77777777" w:rsidR="00E66E8B" w:rsidRPr="00B05D98" w:rsidRDefault="00E66E8B" w:rsidP="00E66E8B">
      <w:pPr>
        <w:spacing w:after="0" w:line="480" w:lineRule="auto"/>
        <w:ind w:firstLine="720"/>
        <w:rPr>
          <w:rFonts w:cstheme="minorHAnsi"/>
          <w:iCs/>
          <w:sz w:val="24"/>
          <w:szCs w:val="24"/>
        </w:rPr>
      </w:pPr>
      <w:r w:rsidRPr="00B05D98">
        <w:rPr>
          <w:rFonts w:cstheme="minorHAnsi"/>
          <w:iCs/>
          <w:sz w:val="24"/>
          <w:szCs w:val="24"/>
        </w:rPr>
        <w:t>The top GLM models (lowest AIC) included a combination of period, site, and locality as additive or interaction terms, and these models were very similar in AIC value (Table 1; delta AIC = 1.68 across top three models).  The top model (period*</w:t>
      </w:r>
      <w:proofErr w:type="spellStart"/>
      <w:r w:rsidRPr="00B05D98">
        <w:rPr>
          <w:rFonts w:cstheme="minorHAnsi"/>
          <w:iCs/>
          <w:sz w:val="24"/>
          <w:szCs w:val="24"/>
        </w:rPr>
        <w:t>site+locality</w:t>
      </w:r>
      <w:proofErr w:type="spellEnd"/>
      <w:r w:rsidRPr="00B05D98">
        <w:rPr>
          <w:rFonts w:cstheme="minorHAnsi"/>
          <w:iCs/>
          <w:sz w:val="24"/>
          <w:szCs w:val="24"/>
        </w:rPr>
        <w:t>+ offset(log(transect length))) allowed for a unique slope by period and site.  We found oyster counts to differ across time (p=0.000676, Table 2, Figure 3) and we found that nearshore sites differed from inshore sites (p=9.25e-16, Table 2, Figure 3).  We found a locality effect only for Corrigan’s Reef (p=0.015817, Table 2).  Adding covariates of biological and management interest to this model improved fit (Table 3), and best fit was found with a one-year lag on either total annual discharge or mean daily discharge (delta AIC = 0.04 between top two models).  A simple ANOVA between the top model with and without a river discharge covariate was significant (p=</w:t>
      </w:r>
      <w:r w:rsidRPr="00B05D98">
        <w:rPr>
          <w:rFonts w:cstheme="minorHAnsi"/>
          <w:sz w:val="24"/>
          <w:szCs w:val="24"/>
        </w:rPr>
        <w:t xml:space="preserve"> </w:t>
      </w:r>
      <w:r w:rsidRPr="00B05D98">
        <w:rPr>
          <w:rFonts w:cstheme="minorHAnsi"/>
          <w:iCs/>
          <w:sz w:val="24"/>
          <w:szCs w:val="24"/>
        </w:rPr>
        <w:t xml:space="preserve">1.909 e-11).  Including annual discharge in the model again led to significant period and site effects, </w:t>
      </w:r>
      <w:r w:rsidRPr="00B05D98">
        <w:rPr>
          <w:rFonts w:cstheme="minorHAnsi"/>
          <w:iCs/>
          <w:sz w:val="24"/>
          <w:szCs w:val="24"/>
        </w:rPr>
        <w:lastRenderedPageBreak/>
        <w:t xml:space="preserve">with Corrigan’s Reef the only locality effect while annual discharge was highly significant (p = 4.06e-11; Table 3).  Including landings, trips, or open/closed harvest status as a category was not an improvement over including river discharge alone.  </w:t>
      </w:r>
    </w:p>
    <w:p w14:paraId="37BAB3CF" w14:textId="77777777" w:rsidR="00E66E8B" w:rsidRPr="00B05D98" w:rsidRDefault="00E66E8B" w:rsidP="00E66E8B">
      <w:pPr>
        <w:spacing w:after="0" w:line="480" w:lineRule="auto"/>
        <w:rPr>
          <w:rFonts w:cstheme="minorHAnsi"/>
          <w:iCs/>
          <w:sz w:val="24"/>
          <w:szCs w:val="24"/>
        </w:rPr>
      </w:pPr>
      <w:r w:rsidRPr="00B05D98">
        <w:rPr>
          <w:rFonts w:cstheme="minorHAnsi"/>
          <w:iCs/>
          <w:sz w:val="24"/>
          <w:szCs w:val="24"/>
        </w:rPr>
        <w:t>&lt;A&gt;Discussion</w:t>
      </w:r>
    </w:p>
    <w:p w14:paraId="1090D58F" w14:textId="77777777" w:rsidR="00E66E8B" w:rsidRPr="00B05D98" w:rsidRDefault="00E66E8B" w:rsidP="00E66E8B">
      <w:pPr>
        <w:spacing w:after="0" w:line="480" w:lineRule="auto"/>
        <w:rPr>
          <w:rFonts w:cstheme="minorHAnsi"/>
          <w:iCs/>
          <w:sz w:val="24"/>
          <w:szCs w:val="24"/>
        </w:rPr>
      </w:pPr>
      <w:r w:rsidRPr="00B05D98">
        <w:rPr>
          <w:rFonts w:cstheme="minorHAnsi"/>
          <w:iCs/>
          <w:sz w:val="24"/>
          <w:szCs w:val="24"/>
        </w:rPr>
        <w:tab/>
        <w:t xml:space="preserve">We documented declines in intertidal oyster reefs in a region of the US Gulf of Mexico that has low human population density, large areas of protected coastal and submerged lands, and </w:t>
      </w:r>
      <w:r>
        <w:rPr>
          <w:rFonts w:cstheme="minorHAnsi"/>
          <w:iCs/>
          <w:sz w:val="24"/>
          <w:szCs w:val="24"/>
        </w:rPr>
        <w:t>regulated</w:t>
      </w:r>
      <w:r w:rsidRPr="00B05D98">
        <w:rPr>
          <w:rFonts w:cstheme="minorHAnsi"/>
          <w:iCs/>
          <w:sz w:val="24"/>
          <w:szCs w:val="24"/>
        </w:rPr>
        <w:t xml:space="preserve"> oyster </w:t>
      </w:r>
      <w:r>
        <w:rPr>
          <w:rFonts w:cstheme="minorHAnsi"/>
          <w:iCs/>
          <w:sz w:val="24"/>
          <w:szCs w:val="24"/>
        </w:rPr>
        <w:t>harvests</w:t>
      </w:r>
      <w:r w:rsidRPr="00B05D98">
        <w:rPr>
          <w:rFonts w:cstheme="minorHAnsi"/>
          <w:iCs/>
          <w:sz w:val="24"/>
          <w:szCs w:val="24"/>
        </w:rPr>
        <w:t xml:space="preserve"> – all factors that suggest high likelihood of viable oyster populations compared to other regions within eastern oyster native range.  Declines in oyster populations and the loss of associated ecosystem services and fishery resources in this region is therefore of significant conservation concern.  Causal factors for oyster population declines across their range are often not clear owing to complex interactions between fishery harvests (Wilberg et al. 2011), oyster habitat (Wilberg et al. 2013; Pine et al. 2015), changes in water quality and quantity (Seavey et al. 2011; Fisch and Pine 2016), disease dynamics (Powell et al. 1992), and other unknowns.  These same factors can be influenced in multiple and uncertain directions by changing climate (Mulholland et al. 1997; </w:t>
      </w:r>
      <w:proofErr w:type="spellStart"/>
      <w:r w:rsidRPr="00B05D98">
        <w:rPr>
          <w:rFonts w:cstheme="minorHAnsi"/>
          <w:iCs/>
          <w:sz w:val="24"/>
          <w:szCs w:val="24"/>
        </w:rPr>
        <w:t>Gazeau</w:t>
      </w:r>
      <w:proofErr w:type="spellEnd"/>
      <w:r w:rsidRPr="00B05D98">
        <w:rPr>
          <w:rFonts w:cstheme="minorHAnsi"/>
          <w:iCs/>
          <w:sz w:val="24"/>
          <w:szCs w:val="24"/>
        </w:rPr>
        <w:t xml:space="preserve"> et al. 2007; Miller et al. 2009) and associated sea-level rise.</w:t>
      </w:r>
    </w:p>
    <w:p w14:paraId="1F5D7BC2" w14:textId="77777777" w:rsidR="00E66E8B" w:rsidRPr="00B05D98" w:rsidRDefault="00E66E8B" w:rsidP="00E66E8B">
      <w:pPr>
        <w:spacing w:after="0" w:line="480" w:lineRule="auto"/>
        <w:ind w:firstLine="720"/>
        <w:rPr>
          <w:rFonts w:cstheme="minorHAnsi"/>
          <w:iCs/>
          <w:sz w:val="24"/>
          <w:szCs w:val="24"/>
        </w:rPr>
      </w:pPr>
      <w:r w:rsidRPr="00B05D98">
        <w:rPr>
          <w:rFonts w:cstheme="minorHAnsi"/>
          <w:iCs/>
          <w:sz w:val="24"/>
          <w:szCs w:val="24"/>
        </w:rPr>
        <w:t xml:space="preserve">In our assessment, we found a relationship between mean daily discharge or annual total river discharge one year prior, and intertidal oyster population counts (Table 4, Figure 7).  The reported relationships between river discharge and oyster population responses are various, complicated, and unclear, from ecological, management, and legal perspectives (La </w:t>
      </w:r>
      <w:proofErr w:type="spellStart"/>
      <w:r w:rsidRPr="00B05D98">
        <w:rPr>
          <w:rFonts w:cstheme="minorHAnsi"/>
          <w:iCs/>
          <w:sz w:val="24"/>
          <w:szCs w:val="24"/>
        </w:rPr>
        <w:t>Peyre</w:t>
      </w:r>
      <w:proofErr w:type="spellEnd"/>
      <w:r w:rsidRPr="00B05D98">
        <w:rPr>
          <w:rFonts w:cstheme="minorHAnsi"/>
          <w:iCs/>
          <w:sz w:val="24"/>
          <w:szCs w:val="24"/>
        </w:rPr>
        <w:t xml:space="preserve"> et al. 2009; Buzan et al. 2009; Fisch and Pine 2016, US Supreme Court 2018).  Because of their preference for intermediate salinities, oyster growth and survival can be expected to be </w:t>
      </w:r>
      <w:r w:rsidRPr="00B05D98">
        <w:rPr>
          <w:rFonts w:cstheme="minorHAnsi"/>
          <w:iCs/>
          <w:sz w:val="24"/>
          <w:szCs w:val="24"/>
        </w:rPr>
        <w:lastRenderedPageBreak/>
        <w:t xml:space="preserve">responsive to flood, drought, or other factors influencing river discharge.  These same conditions may also influence the likelihood of mortality from disease (La </w:t>
      </w:r>
      <w:proofErr w:type="spellStart"/>
      <w:r w:rsidRPr="00B05D98">
        <w:rPr>
          <w:rFonts w:cstheme="minorHAnsi"/>
          <w:iCs/>
          <w:sz w:val="24"/>
          <w:szCs w:val="24"/>
        </w:rPr>
        <w:t>Peyre</w:t>
      </w:r>
      <w:proofErr w:type="spellEnd"/>
      <w:r w:rsidRPr="00B05D98">
        <w:rPr>
          <w:rFonts w:cstheme="minorHAnsi"/>
          <w:iCs/>
          <w:sz w:val="24"/>
          <w:szCs w:val="24"/>
        </w:rPr>
        <w:t xml:space="preserve"> et al. 2003; 2009) or marine predators and parasites (Kimbro et al. 2017; </w:t>
      </w:r>
      <w:proofErr w:type="spellStart"/>
      <w:r w:rsidRPr="00B05D98">
        <w:rPr>
          <w:rFonts w:cstheme="minorHAnsi"/>
          <w:iCs/>
          <w:sz w:val="24"/>
          <w:szCs w:val="24"/>
        </w:rPr>
        <w:t>Pusack</w:t>
      </w:r>
      <w:proofErr w:type="spellEnd"/>
      <w:r w:rsidRPr="00B05D98">
        <w:rPr>
          <w:rFonts w:cstheme="minorHAnsi"/>
          <w:iCs/>
          <w:sz w:val="24"/>
          <w:szCs w:val="24"/>
        </w:rPr>
        <w:t xml:space="preserve"> et al. </w:t>
      </w:r>
      <w:r>
        <w:rPr>
          <w:rFonts w:cstheme="minorHAnsi"/>
          <w:iCs/>
          <w:sz w:val="24"/>
          <w:szCs w:val="24"/>
        </w:rPr>
        <w:t xml:space="preserve">2017; </w:t>
      </w:r>
      <w:r w:rsidRPr="00B05D98">
        <w:rPr>
          <w:rFonts w:cstheme="minorHAnsi"/>
          <w:iCs/>
          <w:sz w:val="24"/>
          <w:szCs w:val="24"/>
        </w:rPr>
        <w:t xml:space="preserve">2019), which may reinforce negative effects due to physiological costs of inappropriate salinities.  </w:t>
      </w:r>
    </w:p>
    <w:p w14:paraId="60618CC7" w14:textId="77777777" w:rsidR="00E66E8B" w:rsidRPr="00B05D98" w:rsidRDefault="00E66E8B" w:rsidP="00E66E8B">
      <w:pPr>
        <w:spacing w:after="0" w:line="480" w:lineRule="auto"/>
        <w:ind w:firstLine="720"/>
        <w:rPr>
          <w:rFonts w:cstheme="minorHAnsi"/>
          <w:iCs/>
          <w:sz w:val="24"/>
          <w:szCs w:val="24"/>
        </w:rPr>
      </w:pPr>
      <w:r w:rsidRPr="00B05D98">
        <w:rPr>
          <w:rFonts w:cstheme="minorHAnsi"/>
          <w:iCs/>
          <w:sz w:val="24"/>
          <w:szCs w:val="24"/>
        </w:rPr>
        <w:t>While we found a positive relationship between mean daily discharge or annual total Suwannee River discharge and intertidal oyster counts one year later, this does not mean that higher river discharge universally leads to more oysters.  During 2010-2019 we observed years with low discharge, and only infrequently encountered years of high discharge.  Because of this restricted observed range of discharge during our period of oyster count collection, we could not document the relationship between higher average discharge and oyster counts. Figure 7 must be carefully considered (as it may be misleading) as there are many factors in addition to river discharge that could be limiting factors for oyster populations.  Indeed, higher river discharge levels can lead to lower salinity and lower spat production (</w:t>
      </w:r>
      <w:proofErr w:type="spellStart"/>
      <w:r w:rsidRPr="00B05D98">
        <w:rPr>
          <w:rFonts w:cstheme="minorHAnsi"/>
          <w:iCs/>
          <w:sz w:val="24"/>
          <w:szCs w:val="24"/>
        </w:rPr>
        <w:t>Chatry</w:t>
      </w:r>
      <w:proofErr w:type="spellEnd"/>
      <w:r w:rsidRPr="00B05D98">
        <w:rPr>
          <w:rFonts w:cstheme="minorHAnsi"/>
          <w:iCs/>
          <w:sz w:val="24"/>
          <w:szCs w:val="24"/>
        </w:rPr>
        <w:t xml:space="preserve"> et al. 1983) for many of the same reasons that high salinity can be deleterious (</w:t>
      </w:r>
      <w:proofErr w:type="spellStart"/>
      <w:r w:rsidRPr="00B05D98">
        <w:rPr>
          <w:rFonts w:cstheme="minorHAnsi"/>
          <w:iCs/>
          <w:sz w:val="24"/>
          <w:szCs w:val="24"/>
        </w:rPr>
        <w:t>Pusack</w:t>
      </w:r>
      <w:proofErr w:type="spellEnd"/>
      <w:r w:rsidRPr="00B05D98">
        <w:rPr>
          <w:rFonts w:cstheme="minorHAnsi"/>
          <w:iCs/>
          <w:sz w:val="24"/>
          <w:szCs w:val="24"/>
        </w:rPr>
        <w:t xml:space="preserve"> et al. </w:t>
      </w:r>
      <w:r>
        <w:rPr>
          <w:rFonts w:cstheme="minorHAnsi"/>
          <w:iCs/>
          <w:sz w:val="24"/>
          <w:szCs w:val="24"/>
        </w:rPr>
        <w:t xml:space="preserve">2017; </w:t>
      </w:r>
      <w:r w:rsidRPr="00B05D98">
        <w:rPr>
          <w:rFonts w:cstheme="minorHAnsi"/>
          <w:iCs/>
          <w:sz w:val="24"/>
          <w:szCs w:val="24"/>
        </w:rPr>
        <w:t xml:space="preserve">2019).  Thus, the relationship between river discharge and oyster counts that we report may not be representative across all discharge values depending on other factors including availability of suitable </w:t>
      </w:r>
      <w:commentRangeStart w:id="47"/>
      <w:r w:rsidRPr="00B05D98">
        <w:rPr>
          <w:rFonts w:cstheme="minorHAnsi"/>
          <w:iCs/>
          <w:sz w:val="24"/>
          <w:szCs w:val="24"/>
        </w:rPr>
        <w:t>substrate</w:t>
      </w:r>
      <w:commentRangeEnd w:id="47"/>
      <w:r w:rsidR="00E31B40">
        <w:rPr>
          <w:rStyle w:val="CommentReference"/>
        </w:rPr>
        <w:commentReference w:id="47"/>
      </w:r>
      <w:r w:rsidRPr="00B05D98">
        <w:rPr>
          <w:rFonts w:cstheme="minorHAnsi"/>
          <w:iCs/>
          <w:sz w:val="24"/>
          <w:szCs w:val="24"/>
        </w:rPr>
        <w:t xml:space="preserve">.  </w:t>
      </w:r>
    </w:p>
    <w:p w14:paraId="19629D31" w14:textId="77777777" w:rsidR="00E66E8B" w:rsidRPr="00B05D98" w:rsidRDefault="00E66E8B" w:rsidP="00E66E8B">
      <w:pPr>
        <w:spacing w:after="0" w:line="480" w:lineRule="auto"/>
        <w:ind w:firstLine="720"/>
        <w:rPr>
          <w:rFonts w:cstheme="minorHAnsi"/>
          <w:iCs/>
          <w:sz w:val="24"/>
          <w:szCs w:val="24"/>
        </w:rPr>
      </w:pPr>
      <w:r w:rsidRPr="00B05D98">
        <w:rPr>
          <w:rFonts w:cstheme="minorHAnsi"/>
          <w:iCs/>
          <w:sz w:val="24"/>
          <w:szCs w:val="24"/>
        </w:rPr>
        <w:t xml:space="preserve">This paper demonstrates a relationship between river discharge and oyster counts, but freshwater inputs are just one of several factors likely necessary for resilient oyster populations.  A key limiting factor for oyster spat distribution in Suwannee Sound is the availability of suitable substrate for oyster spat settlement and growth (Frederick et al. 2016).  Frederick et al. (2016) demonstrated in a small pilot project that the placement of limestone </w:t>
      </w:r>
      <w:r w:rsidRPr="00B05D98">
        <w:rPr>
          <w:rFonts w:cstheme="minorHAnsi"/>
          <w:iCs/>
          <w:sz w:val="24"/>
          <w:szCs w:val="24"/>
        </w:rPr>
        <w:lastRenderedPageBreak/>
        <w:t>boulders on a section of the degraded Lone Cabbage oyster reef led to increased oyster spat and oyster recruitment on the reef site.  This demonstrates the necessity of having suitable substrate for oyster spat settlement and reef growth which is at present being tested on a larger scale and may be important in other Florida estuaries (Pine et al. 2015).  Overall, the limiting factors for oyster reef creation, persistence, collapse, restoration, and recovery remain unclear.</w:t>
      </w:r>
    </w:p>
    <w:p w14:paraId="77350DAE" w14:textId="77777777" w:rsidR="00E66E8B" w:rsidRPr="00B05D98" w:rsidRDefault="00E66E8B" w:rsidP="00E66E8B">
      <w:pPr>
        <w:spacing w:after="0" w:line="480" w:lineRule="auto"/>
        <w:ind w:firstLine="720"/>
        <w:rPr>
          <w:rFonts w:cstheme="minorHAnsi"/>
          <w:iCs/>
          <w:sz w:val="24"/>
          <w:szCs w:val="24"/>
        </w:rPr>
      </w:pPr>
      <w:r w:rsidRPr="00B05D98">
        <w:rPr>
          <w:rFonts w:cstheme="minorHAnsi"/>
          <w:iCs/>
          <w:sz w:val="24"/>
          <w:szCs w:val="24"/>
        </w:rPr>
        <w:t>Oyster disease, parasites, and predators have existed in this (and other) systems for much longer than the 60+ years of river discharge records available for the Suwannee River.  Climatological assessments over the scale of centuries suggest that the Suwannee River basin overall has experienced periods of much drier conditions (Harley et al. 2017) particularly during the 16</w:t>
      </w:r>
      <w:r w:rsidRPr="00B05D98">
        <w:rPr>
          <w:rFonts w:cstheme="minorHAnsi"/>
          <w:iCs/>
          <w:sz w:val="24"/>
          <w:szCs w:val="24"/>
          <w:vertAlign w:val="superscript"/>
        </w:rPr>
        <w:t>th</w:t>
      </w:r>
      <w:r w:rsidRPr="00B05D98">
        <w:rPr>
          <w:rFonts w:cstheme="minorHAnsi"/>
          <w:iCs/>
          <w:sz w:val="24"/>
          <w:szCs w:val="24"/>
        </w:rPr>
        <w:t xml:space="preserve"> and 18</w:t>
      </w:r>
      <w:r w:rsidRPr="00B05D98">
        <w:rPr>
          <w:rFonts w:cstheme="minorHAnsi"/>
          <w:iCs/>
          <w:sz w:val="24"/>
          <w:szCs w:val="24"/>
          <w:vertAlign w:val="superscript"/>
        </w:rPr>
        <w:t>th</w:t>
      </w:r>
      <w:r w:rsidRPr="00B05D98">
        <w:rPr>
          <w:rFonts w:cstheme="minorHAnsi"/>
          <w:iCs/>
          <w:sz w:val="24"/>
          <w:szCs w:val="24"/>
        </w:rPr>
        <w:t xml:space="preserve"> centuries, with river discharge likely less than 20% of the mean estimated from the instrument period of record - yet oyster populations survived in this region.  Oyster reefs in and around Lone Cabbage reef have persisted for 2800-4000 years (</w:t>
      </w:r>
      <w:proofErr w:type="spellStart"/>
      <w:r w:rsidRPr="00B05D98">
        <w:rPr>
          <w:rFonts w:cstheme="minorHAnsi"/>
          <w:iCs/>
          <w:sz w:val="24"/>
          <w:szCs w:val="24"/>
        </w:rPr>
        <w:t>Grinnel</w:t>
      </w:r>
      <w:proofErr w:type="spellEnd"/>
      <w:r w:rsidRPr="00B05D98">
        <w:rPr>
          <w:rFonts w:cstheme="minorHAnsi"/>
          <w:iCs/>
          <w:sz w:val="24"/>
          <w:szCs w:val="24"/>
        </w:rPr>
        <w:t xml:space="preserve"> 1972; Wright et al. 2005) including time with extensive human occupation and oyster harvest (Sassaman et al. 2017).  One key concern is that while oyster populations may have recovered historically from episodic mortality due to drought, disease, or other factors, this resilience may have declined. Examples of resilient processes would include buffering of salinities by reef structures (Kaplan et al. 2016), or recolonization through oyster metapopulation dynamics, or presence of a large, persistent capital of settlement substrate (Pine et al. 2015).  If resilience has declined in Big Bend oyster reefs, and disturbance continues to occur, these conditions may foment an increased risk of hysteresis where multiple “states” of oyster populations may exist across similar environmental conditions.  Modeling efforts by Pine et al. (2015) suggest that in </w:t>
      </w:r>
      <w:r w:rsidRPr="00B05D98">
        <w:rPr>
          <w:rFonts w:cstheme="minorHAnsi"/>
          <w:iCs/>
          <w:sz w:val="24"/>
          <w:szCs w:val="24"/>
        </w:rPr>
        <w:lastRenderedPageBreak/>
        <w:t xml:space="preserve">absence of suitable substrate for settlement and growth, even with “average” recruitment levels of Apalachicola Bay oyster populations were not predicted to reverse declining population trends.  Given the recent, rapid collapse of oyster populations across many Gulf of Mexico estuaries, the loss of resilience is of central ecological and management concern.  This study demonstrates that even with relatively few anthropogenic stressors in a highly protected coastal environment oyster populations may be at risk of rapid change.  </w:t>
      </w:r>
    </w:p>
    <w:p w14:paraId="495AC4D8" w14:textId="77777777" w:rsidR="00E66E8B" w:rsidRPr="00B05D98" w:rsidRDefault="00E66E8B" w:rsidP="00E66E8B">
      <w:pPr>
        <w:spacing w:after="0" w:line="480" w:lineRule="auto"/>
        <w:ind w:firstLine="720"/>
        <w:rPr>
          <w:rFonts w:cstheme="minorHAnsi"/>
          <w:iCs/>
          <w:sz w:val="24"/>
          <w:szCs w:val="24"/>
        </w:rPr>
      </w:pPr>
      <w:r w:rsidRPr="00B05D98">
        <w:rPr>
          <w:rFonts w:cstheme="minorHAnsi"/>
          <w:iCs/>
          <w:sz w:val="24"/>
          <w:szCs w:val="24"/>
        </w:rPr>
        <w:t>Our assessment of trends in Suwannee River discharge metrics over the instrument period of record suggests increasing volatility in river discharge (CV) and an overall downward trend in river discharge.  The reasons for these trends are unknown, but an examination of trends in the Palmer Drought Severity Index for the southeast Georgia and north Florida regions covering the Suwannee River basin suggest rainfall drought has occurred several times in this region since 2010 (Figure S3a).  There is also evidence that the discharge/rainfall ratio has been declining (Seavey et al. 2011) or that evapotranspiration is increasing (or both) possibly influencing temporal trends in discharge.   The relationship between frequency and severity of drought and oyster reef resilience is an important area of future research.</w:t>
      </w:r>
    </w:p>
    <w:p w14:paraId="3A3E7D64" w14:textId="77777777" w:rsidR="00E66E8B" w:rsidRPr="00B05D98" w:rsidRDefault="00E66E8B" w:rsidP="00E66E8B">
      <w:pPr>
        <w:spacing w:after="0" w:line="480" w:lineRule="auto"/>
        <w:ind w:firstLine="720"/>
        <w:rPr>
          <w:rFonts w:cstheme="minorHAnsi"/>
          <w:iCs/>
          <w:sz w:val="24"/>
          <w:szCs w:val="24"/>
        </w:rPr>
      </w:pPr>
      <w:r w:rsidRPr="00B05D98">
        <w:rPr>
          <w:rFonts w:cstheme="minorHAnsi"/>
          <w:iCs/>
          <w:sz w:val="24"/>
          <w:szCs w:val="24"/>
        </w:rPr>
        <w:t xml:space="preserve">We are unable to determine an age-structure for oyster populations, so we do not know if oyster counts represent multiple oyster year-classes or not.  This is important because it would help to determine whether lower counts are a function of year-class failure in the year of low river discharge, or if multiple year-classes were affected.  Other than the irregular monitoring effort we report here, fishery independent data for oyster populations in Suwannee Sound are absent.  Since we only sampled intertidal reefs, we also do not know if these dynamics extend to inter and sub-tidal oysters of multiple age classes and sizes which may be </w:t>
      </w:r>
      <w:r w:rsidRPr="00B05D98">
        <w:rPr>
          <w:rFonts w:cstheme="minorHAnsi"/>
          <w:iCs/>
          <w:sz w:val="24"/>
          <w:szCs w:val="24"/>
        </w:rPr>
        <w:lastRenderedPageBreak/>
        <w:t xml:space="preserve">affected by these same factors.  Our only other line of inference for both inter-and subtidal population trends over this time are from landings data. These data suggest overall declines in landings and catch-per-effort in the years following the implementation of the trip ticket program in 1986.  Over the same time period as these monitoring efforts, oyster landings and effort have increased, and catch per unit of effort has generally declined.  In our study, neither harvest status (open/closed) nor annual landings or effort influenced oyster counts. This may suggest that fishing plays less of a role in these intertidal oyster bars than </w:t>
      </w:r>
      <w:commentRangeStart w:id="48"/>
      <w:r w:rsidRPr="00B05D98">
        <w:rPr>
          <w:rFonts w:cstheme="minorHAnsi"/>
          <w:iCs/>
          <w:sz w:val="24"/>
          <w:szCs w:val="24"/>
        </w:rPr>
        <w:t>climate</w:t>
      </w:r>
      <w:commentRangeEnd w:id="48"/>
      <w:r w:rsidR="001C52B3">
        <w:rPr>
          <w:rStyle w:val="CommentReference"/>
        </w:rPr>
        <w:commentReference w:id="48"/>
      </w:r>
      <w:r w:rsidRPr="00B05D98">
        <w:rPr>
          <w:rFonts w:cstheme="minorHAnsi"/>
          <w:iCs/>
          <w:sz w:val="24"/>
          <w:szCs w:val="24"/>
        </w:rPr>
        <w:t>-related factors such as river discharge.  The interpretation of this result is complicated result because it is unclear how much harvest occurs on intertidal reefs even in areas open to harvest. In addition to traditional harvest, state funded programs that relocate oysters from intertidal to subtidal areas (“relay”) have been used as an approach to increase oysters available for harvest in our study area The net effect of both traditional harvest on legally open reefs, and directed harvest through relay programs on closed reefs is unknown.  The effects of fishing on oyster populations is an area requiring substantial future work.</w:t>
      </w:r>
    </w:p>
    <w:p w14:paraId="0A5D46E3" w14:textId="77777777" w:rsidR="00E66E8B" w:rsidRPr="00B05D98" w:rsidRDefault="00E66E8B" w:rsidP="00E66E8B">
      <w:pPr>
        <w:spacing w:after="0" w:line="480" w:lineRule="auto"/>
        <w:ind w:firstLine="720"/>
        <w:rPr>
          <w:rFonts w:cstheme="minorHAnsi"/>
          <w:sz w:val="24"/>
          <w:szCs w:val="24"/>
        </w:rPr>
      </w:pPr>
      <w:r w:rsidRPr="00B05D98">
        <w:rPr>
          <w:rFonts w:cstheme="minorHAnsi"/>
          <w:iCs/>
          <w:sz w:val="24"/>
          <w:szCs w:val="24"/>
        </w:rPr>
        <w:t>Seavey et al. (2011) documented large declines of about a</w:t>
      </w:r>
      <w:r w:rsidRPr="00B05D98">
        <w:rPr>
          <w:rFonts w:cstheme="minorHAnsi"/>
          <w:sz w:val="24"/>
          <w:szCs w:val="24"/>
        </w:rPr>
        <w:t xml:space="preserve"> 66% net loss in oyster reef area in the Suwannee Sound region from 1982-2011.  This work documented highest declines in offshore reefs with about an 88% decline, followed by nearshore reefs (-61%), and inshore (-50%).  Our oyster density results also show losses with the largest occurring in inshore areas, which we believe are becoming more </w:t>
      </w:r>
      <w:r w:rsidRPr="006D5CAD">
        <w:rPr>
          <w:rFonts w:cstheme="minorHAnsi"/>
          <w:sz w:val="24"/>
          <w:szCs w:val="24"/>
        </w:rPr>
        <w:t>like</w:t>
      </w:r>
      <w:r w:rsidRPr="00B05D98">
        <w:rPr>
          <w:rFonts w:cstheme="minorHAnsi"/>
          <w:sz w:val="24"/>
          <w:szCs w:val="24"/>
        </w:rPr>
        <w:t xml:space="preserve"> offshore and nearshore regions (Figure 3).  What is not known is whether these inshore losses are offset by formation of new reefs elsewhere.  Seavey et al. (2011) reported inland colonization of salt marsh by oysters in inshore areas, but those increases did not offset net losses experienced in nearshore and offshore reefs.  </w:t>
      </w:r>
      <w:r w:rsidRPr="00B05D98">
        <w:rPr>
          <w:rFonts w:cstheme="minorHAnsi"/>
          <w:sz w:val="24"/>
          <w:szCs w:val="24"/>
        </w:rPr>
        <w:lastRenderedPageBreak/>
        <w:t xml:space="preserve">Successional habitat processes have been observed in this region with the conversion of coastal forest to marsh as well as loss of coastal forest communities over the course of decades (Geselbracht et al. 2011; Raabe and Stumpf 2016).  At longer time scales, oyster reef distribution along the west coast of Florida has been shown to be quite dynamic in time and space, with Locker et al. (2016) documenting fossilized oyster communities in what is now 116-135 m </w:t>
      </w:r>
      <w:commentRangeStart w:id="49"/>
      <w:r w:rsidRPr="00B05D98">
        <w:rPr>
          <w:rFonts w:cstheme="minorHAnsi"/>
          <w:sz w:val="24"/>
          <w:szCs w:val="24"/>
        </w:rPr>
        <w:t>of</w:t>
      </w:r>
      <w:commentRangeEnd w:id="49"/>
      <w:r w:rsidR="001C52B3">
        <w:rPr>
          <w:rStyle w:val="CommentReference"/>
        </w:rPr>
        <w:commentReference w:id="49"/>
      </w:r>
      <w:r w:rsidRPr="00B05D98">
        <w:rPr>
          <w:rFonts w:cstheme="minorHAnsi"/>
          <w:sz w:val="24"/>
          <w:szCs w:val="24"/>
        </w:rPr>
        <w:t xml:space="preserve"> water along the central west-Florida shelf. Hine et al. (1988) described the complex interactions between geology, currents, and the formation and persistence of oyster reefs along the west coast of Florida and suggested that seaward oyster reefs are the ones most susceptible to degradation due to higher salinity levels, marine predators, and wave action.  These predictions were supported by Wright et al (2005) who identified that most of the oyster bars in Suwannee Sound developed from deltaic sediment deposits.  Seavey et al. (2011) showed that once an oyster reef degrades to the point of losing the covering of shell, the likelihood of that reef reforming and persisting is very low, at least over a period of a decade. This scenario was reinforced by the findings of Frederick et al. (2016) who showed experimentally that addition of limestone substrate to the degraded Lone Cabbage reef resulted in a rapid and substantial recruitment of oysters.</w:t>
      </w:r>
    </w:p>
    <w:p w14:paraId="377538F9" w14:textId="77777777" w:rsidR="00E66E8B" w:rsidRPr="00B05D98" w:rsidRDefault="00E66E8B" w:rsidP="00E66E8B">
      <w:pPr>
        <w:spacing w:after="0" w:line="480" w:lineRule="auto"/>
        <w:rPr>
          <w:rFonts w:cstheme="minorHAnsi"/>
          <w:sz w:val="24"/>
          <w:szCs w:val="24"/>
        </w:rPr>
      </w:pPr>
      <w:r w:rsidRPr="00B05D98">
        <w:rPr>
          <w:rFonts w:cstheme="minorHAnsi"/>
          <w:sz w:val="24"/>
          <w:szCs w:val="24"/>
        </w:rPr>
        <w:t>&lt;B&gt;Implications</w:t>
      </w:r>
    </w:p>
    <w:p w14:paraId="27177F60" w14:textId="77777777" w:rsidR="00E66E8B" w:rsidRPr="00B05D98" w:rsidRDefault="00E66E8B" w:rsidP="00E66E8B">
      <w:pPr>
        <w:spacing w:after="0" w:line="480" w:lineRule="auto"/>
        <w:ind w:firstLine="720"/>
        <w:rPr>
          <w:rFonts w:cstheme="minorHAnsi"/>
          <w:sz w:val="24"/>
          <w:szCs w:val="24"/>
        </w:rPr>
      </w:pPr>
      <w:r w:rsidRPr="00B05D98">
        <w:rPr>
          <w:rFonts w:cstheme="minorHAnsi"/>
          <w:iCs/>
          <w:sz w:val="24"/>
          <w:szCs w:val="24"/>
        </w:rPr>
        <w:t xml:space="preserve">Our findings suggest that landscape level factors including trends in river discharge likely influence intertidal oyster populations, but the mechanisms are not known. From a freshwater management perspective, river basin level planning efforts in terms of minimum flows and levels are in place or underway to inform water management decisions within the Suwannee River basin (Suwannee River Water Management District [SRWMD] 2019).  Long-term forecasts </w:t>
      </w:r>
      <w:r w:rsidRPr="00B05D98">
        <w:rPr>
          <w:rFonts w:cstheme="minorHAnsi"/>
          <w:iCs/>
          <w:sz w:val="24"/>
          <w:szCs w:val="24"/>
        </w:rPr>
        <w:lastRenderedPageBreak/>
        <w:t xml:space="preserve">of water demand in areas near the Suwannee Basin and across north Florida and southeast Georgia suggest increased demand and lower ground water levels (see </w:t>
      </w:r>
      <w:r w:rsidRPr="00B05D98">
        <w:rPr>
          <w:rFonts w:cstheme="minorHAnsi"/>
          <w:sz w:val="24"/>
          <w:szCs w:val="24"/>
        </w:rPr>
        <w:t xml:space="preserve">https://northfloridawater.com/).  In both cases the time horizons for decision making and implementation of large-scale water infrastructure projects is likely longer than the time scale (&lt;10 years) documented here of oyster population change in Suwannee Sound.  At shorter monthly or annual time scales, there is potential for expanded restoration actions that would possibly both increase oyster populations by providing substrate, and at the same time reduce loss of freshwater through coastal impoundment ((Frederick et al. 2016).  However, these restoration programs are expensive (&gt;$1m/km for Suwannee Sound) and seem unlikely at least at the scale of restoration needed to replace estimated losses of oyster habitat.  At century time scales, sea-level rise may negate many short-term benefits of reef restoration because reefs may become inundated with higher </w:t>
      </w:r>
      <w:commentRangeStart w:id="50"/>
      <w:r w:rsidRPr="00B05D98">
        <w:rPr>
          <w:rFonts w:cstheme="minorHAnsi"/>
          <w:sz w:val="24"/>
          <w:szCs w:val="24"/>
        </w:rPr>
        <w:t>salinity</w:t>
      </w:r>
      <w:commentRangeEnd w:id="50"/>
      <w:r w:rsidR="001C52B3">
        <w:rPr>
          <w:rStyle w:val="CommentReference"/>
        </w:rPr>
        <w:commentReference w:id="50"/>
      </w:r>
      <w:r w:rsidRPr="00B05D98">
        <w:rPr>
          <w:rFonts w:cstheme="minorHAnsi"/>
          <w:sz w:val="24"/>
          <w:szCs w:val="24"/>
        </w:rPr>
        <w:t xml:space="preserve"> water.  Observed sea-level rise in this region based on a 100-year record is on average about 2.13 mm/</w:t>
      </w:r>
      <w:proofErr w:type="spellStart"/>
      <w:r w:rsidRPr="00B05D98">
        <w:rPr>
          <w:rFonts w:cstheme="minorHAnsi"/>
          <w:sz w:val="24"/>
          <w:szCs w:val="24"/>
        </w:rPr>
        <w:t>yr</w:t>
      </w:r>
      <w:proofErr w:type="spellEnd"/>
      <w:r w:rsidRPr="00B05D98">
        <w:rPr>
          <w:rFonts w:cstheme="minorHAnsi"/>
          <w:sz w:val="24"/>
          <w:szCs w:val="24"/>
        </w:rPr>
        <w:t xml:space="preserve"> (95% CI 1.95-2.31 mm/year; Figure S3c) but the observed rate in recent years is higher (Figure S3c).  Simply put, restoration efforts could be swamped by rising sea-level regardless of river discharge conditions.</w:t>
      </w:r>
    </w:p>
    <w:p w14:paraId="4B7E5453" w14:textId="77777777" w:rsidR="00E66E8B" w:rsidRPr="00B05D98" w:rsidRDefault="00E66E8B" w:rsidP="00E66E8B">
      <w:pPr>
        <w:spacing w:after="0" w:line="480" w:lineRule="auto"/>
        <w:ind w:firstLine="720"/>
        <w:rPr>
          <w:rFonts w:cstheme="minorHAnsi"/>
          <w:sz w:val="24"/>
          <w:szCs w:val="24"/>
        </w:rPr>
      </w:pPr>
      <w:r w:rsidRPr="00B05D98">
        <w:rPr>
          <w:rFonts w:cstheme="minorHAnsi"/>
          <w:sz w:val="24"/>
          <w:szCs w:val="24"/>
        </w:rPr>
        <w:t>There are at least two options going forward from a management perspective, but neither is a clear choice as to which is “best” in terms of long-term viability of oyster reefs in Suwannee Sound.  One option is to evaluate ongoing restoration efforts (</w:t>
      </w:r>
      <w:r>
        <w:rPr>
          <w:rFonts w:cstheme="minorHAnsi"/>
          <w:sz w:val="24"/>
          <w:szCs w:val="24"/>
        </w:rPr>
        <w:t>Frederick et al. 2016</w:t>
      </w:r>
      <w:r w:rsidRPr="00B05D98">
        <w:rPr>
          <w:rFonts w:cstheme="minorHAnsi"/>
          <w:sz w:val="24"/>
          <w:szCs w:val="24"/>
        </w:rPr>
        <w:t xml:space="preserve">) and if these are successful, work to implement similar programs at larger spatial scales to replace substrate and ecosystem function that is being lost with declining oyster reefs.  The second is to assess whether this landscape is simply undergoing a successional process as has happened in the past.  This succession could involve the migration of oyster reefs following </w:t>
      </w:r>
      <w:r w:rsidRPr="00B05D98">
        <w:rPr>
          <w:rFonts w:cstheme="minorHAnsi"/>
          <w:sz w:val="24"/>
          <w:szCs w:val="24"/>
        </w:rPr>
        <w:lastRenderedPageBreak/>
        <w:t>change in sea levels, as they have occurred previously (Locker et al. 2016; Sassaman et al. 2017) – perhaps now at a faster rate and with people recording observations in close to real time.  Given large areas of undeveloped public land and low shoreline gradient in this region, the potential certainly exists for migration of oyster habitat into what is at present inland areas.  However, this migration would occur at the cost of these inland habitats – which may be inevitable under several sea-level scenarios (</w:t>
      </w:r>
      <w:r w:rsidRPr="00B05D98">
        <w:rPr>
          <w:rFonts w:cstheme="minorHAnsi"/>
          <w:color w:val="222222"/>
          <w:sz w:val="24"/>
          <w:szCs w:val="24"/>
          <w:shd w:val="clear" w:color="auto" w:fill="FFFFFF"/>
        </w:rPr>
        <w:t>Geselbracht et al. 2011)</w:t>
      </w:r>
      <w:r w:rsidRPr="00B05D98">
        <w:rPr>
          <w:rFonts w:cstheme="minorHAnsi"/>
          <w:sz w:val="24"/>
          <w:szCs w:val="24"/>
        </w:rPr>
        <w:t>.  These types of decisions, to implement restoration for short-term gain to delay long-term losses due to sea-level rise, are among the most complicated management decisions to be addressed in both the natural and built environments in upcoming decades.  Whether decisions are made, and actions taken before irreversible losses of oyster resources occurs in Suwannee Sound remains unknown.</w:t>
      </w:r>
    </w:p>
    <w:p w14:paraId="4875D4CF" w14:textId="77777777" w:rsidR="00E66E8B" w:rsidRPr="00B05D98" w:rsidRDefault="00E66E8B" w:rsidP="00E66E8B">
      <w:pPr>
        <w:spacing w:after="0" w:line="480" w:lineRule="auto"/>
        <w:rPr>
          <w:rFonts w:cstheme="minorHAnsi"/>
          <w:i/>
          <w:sz w:val="24"/>
          <w:szCs w:val="24"/>
        </w:rPr>
      </w:pPr>
    </w:p>
    <w:p w14:paraId="6B71EF2D" w14:textId="77777777" w:rsidR="00E66E8B" w:rsidRPr="00B05D98" w:rsidRDefault="00E66E8B" w:rsidP="00E66E8B">
      <w:pPr>
        <w:spacing w:after="0" w:line="480" w:lineRule="auto"/>
        <w:rPr>
          <w:rFonts w:cstheme="minorHAnsi"/>
          <w:iCs/>
          <w:sz w:val="24"/>
          <w:szCs w:val="24"/>
        </w:rPr>
      </w:pPr>
      <w:r w:rsidRPr="00B05D98">
        <w:rPr>
          <w:rFonts w:cstheme="minorHAnsi"/>
          <w:iCs/>
          <w:sz w:val="24"/>
          <w:szCs w:val="24"/>
        </w:rPr>
        <w:t>&lt;A&gt;Acknowledgements</w:t>
      </w:r>
    </w:p>
    <w:p w14:paraId="0CF1735B" w14:textId="77777777" w:rsidR="0013250D" w:rsidRDefault="00E66E8B" w:rsidP="00E66E8B">
      <w:pPr>
        <w:spacing w:line="480" w:lineRule="auto"/>
        <w:rPr>
          <w:rFonts w:cstheme="minorHAnsi"/>
          <w:sz w:val="24"/>
          <w:szCs w:val="24"/>
        </w:rPr>
      </w:pPr>
      <w:r w:rsidRPr="00B05D98">
        <w:rPr>
          <w:rFonts w:cstheme="minorHAnsi"/>
          <w:sz w:val="24"/>
          <w:szCs w:val="24"/>
        </w:rPr>
        <w:tab/>
        <w:t>We acknowledge the assistance of J</w:t>
      </w:r>
      <w:r>
        <w:rPr>
          <w:rFonts w:cstheme="minorHAnsi"/>
          <w:sz w:val="24"/>
          <w:szCs w:val="24"/>
        </w:rPr>
        <w:t>.</w:t>
      </w:r>
      <w:r w:rsidRPr="00B05D98">
        <w:rPr>
          <w:rFonts w:cstheme="minorHAnsi"/>
          <w:sz w:val="24"/>
          <w:szCs w:val="24"/>
        </w:rPr>
        <w:t xml:space="preserve"> Beckham, L</w:t>
      </w:r>
      <w:r>
        <w:rPr>
          <w:rFonts w:cstheme="minorHAnsi"/>
          <w:sz w:val="24"/>
          <w:szCs w:val="24"/>
        </w:rPr>
        <w:t>.</w:t>
      </w:r>
      <w:r w:rsidRPr="00B05D98">
        <w:rPr>
          <w:rFonts w:cstheme="minorHAnsi"/>
          <w:sz w:val="24"/>
          <w:szCs w:val="24"/>
        </w:rPr>
        <w:t xml:space="preserve"> Adams, and G</w:t>
      </w:r>
      <w:r>
        <w:rPr>
          <w:rFonts w:cstheme="minorHAnsi"/>
          <w:sz w:val="24"/>
          <w:szCs w:val="24"/>
        </w:rPr>
        <w:t>.</w:t>
      </w:r>
      <w:r w:rsidRPr="00B05D98">
        <w:rPr>
          <w:rFonts w:cstheme="minorHAnsi"/>
          <w:sz w:val="24"/>
          <w:szCs w:val="24"/>
        </w:rPr>
        <w:t xml:space="preserve"> Simms for sharing their knowledge of oyster fisheries and ecology in this region.  We are appreciative for assistance with sampling by a large group of dedicated volunteers.  Funding for this manuscript was provided by National Fish and Wildlife Foundation to P. Frederick, W. Pine and L. </w:t>
      </w:r>
      <w:proofErr w:type="spellStart"/>
      <w:r w:rsidRPr="00B05D98">
        <w:rPr>
          <w:rFonts w:cstheme="minorHAnsi"/>
          <w:sz w:val="24"/>
          <w:szCs w:val="24"/>
        </w:rPr>
        <w:t>Sturmer</w:t>
      </w:r>
      <w:proofErr w:type="spellEnd"/>
      <w:r w:rsidRPr="00B05D98">
        <w:rPr>
          <w:rFonts w:cstheme="minorHAnsi"/>
          <w:sz w:val="24"/>
          <w:szCs w:val="24"/>
        </w:rPr>
        <w:t>.  This is paper 1 in the Lone Cabbage Reef Restoration series.</w:t>
      </w:r>
    </w:p>
    <w:p w14:paraId="25E33404" w14:textId="77777777" w:rsidR="00063A60" w:rsidRDefault="00063A60" w:rsidP="00E66E8B">
      <w:pPr>
        <w:spacing w:line="480" w:lineRule="auto"/>
        <w:rPr>
          <w:rFonts w:cstheme="minorHAnsi"/>
          <w:sz w:val="24"/>
          <w:szCs w:val="24"/>
        </w:rPr>
      </w:pPr>
    </w:p>
    <w:p w14:paraId="184F3BA5" w14:textId="77777777" w:rsidR="00063A60" w:rsidRPr="00B05D98" w:rsidRDefault="00063A60" w:rsidP="00063A60">
      <w:pPr>
        <w:spacing w:line="480" w:lineRule="auto"/>
        <w:rPr>
          <w:rFonts w:cstheme="minorHAnsi"/>
          <w:color w:val="222222"/>
          <w:sz w:val="24"/>
          <w:szCs w:val="24"/>
          <w:shd w:val="clear" w:color="auto" w:fill="FFFFFF"/>
        </w:rPr>
      </w:pPr>
      <w:r w:rsidRPr="00B05D98">
        <w:rPr>
          <w:rFonts w:cstheme="minorHAnsi"/>
          <w:color w:val="222222"/>
          <w:sz w:val="24"/>
          <w:szCs w:val="24"/>
          <w:shd w:val="clear" w:color="auto" w:fill="FFFFFF"/>
        </w:rPr>
        <w:t>&lt;A&gt;References</w:t>
      </w:r>
    </w:p>
    <w:p w14:paraId="32AFF9A4" w14:textId="77777777" w:rsidR="00063A60" w:rsidRPr="00B05D98" w:rsidRDefault="00063A60" w:rsidP="00063A60">
      <w:pPr>
        <w:spacing w:line="480" w:lineRule="auto"/>
        <w:rPr>
          <w:shd w:val="clear" w:color="auto" w:fill="FFFFFF"/>
        </w:rPr>
      </w:pPr>
      <w:proofErr w:type="spellStart"/>
      <w:r w:rsidRPr="00B05D98">
        <w:rPr>
          <w:shd w:val="clear" w:color="auto" w:fill="FFFFFF"/>
        </w:rPr>
        <w:t>Alleway</w:t>
      </w:r>
      <w:proofErr w:type="spellEnd"/>
      <w:r w:rsidRPr="00B05D98">
        <w:rPr>
          <w:shd w:val="clear" w:color="auto" w:fill="FFFFFF"/>
        </w:rPr>
        <w:t>, H.K. and S. D. Connell. 2015. Loss of an ecological baseline through the eradication of oyster reefs from coastal ecosystems and human memory. </w:t>
      </w:r>
      <w:r w:rsidRPr="00B05D98">
        <w:rPr>
          <w:i/>
          <w:iCs/>
          <w:shd w:val="clear" w:color="auto" w:fill="FFFFFF"/>
        </w:rPr>
        <w:t>Conservation Biology</w:t>
      </w:r>
      <w:r w:rsidRPr="00B05D98">
        <w:rPr>
          <w:shd w:val="clear" w:color="auto" w:fill="FFFFFF"/>
        </w:rPr>
        <w:t> 29:795-804.</w:t>
      </w:r>
    </w:p>
    <w:p w14:paraId="2408D41C" w14:textId="77777777" w:rsidR="00063A60" w:rsidRPr="00B05D98" w:rsidRDefault="00063A60" w:rsidP="00063A60">
      <w:pPr>
        <w:spacing w:line="480" w:lineRule="auto"/>
        <w:rPr>
          <w:shd w:val="clear" w:color="auto" w:fill="FFFFFF"/>
        </w:rPr>
      </w:pPr>
      <w:r w:rsidRPr="00B05D98">
        <w:rPr>
          <w:shd w:val="clear" w:color="auto" w:fill="FFFFFF"/>
        </w:rPr>
        <w:lastRenderedPageBreak/>
        <w:t xml:space="preserve">Beck, M.W., M. </w:t>
      </w:r>
      <w:proofErr w:type="spellStart"/>
      <w:r w:rsidRPr="00B05D98">
        <w:rPr>
          <w:shd w:val="clear" w:color="auto" w:fill="FFFFFF"/>
        </w:rPr>
        <w:t>Odaya</w:t>
      </w:r>
      <w:proofErr w:type="spellEnd"/>
      <w:r w:rsidRPr="00B05D98">
        <w:rPr>
          <w:shd w:val="clear" w:color="auto" w:fill="FFFFFF"/>
        </w:rPr>
        <w:t xml:space="preserve">, J. J. </w:t>
      </w:r>
      <w:proofErr w:type="spellStart"/>
      <w:r w:rsidRPr="00B05D98">
        <w:rPr>
          <w:shd w:val="clear" w:color="auto" w:fill="FFFFFF"/>
        </w:rPr>
        <w:t>Bachant</w:t>
      </w:r>
      <w:proofErr w:type="spellEnd"/>
      <w:r w:rsidRPr="00B05D98">
        <w:rPr>
          <w:shd w:val="clear" w:color="auto" w:fill="FFFFFF"/>
        </w:rPr>
        <w:t>, J. Bergan, B. Keller, R. Martin, R. Mathews, C. Porter and G. Ramseur. 2000. Identification of priority sites for conservation in the northern Gulf of Mexico: an ecoregional plan. The Nature Conservancy, Arlington, VA. Available online https://tinyurl.com/yyrc79ev September 2019</w:t>
      </w:r>
    </w:p>
    <w:p w14:paraId="01BDED40" w14:textId="77777777" w:rsidR="00063A60" w:rsidRPr="00B05D98" w:rsidRDefault="00063A60" w:rsidP="00063A60">
      <w:pPr>
        <w:spacing w:line="480" w:lineRule="auto"/>
        <w:rPr>
          <w:shd w:val="clear" w:color="auto" w:fill="FFFFFF"/>
        </w:rPr>
      </w:pPr>
      <w:r w:rsidRPr="00B05D98">
        <w:rPr>
          <w:shd w:val="clear" w:color="auto" w:fill="FFFFFF"/>
        </w:rPr>
        <w:t xml:space="preserve">Beck, M.W., R. D. Brumbaugh, L. </w:t>
      </w:r>
      <w:proofErr w:type="spellStart"/>
      <w:r w:rsidRPr="00B05D98">
        <w:rPr>
          <w:shd w:val="clear" w:color="auto" w:fill="FFFFFF"/>
        </w:rPr>
        <w:t>Airoldi</w:t>
      </w:r>
      <w:proofErr w:type="spellEnd"/>
      <w:r w:rsidRPr="00B05D98">
        <w:rPr>
          <w:shd w:val="clear" w:color="auto" w:fill="FFFFFF"/>
        </w:rPr>
        <w:t xml:space="preserve">, A. Carranza, L.D. Coen, C. Crawford, O. </w:t>
      </w:r>
      <w:proofErr w:type="spellStart"/>
      <w:r w:rsidRPr="00B05D98">
        <w:rPr>
          <w:shd w:val="clear" w:color="auto" w:fill="FFFFFF"/>
        </w:rPr>
        <w:t>Defeo</w:t>
      </w:r>
      <w:proofErr w:type="spellEnd"/>
      <w:r w:rsidRPr="00B05D98">
        <w:rPr>
          <w:shd w:val="clear" w:color="auto" w:fill="FFFFFF"/>
        </w:rPr>
        <w:t xml:space="preserve">, G. J. Edgar,  B. Hancock, M. C. </w:t>
      </w:r>
      <w:proofErr w:type="gramStart"/>
      <w:r w:rsidRPr="00B05D98">
        <w:rPr>
          <w:shd w:val="clear" w:color="auto" w:fill="FFFFFF"/>
        </w:rPr>
        <w:t>Kay</w:t>
      </w:r>
      <w:proofErr w:type="gramEnd"/>
      <w:r w:rsidRPr="00B05D98">
        <w:rPr>
          <w:shd w:val="clear" w:color="auto" w:fill="FFFFFF"/>
        </w:rPr>
        <w:t xml:space="preserve"> and H. S. </w:t>
      </w:r>
      <w:proofErr w:type="spellStart"/>
      <w:r w:rsidRPr="00B05D98">
        <w:rPr>
          <w:shd w:val="clear" w:color="auto" w:fill="FFFFFF"/>
        </w:rPr>
        <w:t>Lenihan</w:t>
      </w:r>
      <w:proofErr w:type="spellEnd"/>
      <w:r w:rsidRPr="00B05D98">
        <w:rPr>
          <w:shd w:val="clear" w:color="auto" w:fill="FFFFFF"/>
        </w:rPr>
        <w:t>, 2011. Oyster reefs at risk and recommendations for conservation, restoration, and management. </w:t>
      </w:r>
      <w:r w:rsidRPr="00B05D98">
        <w:rPr>
          <w:i/>
          <w:iCs/>
          <w:shd w:val="clear" w:color="auto" w:fill="FFFFFF"/>
        </w:rPr>
        <w:t>Bioscience</w:t>
      </w:r>
      <w:r w:rsidRPr="00B05D98">
        <w:rPr>
          <w:shd w:val="clear" w:color="auto" w:fill="FFFFFF"/>
        </w:rPr>
        <w:t xml:space="preserve"> 61:107-116.</w:t>
      </w:r>
    </w:p>
    <w:p w14:paraId="6E4350C4" w14:textId="77777777" w:rsidR="00063A60" w:rsidRPr="00B05D98" w:rsidRDefault="00063A60" w:rsidP="00063A60">
      <w:pPr>
        <w:spacing w:line="480" w:lineRule="auto"/>
        <w:rPr>
          <w:shd w:val="clear" w:color="auto" w:fill="FFFFFF"/>
        </w:rPr>
      </w:pPr>
      <w:proofErr w:type="spellStart"/>
      <w:r w:rsidRPr="00B05D98">
        <w:rPr>
          <w:shd w:val="clear" w:color="auto" w:fill="FFFFFF"/>
        </w:rPr>
        <w:t>Benke</w:t>
      </w:r>
      <w:proofErr w:type="spellEnd"/>
      <w:r w:rsidRPr="00B05D98">
        <w:rPr>
          <w:shd w:val="clear" w:color="auto" w:fill="FFFFFF"/>
        </w:rPr>
        <w:t xml:space="preserve">, A. C. 1990.  A perspective on America’s vanishing streams.  </w:t>
      </w:r>
      <w:r w:rsidRPr="00B05D98">
        <w:rPr>
          <w:i/>
          <w:iCs/>
          <w:shd w:val="clear" w:color="auto" w:fill="FFFFFF"/>
        </w:rPr>
        <w:t xml:space="preserve">Journal of the North American </w:t>
      </w:r>
      <w:proofErr w:type="spellStart"/>
      <w:r w:rsidRPr="00B05D98">
        <w:rPr>
          <w:i/>
          <w:iCs/>
          <w:shd w:val="clear" w:color="auto" w:fill="FFFFFF"/>
        </w:rPr>
        <w:t>Benthological</w:t>
      </w:r>
      <w:proofErr w:type="spellEnd"/>
      <w:r w:rsidRPr="00B05D98">
        <w:rPr>
          <w:i/>
          <w:iCs/>
          <w:shd w:val="clear" w:color="auto" w:fill="FFFFFF"/>
        </w:rPr>
        <w:t xml:space="preserve"> Society</w:t>
      </w:r>
      <w:r w:rsidRPr="00B05D98">
        <w:rPr>
          <w:shd w:val="clear" w:color="auto" w:fill="FFFFFF"/>
        </w:rPr>
        <w:t xml:space="preserve"> 9:77-88.</w:t>
      </w:r>
    </w:p>
    <w:p w14:paraId="277E68F7" w14:textId="77777777" w:rsidR="00063A60" w:rsidRPr="00B05D98" w:rsidRDefault="00063A60" w:rsidP="00063A60">
      <w:pPr>
        <w:spacing w:line="480" w:lineRule="auto"/>
        <w:rPr>
          <w:rFonts w:cstheme="minorHAnsi"/>
          <w:sz w:val="24"/>
          <w:szCs w:val="24"/>
          <w:shd w:val="clear" w:color="auto" w:fill="FFFFFF"/>
        </w:rPr>
      </w:pPr>
      <w:r w:rsidRPr="00B05D98">
        <w:rPr>
          <w:shd w:val="clear" w:color="auto" w:fill="FFFFFF"/>
        </w:rPr>
        <w:t>Bergquist, D.C., Hale, J.A., Baker, P. and Baker, S.M., 2006. Development of ecosystem indicators for the Suwannee River estuary: oyster reef habitat quality along a salinity gradient. </w:t>
      </w:r>
      <w:r w:rsidRPr="00B05D98">
        <w:rPr>
          <w:i/>
          <w:iCs/>
          <w:shd w:val="clear" w:color="auto" w:fill="FFFFFF"/>
        </w:rPr>
        <w:t>Estuaries and Coasts</w:t>
      </w:r>
      <w:r w:rsidRPr="00B05D98">
        <w:rPr>
          <w:shd w:val="clear" w:color="auto" w:fill="FFFFFF"/>
        </w:rPr>
        <w:t xml:space="preserve"> 29: 353-360.</w:t>
      </w:r>
    </w:p>
    <w:p w14:paraId="378D9C94" w14:textId="77777777" w:rsidR="00063A60" w:rsidRPr="00B05D98" w:rsidRDefault="00063A60" w:rsidP="00063A60">
      <w:pPr>
        <w:spacing w:line="480" w:lineRule="auto"/>
        <w:rPr>
          <w:rFonts w:cstheme="minorHAnsi"/>
          <w:sz w:val="24"/>
          <w:szCs w:val="24"/>
          <w:shd w:val="clear" w:color="auto" w:fill="FFFFFF"/>
        </w:rPr>
      </w:pPr>
      <w:proofErr w:type="spellStart"/>
      <w:r w:rsidRPr="00B05D98">
        <w:rPr>
          <w:rFonts w:cstheme="minorHAnsi"/>
          <w:sz w:val="24"/>
          <w:szCs w:val="24"/>
          <w:shd w:val="clear" w:color="auto" w:fill="FFFFFF"/>
        </w:rPr>
        <w:t>Bolker</w:t>
      </w:r>
      <w:proofErr w:type="spellEnd"/>
      <w:r w:rsidRPr="00B05D98">
        <w:rPr>
          <w:rFonts w:cstheme="minorHAnsi"/>
          <w:sz w:val="24"/>
          <w:szCs w:val="24"/>
          <w:shd w:val="clear" w:color="auto" w:fill="FFFFFF"/>
        </w:rPr>
        <w:t>, B.M., 2008. </w:t>
      </w:r>
      <w:r w:rsidRPr="00B05D98">
        <w:rPr>
          <w:rFonts w:cstheme="minorHAnsi"/>
          <w:i/>
          <w:iCs/>
          <w:sz w:val="24"/>
          <w:szCs w:val="24"/>
          <w:shd w:val="clear" w:color="auto" w:fill="FFFFFF"/>
        </w:rPr>
        <w:t>Ecological models and data in R</w:t>
      </w:r>
      <w:r w:rsidRPr="00B05D98">
        <w:rPr>
          <w:rFonts w:cstheme="minorHAnsi"/>
          <w:sz w:val="24"/>
          <w:szCs w:val="24"/>
          <w:shd w:val="clear" w:color="auto" w:fill="FFFFFF"/>
        </w:rPr>
        <w:t>. Princeton University Press.</w:t>
      </w:r>
    </w:p>
    <w:p w14:paraId="4EBCB33B" w14:textId="77777777" w:rsidR="00063A60" w:rsidRPr="00B05D98" w:rsidRDefault="00063A60" w:rsidP="00063A60">
      <w:pPr>
        <w:spacing w:line="480" w:lineRule="auto"/>
        <w:rPr>
          <w:rFonts w:cstheme="minorHAnsi"/>
          <w:sz w:val="24"/>
          <w:szCs w:val="24"/>
          <w:shd w:val="clear" w:color="auto" w:fill="FFFFFF"/>
        </w:rPr>
      </w:pPr>
      <w:r w:rsidRPr="00B05D98">
        <w:rPr>
          <w:rFonts w:cstheme="minorHAnsi"/>
          <w:sz w:val="24"/>
          <w:szCs w:val="24"/>
          <w:shd w:val="clear" w:color="auto" w:fill="FFFFFF"/>
        </w:rPr>
        <w:t xml:space="preserve">Brooks, M.E., Kristensen, K., van </w:t>
      </w:r>
      <w:proofErr w:type="spellStart"/>
      <w:r w:rsidRPr="00B05D98">
        <w:rPr>
          <w:rFonts w:cstheme="minorHAnsi"/>
          <w:sz w:val="24"/>
          <w:szCs w:val="24"/>
          <w:shd w:val="clear" w:color="auto" w:fill="FFFFFF"/>
        </w:rPr>
        <w:t>Benthem</w:t>
      </w:r>
      <w:proofErr w:type="spellEnd"/>
      <w:r w:rsidRPr="00B05D98">
        <w:rPr>
          <w:rFonts w:cstheme="minorHAnsi"/>
          <w:sz w:val="24"/>
          <w:szCs w:val="24"/>
          <w:shd w:val="clear" w:color="auto" w:fill="FFFFFF"/>
        </w:rPr>
        <w:t xml:space="preserve">, K.J., Magnusson, A., Berg, C.W., Nielsen, A., </w:t>
      </w:r>
      <w:proofErr w:type="spellStart"/>
      <w:r w:rsidRPr="00B05D98">
        <w:rPr>
          <w:rFonts w:cstheme="minorHAnsi"/>
          <w:sz w:val="24"/>
          <w:szCs w:val="24"/>
          <w:shd w:val="clear" w:color="auto" w:fill="FFFFFF"/>
        </w:rPr>
        <w:t>Skaug</w:t>
      </w:r>
      <w:proofErr w:type="spellEnd"/>
      <w:r w:rsidRPr="00B05D98">
        <w:rPr>
          <w:rFonts w:cstheme="minorHAnsi"/>
          <w:sz w:val="24"/>
          <w:szCs w:val="24"/>
          <w:shd w:val="clear" w:color="auto" w:fill="FFFFFF"/>
        </w:rPr>
        <w:t xml:space="preserve">, H.J., </w:t>
      </w:r>
      <w:proofErr w:type="spellStart"/>
      <w:r w:rsidRPr="00B05D98">
        <w:rPr>
          <w:rFonts w:cstheme="minorHAnsi"/>
          <w:sz w:val="24"/>
          <w:szCs w:val="24"/>
          <w:shd w:val="clear" w:color="auto" w:fill="FFFFFF"/>
        </w:rPr>
        <w:t>Machler</w:t>
      </w:r>
      <w:proofErr w:type="spellEnd"/>
      <w:r w:rsidRPr="00B05D98">
        <w:rPr>
          <w:rFonts w:cstheme="minorHAnsi"/>
          <w:sz w:val="24"/>
          <w:szCs w:val="24"/>
          <w:shd w:val="clear" w:color="auto" w:fill="FFFFFF"/>
        </w:rPr>
        <w:t xml:space="preserve">, M. and </w:t>
      </w:r>
      <w:proofErr w:type="spellStart"/>
      <w:r w:rsidRPr="00B05D98">
        <w:rPr>
          <w:rFonts w:cstheme="minorHAnsi"/>
          <w:sz w:val="24"/>
          <w:szCs w:val="24"/>
          <w:shd w:val="clear" w:color="auto" w:fill="FFFFFF"/>
        </w:rPr>
        <w:t>Bolker</w:t>
      </w:r>
      <w:proofErr w:type="spellEnd"/>
      <w:r w:rsidRPr="00B05D98">
        <w:rPr>
          <w:rFonts w:cstheme="minorHAnsi"/>
          <w:sz w:val="24"/>
          <w:szCs w:val="24"/>
          <w:shd w:val="clear" w:color="auto" w:fill="FFFFFF"/>
        </w:rPr>
        <w:t xml:space="preserve">, B.M., 2017. </w:t>
      </w:r>
      <w:proofErr w:type="spellStart"/>
      <w:r w:rsidRPr="00B05D98">
        <w:rPr>
          <w:rFonts w:cstheme="minorHAnsi"/>
          <w:sz w:val="24"/>
          <w:szCs w:val="24"/>
          <w:shd w:val="clear" w:color="auto" w:fill="FFFFFF"/>
        </w:rPr>
        <w:t>glmmTMB</w:t>
      </w:r>
      <w:proofErr w:type="spellEnd"/>
      <w:r w:rsidRPr="00B05D98">
        <w:rPr>
          <w:rFonts w:cstheme="minorHAnsi"/>
          <w:sz w:val="24"/>
          <w:szCs w:val="24"/>
          <w:shd w:val="clear" w:color="auto" w:fill="FFFFFF"/>
        </w:rPr>
        <w:t xml:space="preserve"> balances speed and flexibility among packages for zero-inflated generalized linear mixed modeling. </w:t>
      </w:r>
      <w:r w:rsidRPr="00B05D98">
        <w:rPr>
          <w:rFonts w:cstheme="minorHAnsi"/>
          <w:i/>
          <w:iCs/>
          <w:sz w:val="24"/>
          <w:szCs w:val="24"/>
          <w:shd w:val="clear" w:color="auto" w:fill="FFFFFF"/>
        </w:rPr>
        <w:t>The R journal</w:t>
      </w:r>
      <w:r w:rsidRPr="00B05D98">
        <w:rPr>
          <w:rFonts w:cstheme="minorHAnsi"/>
          <w:sz w:val="24"/>
          <w:szCs w:val="24"/>
          <w:shd w:val="clear" w:color="auto" w:fill="FFFFFF"/>
        </w:rPr>
        <w:t>, </w:t>
      </w:r>
      <w:r w:rsidRPr="00B05D98">
        <w:rPr>
          <w:rFonts w:cstheme="minorHAnsi"/>
          <w:i/>
          <w:iCs/>
          <w:sz w:val="24"/>
          <w:szCs w:val="24"/>
          <w:shd w:val="clear" w:color="auto" w:fill="FFFFFF"/>
        </w:rPr>
        <w:t>9</w:t>
      </w:r>
      <w:r w:rsidRPr="00B05D98">
        <w:rPr>
          <w:rFonts w:cstheme="minorHAnsi"/>
          <w:sz w:val="24"/>
          <w:szCs w:val="24"/>
          <w:shd w:val="clear" w:color="auto" w:fill="FFFFFF"/>
        </w:rPr>
        <w:t>(2), pp.378-400.</w:t>
      </w:r>
    </w:p>
    <w:p w14:paraId="3834B3A1" w14:textId="77777777" w:rsidR="00063A60" w:rsidRPr="00B05D98" w:rsidRDefault="00063A60" w:rsidP="00063A60">
      <w:pPr>
        <w:spacing w:line="480" w:lineRule="auto"/>
        <w:rPr>
          <w:rFonts w:cstheme="minorHAnsi"/>
          <w:sz w:val="24"/>
          <w:szCs w:val="24"/>
          <w:shd w:val="clear" w:color="auto" w:fill="FFFFFF"/>
        </w:rPr>
      </w:pPr>
      <w:r w:rsidRPr="00B05D98">
        <w:rPr>
          <w:rFonts w:cstheme="minorHAnsi"/>
          <w:sz w:val="24"/>
          <w:szCs w:val="24"/>
          <w:shd w:val="clear" w:color="auto" w:fill="FFFFFF"/>
        </w:rPr>
        <w:t>Buzan, D., Lee, W., Culbertson, J., Kuhn, N. and Robinson, L., 2009. Positive relationship between freshwater inflow and oyster abundance in Galveston Bay, Texas. </w:t>
      </w:r>
      <w:r w:rsidRPr="00B05D98">
        <w:rPr>
          <w:rFonts w:cstheme="minorHAnsi"/>
          <w:i/>
          <w:iCs/>
          <w:sz w:val="24"/>
          <w:szCs w:val="24"/>
          <w:shd w:val="clear" w:color="auto" w:fill="FFFFFF"/>
        </w:rPr>
        <w:t>Estuaries and Coasts</w:t>
      </w:r>
      <w:r w:rsidRPr="00B05D98">
        <w:rPr>
          <w:rFonts w:cstheme="minorHAnsi"/>
          <w:sz w:val="24"/>
          <w:szCs w:val="24"/>
          <w:shd w:val="clear" w:color="auto" w:fill="FFFFFF"/>
        </w:rPr>
        <w:t>, </w:t>
      </w:r>
      <w:r w:rsidRPr="00B05D98">
        <w:rPr>
          <w:rFonts w:cstheme="minorHAnsi"/>
          <w:i/>
          <w:iCs/>
          <w:sz w:val="24"/>
          <w:szCs w:val="24"/>
          <w:shd w:val="clear" w:color="auto" w:fill="FFFFFF"/>
        </w:rPr>
        <w:t>32</w:t>
      </w:r>
      <w:r w:rsidRPr="00B05D98">
        <w:rPr>
          <w:rFonts w:cstheme="minorHAnsi"/>
          <w:sz w:val="24"/>
          <w:szCs w:val="24"/>
          <w:shd w:val="clear" w:color="auto" w:fill="FFFFFF"/>
        </w:rPr>
        <w:t>(1), pp.206-212.</w:t>
      </w:r>
    </w:p>
    <w:p w14:paraId="58DBEF1E" w14:textId="77777777" w:rsidR="00063A60" w:rsidRPr="00B05D98" w:rsidRDefault="00063A60" w:rsidP="00063A60">
      <w:pPr>
        <w:spacing w:line="480" w:lineRule="auto"/>
        <w:rPr>
          <w:rFonts w:cstheme="minorHAnsi"/>
          <w:sz w:val="24"/>
          <w:szCs w:val="24"/>
          <w:shd w:val="clear" w:color="auto" w:fill="FFFFFF"/>
        </w:rPr>
      </w:pPr>
      <w:r w:rsidRPr="00B05D98">
        <w:rPr>
          <w:rFonts w:cstheme="minorHAnsi"/>
          <w:sz w:val="24"/>
          <w:szCs w:val="24"/>
          <w:shd w:val="clear" w:color="auto" w:fill="FFFFFF"/>
        </w:rPr>
        <w:lastRenderedPageBreak/>
        <w:t xml:space="preserve">Carranza, A., O. </w:t>
      </w:r>
      <w:proofErr w:type="spellStart"/>
      <w:r w:rsidRPr="00B05D98">
        <w:rPr>
          <w:rFonts w:cstheme="minorHAnsi"/>
          <w:sz w:val="24"/>
          <w:szCs w:val="24"/>
          <w:shd w:val="clear" w:color="auto" w:fill="FFFFFF"/>
        </w:rPr>
        <w:t>Defeo</w:t>
      </w:r>
      <w:proofErr w:type="spellEnd"/>
      <w:r w:rsidRPr="00B05D98">
        <w:rPr>
          <w:rFonts w:cstheme="minorHAnsi"/>
          <w:sz w:val="24"/>
          <w:szCs w:val="24"/>
          <w:shd w:val="clear" w:color="auto" w:fill="FFFFFF"/>
        </w:rPr>
        <w:t xml:space="preserve"> and M. Beck. 2009. Diversity, conservation status and threats to native oysters (</w:t>
      </w:r>
      <w:proofErr w:type="spellStart"/>
      <w:r w:rsidRPr="00B05D98">
        <w:rPr>
          <w:rFonts w:cstheme="minorHAnsi"/>
          <w:sz w:val="24"/>
          <w:szCs w:val="24"/>
          <w:shd w:val="clear" w:color="auto" w:fill="FFFFFF"/>
        </w:rPr>
        <w:t>Ostreidae</w:t>
      </w:r>
      <w:proofErr w:type="spellEnd"/>
      <w:r w:rsidRPr="00B05D98">
        <w:rPr>
          <w:rFonts w:cstheme="minorHAnsi"/>
          <w:sz w:val="24"/>
          <w:szCs w:val="24"/>
          <w:shd w:val="clear" w:color="auto" w:fill="FFFFFF"/>
        </w:rPr>
        <w:t>) around the Atlantic and Caribbean coasts of South America. </w:t>
      </w:r>
      <w:r w:rsidRPr="00B05D98">
        <w:rPr>
          <w:rFonts w:cstheme="minorHAnsi"/>
          <w:i/>
          <w:iCs/>
          <w:sz w:val="24"/>
          <w:szCs w:val="24"/>
          <w:shd w:val="clear" w:color="auto" w:fill="FFFFFF"/>
        </w:rPr>
        <w:t>Aquatic Conservation: Marine and Freshwater Ecosystems</w:t>
      </w:r>
      <w:r w:rsidRPr="00B05D98">
        <w:rPr>
          <w:rFonts w:cstheme="minorHAnsi"/>
          <w:sz w:val="24"/>
          <w:szCs w:val="24"/>
          <w:shd w:val="clear" w:color="auto" w:fill="FFFFFF"/>
        </w:rPr>
        <w:t>, </w:t>
      </w:r>
      <w:r w:rsidRPr="00B05D98">
        <w:rPr>
          <w:rFonts w:cstheme="minorHAnsi"/>
          <w:i/>
          <w:iCs/>
          <w:sz w:val="24"/>
          <w:szCs w:val="24"/>
          <w:shd w:val="clear" w:color="auto" w:fill="FFFFFF"/>
        </w:rPr>
        <w:t>19</w:t>
      </w:r>
      <w:r w:rsidRPr="00B05D98">
        <w:rPr>
          <w:rFonts w:cstheme="minorHAnsi"/>
          <w:sz w:val="24"/>
          <w:szCs w:val="24"/>
          <w:shd w:val="clear" w:color="auto" w:fill="FFFFFF"/>
        </w:rPr>
        <w:t>(3), pp.344-353.</w:t>
      </w:r>
    </w:p>
    <w:p w14:paraId="0871449E" w14:textId="77777777" w:rsidR="00063A60" w:rsidRPr="00B05D98" w:rsidRDefault="00063A60" w:rsidP="00063A60">
      <w:pPr>
        <w:spacing w:line="480" w:lineRule="auto"/>
        <w:rPr>
          <w:rFonts w:cstheme="minorHAnsi"/>
          <w:sz w:val="24"/>
          <w:szCs w:val="24"/>
          <w:shd w:val="clear" w:color="auto" w:fill="FFFFFF"/>
        </w:rPr>
      </w:pPr>
      <w:proofErr w:type="spellStart"/>
      <w:r w:rsidRPr="00B05D98">
        <w:rPr>
          <w:rFonts w:cstheme="minorHAnsi"/>
          <w:sz w:val="24"/>
          <w:szCs w:val="24"/>
          <w:shd w:val="clear" w:color="auto" w:fill="FFFFFF"/>
        </w:rPr>
        <w:t>Chatry</w:t>
      </w:r>
      <w:proofErr w:type="spellEnd"/>
      <w:r w:rsidRPr="00B05D98">
        <w:rPr>
          <w:rFonts w:cstheme="minorHAnsi"/>
          <w:sz w:val="24"/>
          <w:szCs w:val="24"/>
          <w:shd w:val="clear" w:color="auto" w:fill="FFFFFF"/>
        </w:rPr>
        <w:t>, M., R.J. Dugas, and K.A. Easley. 1983. Optimum salinity regime for oyster production on Louisiana’s state seed grounds. Contributions in Marine Science 26: 81–94.</w:t>
      </w:r>
    </w:p>
    <w:p w14:paraId="7C621864" w14:textId="77777777" w:rsidR="00063A60" w:rsidRPr="00B05D98" w:rsidRDefault="00063A60" w:rsidP="00063A60">
      <w:pPr>
        <w:spacing w:line="480" w:lineRule="auto"/>
        <w:rPr>
          <w:rFonts w:cstheme="minorHAnsi"/>
          <w:sz w:val="24"/>
          <w:szCs w:val="24"/>
          <w:shd w:val="clear" w:color="auto" w:fill="FFFFFF"/>
        </w:rPr>
      </w:pPr>
      <w:r w:rsidRPr="00B05D98">
        <w:rPr>
          <w:rFonts w:cstheme="minorHAnsi"/>
          <w:sz w:val="24"/>
          <w:szCs w:val="24"/>
          <w:shd w:val="clear" w:color="auto" w:fill="FFFFFF"/>
        </w:rPr>
        <w:t xml:space="preserve">Coen, L.D., R.D. Brumbaugh, D. </w:t>
      </w:r>
      <w:proofErr w:type="spellStart"/>
      <w:r w:rsidRPr="00B05D98">
        <w:rPr>
          <w:rFonts w:cstheme="minorHAnsi"/>
          <w:sz w:val="24"/>
          <w:szCs w:val="24"/>
          <w:shd w:val="clear" w:color="auto" w:fill="FFFFFF"/>
        </w:rPr>
        <w:t>Bushek</w:t>
      </w:r>
      <w:proofErr w:type="spellEnd"/>
      <w:r w:rsidRPr="00B05D98">
        <w:rPr>
          <w:rFonts w:cstheme="minorHAnsi"/>
          <w:sz w:val="24"/>
          <w:szCs w:val="24"/>
          <w:shd w:val="clear" w:color="auto" w:fill="FFFFFF"/>
        </w:rPr>
        <w:t>, R. Grizzle, M.W. Luckenbach, M.H. Posey, S. P. Powers and S. G. Tolley. 2007. Ecosystem services related to oyster restoration. Marine Ecology Progress Series, 341, pp.303-307.</w:t>
      </w:r>
    </w:p>
    <w:p w14:paraId="5A4EC0F8" w14:textId="77777777" w:rsidR="00063A60" w:rsidRPr="00B05D98" w:rsidRDefault="00063A60" w:rsidP="00063A60">
      <w:pPr>
        <w:spacing w:line="480" w:lineRule="auto"/>
        <w:rPr>
          <w:rFonts w:cstheme="minorHAnsi"/>
          <w:sz w:val="24"/>
          <w:szCs w:val="24"/>
          <w:shd w:val="clear" w:color="auto" w:fill="FFFFFF"/>
        </w:rPr>
      </w:pPr>
      <w:r w:rsidRPr="00B05D98">
        <w:rPr>
          <w:rFonts w:cstheme="minorHAnsi"/>
          <w:sz w:val="24"/>
          <w:szCs w:val="24"/>
          <w:shd w:val="clear" w:color="auto" w:fill="FFFFFF"/>
        </w:rPr>
        <w:t xml:space="preserve">Farrell, M.D., Good, J., Hornsby, D., Janicki, A., Mattson, R., Upchurch, S., Champion, K., Chen, J., </w:t>
      </w:r>
      <w:proofErr w:type="spellStart"/>
      <w:r w:rsidRPr="00B05D98">
        <w:rPr>
          <w:rFonts w:cstheme="minorHAnsi"/>
          <w:sz w:val="24"/>
          <w:szCs w:val="24"/>
          <w:shd w:val="clear" w:color="auto" w:fill="FFFFFF"/>
        </w:rPr>
        <w:t>Grabe</w:t>
      </w:r>
      <w:proofErr w:type="spellEnd"/>
      <w:r w:rsidRPr="00B05D98">
        <w:rPr>
          <w:rFonts w:cstheme="minorHAnsi"/>
          <w:sz w:val="24"/>
          <w:szCs w:val="24"/>
          <w:shd w:val="clear" w:color="auto" w:fill="FFFFFF"/>
        </w:rPr>
        <w:t xml:space="preserve">, S., Malloy, K. and </w:t>
      </w:r>
      <w:proofErr w:type="spellStart"/>
      <w:r w:rsidRPr="00B05D98">
        <w:rPr>
          <w:rFonts w:cstheme="minorHAnsi"/>
          <w:sz w:val="24"/>
          <w:szCs w:val="24"/>
          <w:shd w:val="clear" w:color="auto" w:fill="FFFFFF"/>
        </w:rPr>
        <w:t>Nijbroek</w:t>
      </w:r>
      <w:proofErr w:type="spellEnd"/>
      <w:r w:rsidRPr="00B05D98">
        <w:rPr>
          <w:rFonts w:cstheme="minorHAnsi"/>
          <w:sz w:val="24"/>
          <w:szCs w:val="24"/>
          <w:shd w:val="clear" w:color="auto" w:fill="FFFFFF"/>
        </w:rPr>
        <w:t xml:space="preserve">, R., 2005. Technical report: MFL establishment for the lower </w:t>
      </w:r>
      <w:proofErr w:type="spellStart"/>
      <w:r w:rsidRPr="00B05D98">
        <w:rPr>
          <w:rFonts w:cstheme="minorHAnsi"/>
          <w:sz w:val="24"/>
          <w:szCs w:val="24"/>
          <w:shd w:val="clear" w:color="auto" w:fill="FFFFFF"/>
        </w:rPr>
        <w:t>suwannee</w:t>
      </w:r>
      <w:proofErr w:type="spellEnd"/>
      <w:r w:rsidRPr="00B05D98">
        <w:rPr>
          <w:rFonts w:cstheme="minorHAnsi"/>
          <w:sz w:val="24"/>
          <w:szCs w:val="24"/>
          <w:shd w:val="clear" w:color="auto" w:fill="FFFFFF"/>
        </w:rPr>
        <w:t xml:space="preserve"> river and estuary, little fanning, fanning, and manatee springs. </w:t>
      </w:r>
      <w:r w:rsidRPr="00B05D98">
        <w:rPr>
          <w:rFonts w:cstheme="minorHAnsi"/>
          <w:i/>
          <w:iCs/>
          <w:sz w:val="24"/>
          <w:szCs w:val="24"/>
          <w:shd w:val="clear" w:color="auto" w:fill="FFFFFF"/>
        </w:rPr>
        <w:t>Water Resource Associates, Inc., Tampa, Florida</w:t>
      </w:r>
      <w:r w:rsidRPr="00B05D98">
        <w:rPr>
          <w:rFonts w:cstheme="minorHAnsi"/>
          <w:sz w:val="24"/>
          <w:szCs w:val="24"/>
          <w:shd w:val="clear" w:color="auto" w:fill="FFFFFF"/>
        </w:rPr>
        <w:t>.</w:t>
      </w:r>
    </w:p>
    <w:p w14:paraId="1A4DC1B0" w14:textId="77777777" w:rsidR="00063A60" w:rsidRPr="00B05D98" w:rsidRDefault="00063A60" w:rsidP="00063A60">
      <w:pPr>
        <w:spacing w:line="480" w:lineRule="auto"/>
        <w:rPr>
          <w:rFonts w:cstheme="minorHAnsi"/>
          <w:sz w:val="24"/>
          <w:szCs w:val="24"/>
        </w:rPr>
      </w:pPr>
      <w:r w:rsidRPr="00B05D98">
        <w:rPr>
          <w:sz w:val="24"/>
          <w:szCs w:val="24"/>
          <w:shd w:val="clear" w:color="auto" w:fill="FFFFFF"/>
        </w:rPr>
        <w:t>Fisch, N.C. and Pine, W.E., 2016. A complex relationship between freshwater discharge and oyster fishery catch per unit effort in Apalachicola Bay, Florida: an evaluation from 1960 to 2013. </w:t>
      </w:r>
      <w:r w:rsidRPr="00B05D98">
        <w:rPr>
          <w:i/>
          <w:iCs/>
          <w:sz w:val="24"/>
          <w:szCs w:val="24"/>
          <w:shd w:val="clear" w:color="auto" w:fill="FFFFFF"/>
        </w:rPr>
        <w:t>Journal of shellfish research</w:t>
      </w:r>
      <w:r w:rsidRPr="00B05D98">
        <w:rPr>
          <w:sz w:val="24"/>
          <w:szCs w:val="24"/>
          <w:shd w:val="clear" w:color="auto" w:fill="FFFFFF"/>
        </w:rPr>
        <w:t xml:space="preserve"> 35: 809-826.</w:t>
      </w:r>
    </w:p>
    <w:p w14:paraId="340C3D60" w14:textId="77777777" w:rsidR="00063A60" w:rsidRPr="00B05D98" w:rsidRDefault="00063A60" w:rsidP="00063A60">
      <w:pPr>
        <w:spacing w:line="480" w:lineRule="auto"/>
        <w:rPr>
          <w:rFonts w:cstheme="minorHAnsi"/>
          <w:sz w:val="24"/>
          <w:szCs w:val="24"/>
          <w:shd w:val="clear" w:color="auto" w:fill="FFFFFF"/>
        </w:rPr>
      </w:pPr>
      <w:r w:rsidRPr="00B05D98">
        <w:rPr>
          <w:rFonts w:cstheme="minorHAnsi"/>
          <w:sz w:val="24"/>
          <w:szCs w:val="24"/>
          <w:shd w:val="clear" w:color="auto" w:fill="FFFFFF"/>
        </w:rPr>
        <w:t xml:space="preserve">Florida Fish and Wildlife Conservation Commission.  2019.  Commercial fisheries landings summaries. Available online </w:t>
      </w:r>
      <w:r w:rsidRPr="00B05D98">
        <w:rPr>
          <w:rFonts w:cstheme="minorHAnsi"/>
          <w:sz w:val="24"/>
          <w:szCs w:val="24"/>
        </w:rPr>
        <w:t>https://tinyurl.com/yxdd8qhc. August 2019</w:t>
      </w:r>
    </w:p>
    <w:p w14:paraId="549B6DCE" w14:textId="77777777" w:rsidR="00063A60" w:rsidRPr="00B05D98" w:rsidRDefault="00063A60" w:rsidP="00063A60">
      <w:pPr>
        <w:spacing w:line="480" w:lineRule="auto"/>
        <w:rPr>
          <w:rFonts w:cstheme="minorHAnsi"/>
          <w:sz w:val="24"/>
          <w:szCs w:val="24"/>
          <w:shd w:val="clear" w:color="auto" w:fill="FFFFFF"/>
        </w:rPr>
      </w:pPr>
      <w:r w:rsidRPr="00B05D98">
        <w:rPr>
          <w:rFonts w:cstheme="minorHAnsi"/>
          <w:sz w:val="24"/>
          <w:szCs w:val="24"/>
          <w:shd w:val="clear" w:color="auto" w:fill="FFFFFF"/>
        </w:rPr>
        <w:t xml:space="preserve">Florida Department of Agriculture and Consumer Services. 2019.  Shellfish harvesting area maps. Available online </w:t>
      </w:r>
      <w:r w:rsidRPr="00B05D98">
        <w:rPr>
          <w:rFonts w:cstheme="minorHAnsi"/>
          <w:sz w:val="24"/>
          <w:szCs w:val="24"/>
        </w:rPr>
        <w:t>https://tinyurl.com/y3tnqlpq. August 2019</w:t>
      </w:r>
    </w:p>
    <w:p w14:paraId="69D0612F" w14:textId="77777777" w:rsidR="00063A60" w:rsidRPr="00B05D98" w:rsidRDefault="00063A60" w:rsidP="00063A60">
      <w:pPr>
        <w:spacing w:line="480" w:lineRule="auto"/>
        <w:rPr>
          <w:rFonts w:cstheme="minorHAnsi"/>
          <w:sz w:val="24"/>
          <w:szCs w:val="24"/>
          <w:shd w:val="clear" w:color="auto" w:fill="FFFFFF"/>
        </w:rPr>
      </w:pPr>
      <w:r w:rsidRPr="00B05D98">
        <w:rPr>
          <w:rFonts w:cstheme="minorHAnsi"/>
          <w:sz w:val="24"/>
          <w:szCs w:val="24"/>
          <w:shd w:val="clear" w:color="auto" w:fill="FFFFFF"/>
        </w:rPr>
        <w:lastRenderedPageBreak/>
        <w:t xml:space="preserve">Frederick, P., Vitale, N., Pine, B., Seavey, J. and </w:t>
      </w:r>
      <w:proofErr w:type="spellStart"/>
      <w:r w:rsidRPr="00B05D98">
        <w:rPr>
          <w:rFonts w:cstheme="minorHAnsi"/>
          <w:sz w:val="24"/>
          <w:szCs w:val="24"/>
          <w:shd w:val="clear" w:color="auto" w:fill="FFFFFF"/>
        </w:rPr>
        <w:t>Sturmer</w:t>
      </w:r>
      <w:proofErr w:type="spellEnd"/>
      <w:r w:rsidRPr="00B05D98">
        <w:rPr>
          <w:rFonts w:cstheme="minorHAnsi"/>
          <w:sz w:val="24"/>
          <w:szCs w:val="24"/>
          <w:shd w:val="clear" w:color="auto" w:fill="FFFFFF"/>
        </w:rPr>
        <w:t>, L., 2016. Reversing a rapid decline in oyster reefs: effects of durable substrate on oyster populations, elevations, and aquatic bird community composition. </w:t>
      </w:r>
      <w:r w:rsidRPr="00B05D98">
        <w:rPr>
          <w:rFonts w:cstheme="minorHAnsi"/>
          <w:i/>
          <w:iCs/>
          <w:sz w:val="24"/>
          <w:szCs w:val="24"/>
          <w:shd w:val="clear" w:color="auto" w:fill="FFFFFF"/>
        </w:rPr>
        <w:t>Journal of shellfish research</w:t>
      </w:r>
      <w:r w:rsidRPr="00B05D98">
        <w:rPr>
          <w:rFonts w:cstheme="minorHAnsi"/>
          <w:sz w:val="24"/>
          <w:szCs w:val="24"/>
          <w:shd w:val="clear" w:color="auto" w:fill="FFFFFF"/>
        </w:rPr>
        <w:t>, </w:t>
      </w:r>
      <w:r w:rsidRPr="00B05D98">
        <w:rPr>
          <w:rFonts w:cstheme="minorHAnsi"/>
          <w:i/>
          <w:iCs/>
          <w:sz w:val="24"/>
          <w:szCs w:val="24"/>
          <w:shd w:val="clear" w:color="auto" w:fill="FFFFFF"/>
        </w:rPr>
        <w:t>35</w:t>
      </w:r>
      <w:r w:rsidRPr="00B05D98">
        <w:rPr>
          <w:rFonts w:cstheme="minorHAnsi"/>
          <w:sz w:val="24"/>
          <w:szCs w:val="24"/>
          <w:shd w:val="clear" w:color="auto" w:fill="FFFFFF"/>
        </w:rPr>
        <w:t>(2), pp.359-368.</w:t>
      </w:r>
    </w:p>
    <w:p w14:paraId="7A2D30BF" w14:textId="77777777" w:rsidR="00063A60" w:rsidRPr="00B05D98" w:rsidRDefault="00063A60" w:rsidP="00063A60">
      <w:pPr>
        <w:spacing w:line="480" w:lineRule="auto"/>
        <w:rPr>
          <w:rFonts w:cstheme="minorHAnsi"/>
          <w:sz w:val="24"/>
          <w:szCs w:val="24"/>
          <w:shd w:val="clear" w:color="auto" w:fill="FFFFFF"/>
        </w:rPr>
      </w:pPr>
      <w:proofErr w:type="spellStart"/>
      <w:r w:rsidRPr="00B05D98">
        <w:rPr>
          <w:rFonts w:cstheme="minorHAnsi"/>
          <w:sz w:val="24"/>
          <w:szCs w:val="24"/>
          <w:shd w:val="clear" w:color="auto" w:fill="FFFFFF"/>
        </w:rPr>
        <w:t>Gazeau</w:t>
      </w:r>
      <w:proofErr w:type="spellEnd"/>
      <w:r w:rsidRPr="00B05D98">
        <w:rPr>
          <w:rFonts w:cstheme="minorHAnsi"/>
          <w:sz w:val="24"/>
          <w:szCs w:val="24"/>
          <w:shd w:val="clear" w:color="auto" w:fill="FFFFFF"/>
        </w:rPr>
        <w:t xml:space="preserve">, F., </w:t>
      </w:r>
      <w:proofErr w:type="spellStart"/>
      <w:r w:rsidRPr="00B05D98">
        <w:rPr>
          <w:rFonts w:cstheme="minorHAnsi"/>
          <w:sz w:val="24"/>
          <w:szCs w:val="24"/>
          <w:shd w:val="clear" w:color="auto" w:fill="FFFFFF"/>
        </w:rPr>
        <w:t>Quiblier</w:t>
      </w:r>
      <w:proofErr w:type="spellEnd"/>
      <w:r w:rsidRPr="00B05D98">
        <w:rPr>
          <w:rFonts w:cstheme="minorHAnsi"/>
          <w:sz w:val="24"/>
          <w:szCs w:val="24"/>
          <w:shd w:val="clear" w:color="auto" w:fill="FFFFFF"/>
        </w:rPr>
        <w:t xml:space="preserve">, C., Jansen, J.M., </w:t>
      </w:r>
      <w:proofErr w:type="spellStart"/>
      <w:r w:rsidRPr="00B05D98">
        <w:rPr>
          <w:rFonts w:cstheme="minorHAnsi"/>
          <w:sz w:val="24"/>
          <w:szCs w:val="24"/>
          <w:shd w:val="clear" w:color="auto" w:fill="FFFFFF"/>
        </w:rPr>
        <w:t>Gattuso</w:t>
      </w:r>
      <w:proofErr w:type="spellEnd"/>
      <w:r w:rsidRPr="00B05D98">
        <w:rPr>
          <w:rFonts w:cstheme="minorHAnsi"/>
          <w:sz w:val="24"/>
          <w:szCs w:val="24"/>
          <w:shd w:val="clear" w:color="auto" w:fill="FFFFFF"/>
        </w:rPr>
        <w:t xml:space="preserve">, J.P., Middelburg, J.J. and </w:t>
      </w:r>
      <w:proofErr w:type="spellStart"/>
      <w:r w:rsidRPr="00B05D98">
        <w:rPr>
          <w:rFonts w:cstheme="minorHAnsi"/>
          <w:sz w:val="24"/>
          <w:szCs w:val="24"/>
          <w:shd w:val="clear" w:color="auto" w:fill="FFFFFF"/>
        </w:rPr>
        <w:t>Heip</w:t>
      </w:r>
      <w:proofErr w:type="spellEnd"/>
      <w:r w:rsidRPr="00B05D98">
        <w:rPr>
          <w:rFonts w:cstheme="minorHAnsi"/>
          <w:sz w:val="24"/>
          <w:szCs w:val="24"/>
          <w:shd w:val="clear" w:color="auto" w:fill="FFFFFF"/>
        </w:rPr>
        <w:t>, C.H., 2007. Impact of elevated CO2 on shellfish calcification. </w:t>
      </w:r>
      <w:r w:rsidRPr="00B05D98">
        <w:rPr>
          <w:rFonts w:cstheme="minorHAnsi"/>
          <w:i/>
          <w:iCs/>
          <w:sz w:val="24"/>
          <w:szCs w:val="24"/>
          <w:shd w:val="clear" w:color="auto" w:fill="FFFFFF"/>
        </w:rPr>
        <w:t>Geophysical research letters</w:t>
      </w:r>
      <w:r w:rsidRPr="00B05D98">
        <w:rPr>
          <w:rFonts w:cstheme="minorHAnsi"/>
          <w:sz w:val="24"/>
          <w:szCs w:val="24"/>
          <w:shd w:val="clear" w:color="auto" w:fill="FFFFFF"/>
        </w:rPr>
        <w:t>, </w:t>
      </w:r>
      <w:r w:rsidRPr="00B05D98">
        <w:rPr>
          <w:rFonts w:cstheme="minorHAnsi"/>
          <w:i/>
          <w:iCs/>
          <w:sz w:val="24"/>
          <w:szCs w:val="24"/>
          <w:shd w:val="clear" w:color="auto" w:fill="FFFFFF"/>
        </w:rPr>
        <w:t>34</w:t>
      </w:r>
      <w:r w:rsidRPr="00B05D98">
        <w:rPr>
          <w:rFonts w:cstheme="minorHAnsi"/>
          <w:sz w:val="24"/>
          <w:szCs w:val="24"/>
          <w:shd w:val="clear" w:color="auto" w:fill="FFFFFF"/>
        </w:rPr>
        <w:t>(7).</w:t>
      </w:r>
    </w:p>
    <w:p w14:paraId="32B40613" w14:textId="77777777" w:rsidR="00063A60" w:rsidRPr="00B05D98" w:rsidRDefault="00063A60" w:rsidP="00063A60">
      <w:pPr>
        <w:spacing w:line="480" w:lineRule="auto"/>
        <w:rPr>
          <w:rFonts w:cstheme="minorHAnsi"/>
          <w:sz w:val="24"/>
          <w:szCs w:val="24"/>
          <w:shd w:val="clear" w:color="auto" w:fill="FFFFFF"/>
        </w:rPr>
      </w:pPr>
      <w:r w:rsidRPr="00B05D98">
        <w:rPr>
          <w:rFonts w:cstheme="minorHAnsi"/>
          <w:sz w:val="24"/>
          <w:szCs w:val="24"/>
          <w:shd w:val="clear" w:color="auto" w:fill="FFFFFF"/>
        </w:rPr>
        <w:t xml:space="preserve">Geselbracht, L. 2007. Conservation action plan for marine and estuarine resources of the Big Bend Area of Florida. The Nature Conservancy, Florida Chapter. </w:t>
      </w:r>
      <w:r>
        <w:rPr>
          <w:rFonts w:cstheme="minorHAnsi"/>
          <w:sz w:val="24"/>
          <w:szCs w:val="24"/>
          <w:shd w:val="clear" w:color="auto" w:fill="FFFFFF"/>
        </w:rPr>
        <w:t xml:space="preserve">Available online: </w:t>
      </w:r>
      <w:hyperlink r:id="rId7" w:history="1">
        <w:r>
          <w:rPr>
            <w:rStyle w:val="Hyperlink"/>
          </w:rPr>
          <w:t>https://public.myfwc.com/crossdoi/fundedprojects/SWG_Final_Geselbracht_05047.pdf</w:t>
        </w:r>
      </w:hyperlink>
      <w:r>
        <w:t xml:space="preserve"> (September 2019)</w:t>
      </w:r>
    </w:p>
    <w:p w14:paraId="3F59D5F4" w14:textId="77777777" w:rsidR="00063A60" w:rsidRPr="00B05D98" w:rsidRDefault="00063A60" w:rsidP="00063A60">
      <w:pPr>
        <w:spacing w:line="480" w:lineRule="auto"/>
        <w:rPr>
          <w:rFonts w:cstheme="minorHAnsi"/>
          <w:sz w:val="24"/>
          <w:szCs w:val="24"/>
          <w:shd w:val="clear" w:color="auto" w:fill="FFFFFF"/>
        </w:rPr>
      </w:pPr>
      <w:r w:rsidRPr="00B05D98">
        <w:rPr>
          <w:rFonts w:cstheme="minorHAnsi"/>
          <w:sz w:val="24"/>
          <w:szCs w:val="24"/>
          <w:shd w:val="clear" w:color="auto" w:fill="FFFFFF"/>
        </w:rPr>
        <w:t>Geselbracht, L., Freeman, K., Kelly, E., Gordon, D.R. and Putz, F.E., 2011. Retrospective and prospective model simulations of sea level rise impacts on Gulf of Mexico coastal marshes and forests in Waccasassa Bay, Florida. </w:t>
      </w:r>
      <w:r w:rsidRPr="00B05D98">
        <w:rPr>
          <w:rFonts w:cstheme="minorHAnsi"/>
          <w:i/>
          <w:iCs/>
          <w:sz w:val="24"/>
          <w:szCs w:val="24"/>
          <w:shd w:val="clear" w:color="auto" w:fill="FFFFFF"/>
        </w:rPr>
        <w:t>Climatic Change</w:t>
      </w:r>
      <w:r w:rsidRPr="00B05D98">
        <w:rPr>
          <w:rFonts w:cstheme="minorHAnsi"/>
          <w:sz w:val="24"/>
          <w:szCs w:val="24"/>
          <w:shd w:val="clear" w:color="auto" w:fill="FFFFFF"/>
        </w:rPr>
        <w:t>, </w:t>
      </w:r>
      <w:r w:rsidRPr="00B05D98">
        <w:rPr>
          <w:rFonts w:cstheme="minorHAnsi"/>
          <w:i/>
          <w:iCs/>
          <w:sz w:val="24"/>
          <w:szCs w:val="24"/>
          <w:shd w:val="clear" w:color="auto" w:fill="FFFFFF"/>
        </w:rPr>
        <w:t>107</w:t>
      </w:r>
      <w:r w:rsidRPr="00B05D98">
        <w:rPr>
          <w:rFonts w:cstheme="minorHAnsi"/>
          <w:sz w:val="24"/>
          <w:szCs w:val="24"/>
          <w:shd w:val="clear" w:color="auto" w:fill="FFFFFF"/>
        </w:rPr>
        <w:t>(1-2), pp.35-57.</w:t>
      </w:r>
    </w:p>
    <w:p w14:paraId="7471BD51" w14:textId="77777777" w:rsidR="00063A60" w:rsidRPr="00B05D98" w:rsidRDefault="00063A60" w:rsidP="00063A60">
      <w:pPr>
        <w:spacing w:line="480" w:lineRule="auto"/>
        <w:rPr>
          <w:rFonts w:cstheme="minorHAnsi"/>
          <w:sz w:val="24"/>
          <w:szCs w:val="24"/>
        </w:rPr>
      </w:pPr>
      <w:r w:rsidRPr="00B05D98">
        <w:rPr>
          <w:sz w:val="24"/>
          <w:szCs w:val="24"/>
          <w:shd w:val="clear" w:color="auto" w:fill="FFFFFF"/>
        </w:rPr>
        <w:t xml:space="preserve">Grabowski, J.H., R. D. Brumbaugh, R. F. Conrad, A.G. Keeler, J. J. </w:t>
      </w:r>
      <w:proofErr w:type="spellStart"/>
      <w:r w:rsidRPr="00B05D98">
        <w:rPr>
          <w:sz w:val="24"/>
          <w:szCs w:val="24"/>
          <w:shd w:val="clear" w:color="auto" w:fill="FFFFFF"/>
        </w:rPr>
        <w:t>Opaluch</w:t>
      </w:r>
      <w:proofErr w:type="spellEnd"/>
      <w:r w:rsidRPr="00B05D98">
        <w:rPr>
          <w:sz w:val="24"/>
          <w:szCs w:val="24"/>
          <w:shd w:val="clear" w:color="auto" w:fill="FFFFFF"/>
        </w:rPr>
        <w:t xml:space="preserve">, C. H. Peterson, M. F. </w:t>
      </w:r>
      <w:proofErr w:type="spellStart"/>
      <w:r w:rsidRPr="00B05D98">
        <w:rPr>
          <w:sz w:val="24"/>
          <w:szCs w:val="24"/>
          <w:shd w:val="clear" w:color="auto" w:fill="FFFFFF"/>
        </w:rPr>
        <w:t>Piehler</w:t>
      </w:r>
      <w:proofErr w:type="spellEnd"/>
      <w:r w:rsidRPr="00B05D98">
        <w:rPr>
          <w:sz w:val="24"/>
          <w:szCs w:val="24"/>
          <w:shd w:val="clear" w:color="auto" w:fill="FFFFFF"/>
        </w:rPr>
        <w:t>, S. P. Powers and A. R. Smyth, 2012. Economic valuation of ecosystem services provided by oyster reefs. </w:t>
      </w:r>
      <w:proofErr w:type="spellStart"/>
      <w:r w:rsidRPr="00B05D98">
        <w:rPr>
          <w:i/>
          <w:iCs/>
          <w:sz w:val="24"/>
          <w:szCs w:val="24"/>
          <w:shd w:val="clear" w:color="auto" w:fill="FFFFFF"/>
        </w:rPr>
        <w:t>BioScience</w:t>
      </w:r>
      <w:proofErr w:type="spellEnd"/>
      <w:r w:rsidRPr="00B05D98">
        <w:rPr>
          <w:sz w:val="24"/>
          <w:szCs w:val="24"/>
          <w:shd w:val="clear" w:color="auto" w:fill="FFFFFF"/>
        </w:rPr>
        <w:t> 62:900-909.</w:t>
      </w:r>
    </w:p>
    <w:p w14:paraId="4A78B7CC" w14:textId="77777777" w:rsidR="00063A60" w:rsidRPr="00B05D98" w:rsidRDefault="00063A60" w:rsidP="00063A60">
      <w:pPr>
        <w:spacing w:line="480" w:lineRule="auto"/>
        <w:rPr>
          <w:rFonts w:cstheme="minorHAnsi"/>
          <w:sz w:val="24"/>
          <w:szCs w:val="24"/>
        </w:rPr>
      </w:pPr>
      <w:r w:rsidRPr="00B05D98">
        <w:rPr>
          <w:rFonts w:cstheme="minorHAnsi"/>
          <w:sz w:val="24"/>
          <w:szCs w:val="24"/>
        </w:rPr>
        <w:t>Grinnell, R. S., Jr. 1972. Structure and development of oyster reefs on the Suwannee River delta, Florida. Dissertation. State University of New York, Binghamton, New York, USA.</w:t>
      </w:r>
    </w:p>
    <w:p w14:paraId="142FF231" w14:textId="77777777" w:rsidR="00063A60" w:rsidRPr="00B05D98" w:rsidRDefault="00063A60" w:rsidP="00063A60">
      <w:pPr>
        <w:spacing w:line="480" w:lineRule="auto"/>
        <w:rPr>
          <w:rFonts w:cstheme="minorHAnsi"/>
          <w:sz w:val="24"/>
          <w:szCs w:val="24"/>
        </w:rPr>
      </w:pPr>
      <w:r w:rsidRPr="00B05D98">
        <w:rPr>
          <w:rFonts w:cstheme="minorHAnsi"/>
          <w:sz w:val="24"/>
          <w:szCs w:val="24"/>
          <w:shd w:val="clear" w:color="auto" w:fill="FFFFFF"/>
        </w:rPr>
        <w:t>Grizzle, R., Ward, K., Geselbracht, L. and Birch, A., 2018. Distribution and Condition of Intertidal Eastern Oyster (Crassostrea virginica) Reefs in Apalachicola Bay Florida Based on High-Resolution Satellite Imagery. </w:t>
      </w:r>
      <w:r w:rsidRPr="00B05D98">
        <w:rPr>
          <w:rFonts w:cstheme="minorHAnsi"/>
          <w:i/>
          <w:iCs/>
          <w:sz w:val="24"/>
          <w:szCs w:val="24"/>
          <w:shd w:val="clear" w:color="auto" w:fill="FFFFFF"/>
        </w:rPr>
        <w:t>Journal of Shellfish Research</w:t>
      </w:r>
      <w:r w:rsidRPr="00B05D98">
        <w:rPr>
          <w:rFonts w:cstheme="minorHAnsi"/>
          <w:sz w:val="24"/>
          <w:szCs w:val="24"/>
          <w:shd w:val="clear" w:color="auto" w:fill="FFFFFF"/>
        </w:rPr>
        <w:t>, </w:t>
      </w:r>
      <w:r w:rsidRPr="00B05D98">
        <w:rPr>
          <w:rFonts w:cstheme="minorHAnsi"/>
          <w:i/>
          <w:iCs/>
          <w:sz w:val="24"/>
          <w:szCs w:val="24"/>
          <w:shd w:val="clear" w:color="auto" w:fill="FFFFFF"/>
        </w:rPr>
        <w:t>37</w:t>
      </w:r>
      <w:r w:rsidRPr="00B05D98">
        <w:rPr>
          <w:rFonts w:cstheme="minorHAnsi"/>
          <w:sz w:val="24"/>
          <w:szCs w:val="24"/>
          <w:shd w:val="clear" w:color="auto" w:fill="FFFFFF"/>
        </w:rPr>
        <w:t>(5), pp.1027-1039.</w:t>
      </w:r>
    </w:p>
    <w:p w14:paraId="0E6AF68E" w14:textId="77777777" w:rsidR="00063A60" w:rsidRPr="00B05D98" w:rsidRDefault="00063A60" w:rsidP="00063A60">
      <w:pPr>
        <w:spacing w:line="480" w:lineRule="auto"/>
        <w:rPr>
          <w:rFonts w:cstheme="minorHAnsi"/>
          <w:sz w:val="24"/>
          <w:szCs w:val="24"/>
          <w:shd w:val="clear" w:color="auto" w:fill="FFFFFF"/>
        </w:rPr>
      </w:pPr>
      <w:r w:rsidRPr="00B05D98">
        <w:rPr>
          <w:rFonts w:cstheme="minorHAnsi"/>
          <w:sz w:val="24"/>
          <w:szCs w:val="24"/>
          <w:shd w:val="clear" w:color="auto" w:fill="FFFFFF"/>
        </w:rPr>
        <w:lastRenderedPageBreak/>
        <w:t xml:space="preserve">Gutiérrez, J.L., Jones, C.G., Strayer, D.L. and </w:t>
      </w:r>
      <w:proofErr w:type="spellStart"/>
      <w:r w:rsidRPr="00B05D98">
        <w:rPr>
          <w:rFonts w:cstheme="minorHAnsi"/>
          <w:sz w:val="24"/>
          <w:szCs w:val="24"/>
          <w:shd w:val="clear" w:color="auto" w:fill="FFFFFF"/>
        </w:rPr>
        <w:t>Iribarne</w:t>
      </w:r>
      <w:proofErr w:type="spellEnd"/>
      <w:r w:rsidRPr="00B05D98">
        <w:rPr>
          <w:rFonts w:cstheme="minorHAnsi"/>
          <w:sz w:val="24"/>
          <w:szCs w:val="24"/>
          <w:shd w:val="clear" w:color="auto" w:fill="FFFFFF"/>
        </w:rPr>
        <w:t>, O.O., 2003. Mollusks as ecosystem engineers: the role of shell production in aquatic habitats. </w:t>
      </w:r>
      <w:r w:rsidRPr="00B05D98">
        <w:rPr>
          <w:rFonts w:cstheme="minorHAnsi"/>
          <w:i/>
          <w:iCs/>
          <w:sz w:val="24"/>
          <w:szCs w:val="24"/>
          <w:shd w:val="clear" w:color="auto" w:fill="FFFFFF"/>
        </w:rPr>
        <w:t>Oikos</w:t>
      </w:r>
      <w:r w:rsidRPr="00B05D98">
        <w:rPr>
          <w:rFonts w:cstheme="minorHAnsi"/>
          <w:sz w:val="24"/>
          <w:szCs w:val="24"/>
          <w:shd w:val="clear" w:color="auto" w:fill="FFFFFF"/>
        </w:rPr>
        <w:t>, </w:t>
      </w:r>
      <w:r w:rsidRPr="00B05D98">
        <w:rPr>
          <w:rFonts w:cstheme="minorHAnsi"/>
          <w:i/>
          <w:iCs/>
          <w:sz w:val="24"/>
          <w:szCs w:val="24"/>
          <w:shd w:val="clear" w:color="auto" w:fill="FFFFFF"/>
        </w:rPr>
        <w:t>101</w:t>
      </w:r>
      <w:r w:rsidRPr="00B05D98">
        <w:rPr>
          <w:rFonts w:cstheme="minorHAnsi"/>
          <w:sz w:val="24"/>
          <w:szCs w:val="24"/>
          <w:shd w:val="clear" w:color="auto" w:fill="FFFFFF"/>
        </w:rPr>
        <w:t>(1), pp.79-90.</w:t>
      </w:r>
    </w:p>
    <w:p w14:paraId="38815444" w14:textId="77777777" w:rsidR="00063A60" w:rsidRPr="00B05D98" w:rsidRDefault="00063A60" w:rsidP="00063A60">
      <w:pPr>
        <w:spacing w:line="480" w:lineRule="auto"/>
        <w:rPr>
          <w:rFonts w:cstheme="minorHAnsi"/>
          <w:sz w:val="24"/>
          <w:szCs w:val="24"/>
          <w:shd w:val="clear" w:color="auto" w:fill="FFFFFF"/>
        </w:rPr>
      </w:pPr>
      <w:r w:rsidRPr="00B05D98">
        <w:rPr>
          <w:rFonts w:cstheme="minorHAnsi"/>
          <w:sz w:val="24"/>
          <w:szCs w:val="24"/>
          <w:shd w:val="clear" w:color="auto" w:fill="FFFFFF"/>
        </w:rPr>
        <w:t xml:space="preserve">Harley, G.L., Maxwell, J.T., Larson, E., </w:t>
      </w:r>
      <w:proofErr w:type="spellStart"/>
      <w:r w:rsidRPr="00B05D98">
        <w:rPr>
          <w:rFonts w:cstheme="minorHAnsi"/>
          <w:sz w:val="24"/>
          <w:szCs w:val="24"/>
          <w:shd w:val="clear" w:color="auto" w:fill="FFFFFF"/>
        </w:rPr>
        <w:t>Grissino</w:t>
      </w:r>
      <w:proofErr w:type="spellEnd"/>
      <w:r w:rsidRPr="00B05D98">
        <w:rPr>
          <w:rFonts w:cstheme="minorHAnsi"/>
          <w:sz w:val="24"/>
          <w:szCs w:val="24"/>
          <w:shd w:val="clear" w:color="auto" w:fill="FFFFFF"/>
        </w:rPr>
        <w:t>-Mayer, H.D., Henderson, J. and Huffman, J., 2017. Suwannee River flow variability 1550–2005 CE reconstructed from a multispecies tree-ring network. </w:t>
      </w:r>
      <w:r w:rsidRPr="00B05D98">
        <w:rPr>
          <w:rFonts w:cstheme="minorHAnsi"/>
          <w:i/>
          <w:iCs/>
          <w:sz w:val="24"/>
          <w:szCs w:val="24"/>
          <w:shd w:val="clear" w:color="auto" w:fill="FFFFFF"/>
        </w:rPr>
        <w:t>Journal of hydrology</w:t>
      </w:r>
      <w:r w:rsidRPr="00B05D98">
        <w:rPr>
          <w:rFonts w:cstheme="minorHAnsi"/>
          <w:sz w:val="24"/>
          <w:szCs w:val="24"/>
          <w:shd w:val="clear" w:color="auto" w:fill="FFFFFF"/>
        </w:rPr>
        <w:t>, </w:t>
      </w:r>
      <w:r w:rsidRPr="00B05D98">
        <w:rPr>
          <w:rFonts w:cstheme="minorHAnsi"/>
          <w:i/>
          <w:iCs/>
          <w:sz w:val="24"/>
          <w:szCs w:val="24"/>
          <w:shd w:val="clear" w:color="auto" w:fill="FFFFFF"/>
        </w:rPr>
        <w:t>544</w:t>
      </w:r>
      <w:r w:rsidRPr="00B05D98">
        <w:rPr>
          <w:rFonts w:cstheme="minorHAnsi"/>
          <w:sz w:val="24"/>
          <w:szCs w:val="24"/>
          <w:shd w:val="clear" w:color="auto" w:fill="FFFFFF"/>
        </w:rPr>
        <w:t>, pp.438-451.</w:t>
      </w:r>
    </w:p>
    <w:p w14:paraId="548A94C3" w14:textId="77777777" w:rsidR="00063A60" w:rsidRPr="00B05D98" w:rsidRDefault="00063A60" w:rsidP="00063A60">
      <w:pPr>
        <w:spacing w:line="480" w:lineRule="auto"/>
        <w:rPr>
          <w:rFonts w:cstheme="minorHAnsi"/>
          <w:sz w:val="24"/>
          <w:szCs w:val="24"/>
          <w:shd w:val="clear" w:color="auto" w:fill="FFFFFF"/>
        </w:rPr>
      </w:pPr>
      <w:r w:rsidRPr="00B05D98">
        <w:rPr>
          <w:rFonts w:cstheme="minorHAnsi"/>
          <w:sz w:val="24"/>
          <w:szCs w:val="24"/>
          <w:shd w:val="clear" w:color="auto" w:fill="FFFFFF"/>
        </w:rPr>
        <w:t xml:space="preserve">Hine, A. C., D. F. Belknap, J. G. Hutton, E. B. </w:t>
      </w:r>
      <w:proofErr w:type="spellStart"/>
      <w:r w:rsidRPr="00B05D98">
        <w:rPr>
          <w:rFonts w:cstheme="minorHAnsi"/>
          <w:sz w:val="24"/>
          <w:szCs w:val="24"/>
          <w:shd w:val="clear" w:color="auto" w:fill="FFFFFF"/>
        </w:rPr>
        <w:t>Osking,and</w:t>
      </w:r>
      <w:proofErr w:type="spellEnd"/>
      <w:r w:rsidRPr="00B05D98">
        <w:rPr>
          <w:rFonts w:cstheme="minorHAnsi"/>
          <w:sz w:val="24"/>
          <w:szCs w:val="24"/>
          <w:shd w:val="clear" w:color="auto" w:fill="FFFFFF"/>
        </w:rPr>
        <w:t xml:space="preserve">  M. W. Evans. 1988. Recent geological history and modern sedimentary processes along an incipient, low-energy, epicontinental-sea coastline: Northwest Florida. Journal of Sedimentary Petrology 58:567–579.</w:t>
      </w:r>
    </w:p>
    <w:p w14:paraId="6379D16F" w14:textId="77777777" w:rsidR="00063A60" w:rsidRPr="00B05D98" w:rsidRDefault="00063A60" w:rsidP="00063A60">
      <w:pPr>
        <w:spacing w:line="480" w:lineRule="auto"/>
        <w:rPr>
          <w:rFonts w:cstheme="minorHAnsi"/>
          <w:sz w:val="24"/>
          <w:szCs w:val="24"/>
          <w:shd w:val="clear" w:color="auto" w:fill="FFFFFF"/>
        </w:rPr>
      </w:pPr>
      <w:r w:rsidRPr="00B05D98">
        <w:rPr>
          <w:rFonts w:cstheme="minorHAnsi"/>
          <w:sz w:val="24"/>
          <w:szCs w:val="24"/>
          <w:shd w:val="clear" w:color="auto" w:fill="FFFFFF"/>
        </w:rPr>
        <w:t xml:space="preserve">Kaplan, D.A., </w:t>
      </w:r>
      <w:proofErr w:type="spellStart"/>
      <w:r w:rsidRPr="00B05D98">
        <w:rPr>
          <w:rFonts w:cstheme="minorHAnsi"/>
          <w:sz w:val="24"/>
          <w:szCs w:val="24"/>
          <w:shd w:val="clear" w:color="auto" w:fill="FFFFFF"/>
        </w:rPr>
        <w:t>Olabarrieta</w:t>
      </w:r>
      <w:proofErr w:type="spellEnd"/>
      <w:r w:rsidRPr="00B05D98">
        <w:rPr>
          <w:rFonts w:cstheme="minorHAnsi"/>
          <w:sz w:val="24"/>
          <w:szCs w:val="24"/>
          <w:shd w:val="clear" w:color="auto" w:fill="FFFFFF"/>
        </w:rPr>
        <w:t>, M., Frederick, P. and Valle-Levinson, A., 2016. Freshwater detention by oyster reefs: quantifying a keystone ecosystem service. </w:t>
      </w:r>
      <w:proofErr w:type="spellStart"/>
      <w:r w:rsidRPr="00B05D98">
        <w:rPr>
          <w:rFonts w:cstheme="minorHAnsi"/>
          <w:i/>
          <w:iCs/>
          <w:sz w:val="24"/>
          <w:szCs w:val="24"/>
          <w:shd w:val="clear" w:color="auto" w:fill="FFFFFF"/>
        </w:rPr>
        <w:t>PloS</w:t>
      </w:r>
      <w:proofErr w:type="spellEnd"/>
      <w:r w:rsidRPr="00B05D98">
        <w:rPr>
          <w:rFonts w:cstheme="minorHAnsi"/>
          <w:i/>
          <w:iCs/>
          <w:sz w:val="24"/>
          <w:szCs w:val="24"/>
          <w:shd w:val="clear" w:color="auto" w:fill="FFFFFF"/>
        </w:rPr>
        <w:t xml:space="preserve"> one</w:t>
      </w:r>
      <w:r w:rsidRPr="00B05D98">
        <w:rPr>
          <w:rFonts w:cstheme="minorHAnsi"/>
          <w:sz w:val="24"/>
          <w:szCs w:val="24"/>
          <w:shd w:val="clear" w:color="auto" w:fill="FFFFFF"/>
        </w:rPr>
        <w:t>, </w:t>
      </w:r>
      <w:r w:rsidRPr="00B05D98">
        <w:rPr>
          <w:rFonts w:cstheme="minorHAnsi"/>
          <w:i/>
          <w:iCs/>
          <w:sz w:val="24"/>
          <w:szCs w:val="24"/>
          <w:shd w:val="clear" w:color="auto" w:fill="FFFFFF"/>
        </w:rPr>
        <w:t>11</w:t>
      </w:r>
      <w:r w:rsidRPr="00B05D98">
        <w:rPr>
          <w:rFonts w:cstheme="minorHAnsi"/>
          <w:sz w:val="24"/>
          <w:szCs w:val="24"/>
          <w:shd w:val="clear" w:color="auto" w:fill="FFFFFF"/>
        </w:rPr>
        <w:t>(12), p.e0167694.</w:t>
      </w:r>
    </w:p>
    <w:p w14:paraId="53646BEF" w14:textId="77777777" w:rsidR="00063A60" w:rsidRPr="00B05D98" w:rsidRDefault="00063A60" w:rsidP="00063A60">
      <w:pPr>
        <w:spacing w:line="480" w:lineRule="auto"/>
        <w:rPr>
          <w:rFonts w:cstheme="minorHAnsi"/>
          <w:sz w:val="24"/>
          <w:szCs w:val="24"/>
          <w:shd w:val="clear" w:color="auto" w:fill="FFFFFF"/>
        </w:rPr>
      </w:pPr>
      <w:r w:rsidRPr="00B05D98">
        <w:rPr>
          <w:rFonts w:cstheme="minorHAnsi"/>
          <w:sz w:val="24"/>
          <w:szCs w:val="24"/>
          <w:shd w:val="clear" w:color="auto" w:fill="FFFFFF"/>
        </w:rPr>
        <w:t>Kimbro, D. L., White, J. W., Tillotson, H., Cox, N., Christopher, M., Stokes‐Cawley, O., ... &amp; Stallings, C. D. (2017). Local and regional stressors interact to drive a salinization‐induced outbreak of predators on oyster reefs. Ecosphere, 8(11), e01992.</w:t>
      </w:r>
    </w:p>
    <w:p w14:paraId="4E8D9D25" w14:textId="77777777" w:rsidR="00063A60" w:rsidRPr="00B05D98" w:rsidRDefault="00063A60" w:rsidP="00063A60">
      <w:pPr>
        <w:spacing w:line="480" w:lineRule="auto"/>
        <w:rPr>
          <w:rFonts w:cstheme="minorHAnsi"/>
          <w:sz w:val="24"/>
          <w:szCs w:val="24"/>
          <w:shd w:val="clear" w:color="auto" w:fill="FFFFFF"/>
        </w:rPr>
      </w:pPr>
      <w:r w:rsidRPr="00B05D98">
        <w:rPr>
          <w:sz w:val="24"/>
          <w:szCs w:val="24"/>
          <w:shd w:val="clear" w:color="auto" w:fill="FFFFFF"/>
        </w:rPr>
        <w:t xml:space="preserve">La </w:t>
      </w:r>
      <w:proofErr w:type="spellStart"/>
      <w:r w:rsidRPr="00B05D98">
        <w:rPr>
          <w:sz w:val="24"/>
          <w:szCs w:val="24"/>
          <w:shd w:val="clear" w:color="auto" w:fill="FFFFFF"/>
        </w:rPr>
        <w:t>Peyre</w:t>
      </w:r>
      <w:proofErr w:type="spellEnd"/>
      <w:r w:rsidRPr="00B05D98">
        <w:rPr>
          <w:sz w:val="24"/>
          <w:szCs w:val="24"/>
          <w:shd w:val="clear" w:color="auto" w:fill="FFFFFF"/>
        </w:rPr>
        <w:t xml:space="preserve">, M.K., A. D. Nickens, A. K. </w:t>
      </w:r>
      <w:proofErr w:type="spellStart"/>
      <w:r w:rsidRPr="00B05D98">
        <w:rPr>
          <w:sz w:val="24"/>
          <w:szCs w:val="24"/>
          <w:shd w:val="clear" w:color="auto" w:fill="FFFFFF"/>
        </w:rPr>
        <w:t>Volety</w:t>
      </w:r>
      <w:proofErr w:type="spellEnd"/>
      <w:r w:rsidRPr="00B05D98">
        <w:rPr>
          <w:sz w:val="24"/>
          <w:szCs w:val="24"/>
          <w:shd w:val="clear" w:color="auto" w:fill="FFFFFF"/>
        </w:rPr>
        <w:t xml:space="preserve">, G. S. Tolley, and J. F. La </w:t>
      </w:r>
      <w:proofErr w:type="spellStart"/>
      <w:r w:rsidRPr="00B05D98">
        <w:rPr>
          <w:sz w:val="24"/>
          <w:szCs w:val="24"/>
          <w:shd w:val="clear" w:color="auto" w:fill="FFFFFF"/>
        </w:rPr>
        <w:t>Peyre</w:t>
      </w:r>
      <w:proofErr w:type="spellEnd"/>
      <w:r w:rsidRPr="00B05D98">
        <w:rPr>
          <w:sz w:val="24"/>
          <w:szCs w:val="24"/>
          <w:shd w:val="clear" w:color="auto" w:fill="FFFFFF"/>
        </w:rPr>
        <w:t xml:space="preserve">. 2003. Environmental significance of freshets in reducing </w:t>
      </w:r>
      <w:proofErr w:type="spellStart"/>
      <w:r w:rsidRPr="00B05D98">
        <w:rPr>
          <w:sz w:val="24"/>
          <w:szCs w:val="24"/>
          <w:shd w:val="clear" w:color="auto" w:fill="FFFFFF"/>
        </w:rPr>
        <w:t>Perkinsus</w:t>
      </w:r>
      <w:proofErr w:type="spellEnd"/>
      <w:r w:rsidRPr="00B05D98">
        <w:rPr>
          <w:sz w:val="24"/>
          <w:szCs w:val="24"/>
          <w:shd w:val="clear" w:color="auto" w:fill="FFFFFF"/>
        </w:rPr>
        <w:t xml:space="preserve"> marinus infection in eastern oysters Crassostrea virginica: potential management applications. </w:t>
      </w:r>
      <w:r w:rsidRPr="00B05D98">
        <w:rPr>
          <w:i/>
          <w:iCs/>
          <w:sz w:val="24"/>
          <w:szCs w:val="24"/>
          <w:shd w:val="clear" w:color="auto" w:fill="FFFFFF"/>
        </w:rPr>
        <w:t>Marine Ecology Progress Series</w:t>
      </w:r>
      <w:r w:rsidRPr="00B05D98">
        <w:rPr>
          <w:sz w:val="24"/>
          <w:szCs w:val="24"/>
          <w:shd w:val="clear" w:color="auto" w:fill="FFFFFF"/>
        </w:rPr>
        <w:t xml:space="preserve"> 248:165-176.</w:t>
      </w:r>
    </w:p>
    <w:p w14:paraId="29D26ECE" w14:textId="77777777" w:rsidR="00063A60" w:rsidRPr="00B05D98" w:rsidRDefault="00063A60" w:rsidP="00063A60">
      <w:pPr>
        <w:spacing w:line="480" w:lineRule="auto"/>
        <w:rPr>
          <w:rFonts w:cstheme="minorHAnsi"/>
          <w:sz w:val="24"/>
          <w:szCs w:val="24"/>
          <w:shd w:val="clear" w:color="auto" w:fill="FFFFFF"/>
        </w:rPr>
      </w:pPr>
      <w:r w:rsidRPr="00B05D98">
        <w:rPr>
          <w:rFonts w:cstheme="minorHAnsi"/>
          <w:sz w:val="24"/>
          <w:szCs w:val="24"/>
          <w:shd w:val="clear" w:color="auto" w:fill="FFFFFF"/>
        </w:rPr>
        <w:t xml:space="preserve">La </w:t>
      </w:r>
      <w:proofErr w:type="spellStart"/>
      <w:r w:rsidRPr="00B05D98">
        <w:rPr>
          <w:rFonts w:cstheme="minorHAnsi"/>
          <w:sz w:val="24"/>
          <w:szCs w:val="24"/>
          <w:shd w:val="clear" w:color="auto" w:fill="FFFFFF"/>
        </w:rPr>
        <w:t>Peyre</w:t>
      </w:r>
      <w:proofErr w:type="spellEnd"/>
      <w:r w:rsidRPr="00B05D98">
        <w:rPr>
          <w:rFonts w:cstheme="minorHAnsi"/>
          <w:sz w:val="24"/>
          <w:szCs w:val="24"/>
          <w:shd w:val="clear" w:color="auto" w:fill="FFFFFF"/>
        </w:rPr>
        <w:t xml:space="preserve">, M.K., </w:t>
      </w:r>
      <w:proofErr w:type="spellStart"/>
      <w:r w:rsidRPr="00B05D98">
        <w:rPr>
          <w:rFonts w:cstheme="minorHAnsi"/>
          <w:sz w:val="24"/>
          <w:szCs w:val="24"/>
          <w:shd w:val="clear" w:color="auto" w:fill="FFFFFF"/>
        </w:rPr>
        <w:t>Gossman</w:t>
      </w:r>
      <w:proofErr w:type="spellEnd"/>
      <w:r w:rsidRPr="00B05D98">
        <w:rPr>
          <w:rFonts w:cstheme="minorHAnsi"/>
          <w:sz w:val="24"/>
          <w:szCs w:val="24"/>
          <w:shd w:val="clear" w:color="auto" w:fill="FFFFFF"/>
        </w:rPr>
        <w:t xml:space="preserve">, B. and La </w:t>
      </w:r>
      <w:proofErr w:type="spellStart"/>
      <w:r w:rsidRPr="00B05D98">
        <w:rPr>
          <w:rFonts w:cstheme="minorHAnsi"/>
          <w:sz w:val="24"/>
          <w:szCs w:val="24"/>
          <w:shd w:val="clear" w:color="auto" w:fill="FFFFFF"/>
        </w:rPr>
        <w:t>Peyre</w:t>
      </w:r>
      <w:proofErr w:type="spellEnd"/>
      <w:r w:rsidRPr="00B05D98">
        <w:rPr>
          <w:rFonts w:cstheme="minorHAnsi"/>
          <w:sz w:val="24"/>
          <w:szCs w:val="24"/>
          <w:shd w:val="clear" w:color="auto" w:fill="FFFFFF"/>
        </w:rPr>
        <w:t xml:space="preserve">, J.F., 2009. Defining optimal freshwater flow for oyster production: effects of freshet rate and magnitude of change and duration on eastern oysters and </w:t>
      </w:r>
      <w:proofErr w:type="spellStart"/>
      <w:r w:rsidRPr="00B05D98">
        <w:rPr>
          <w:rFonts w:cstheme="minorHAnsi"/>
          <w:sz w:val="24"/>
          <w:szCs w:val="24"/>
          <w:shd w:val="clear" w:color="auto" w:fill="FFFFFF"/>
        </w:rPr>
        <w:t>Perkinsus</w:t>
      </w:r>
      <w:proofErr w:type="spellEnd"/>
      <w:r w:rsidRPr="00B05D98">
        <w:rPr>
          <w:rFonts w:cstheme="minorHAnsi"/>
          <w:sz w:val="24"/>
          <w:szCs w:val="24"/>
          <w:shd w:val="clear" w:color="auto" w:fill="FFFFFF"/>
        </w:rPr>
        <w:t xml:space="preserve"> marinus infection. </w:t>
      </w:r>
      <w:r w:rsidRPr="00B05D98">
        <w:rPr>
          <w:rFonts w:cstheme="minorHAnsi"/>
          <w:i/>
          <w:iCs/>
          <w:sz w:val="24"/>
          <w:szCs w:val="24"/>
          <w:shd w:val="clear" w:color="auto" w:fill="FFFFFF"/>
        </w:rPr>
        <w:t>Estuaries and Coasts</w:t>
      </w:r>
      <w:r w:rsidRPr="00B05D98">
        <w:rPr>
          <w:rFonts w:cstheme="minorHAnsi"/>
          <w:sz w:val="24"/>
          <w:szCs w:val="24"/>
          <w:shd w:val="clear" w:color="auto" w:fill="FFFFFF"/>
        </w:rPr>
        <w:t>, </w:t>
      </w:r>
      <w:r w:rsidRPr="00B05D98">
        <w:rPr>
          <w:rFonts w:cstheme="minorHAnsi"/>
          <w:i/>
          <w:iCs/>
          <w:sz w:val="24"/>
          <w:szCs w:val="24"/>
          <w:shd w:val="clear" w:color="auto" w:fill="FFFFFF"/>
        </w:rPr>
        <w:t>32</w:t>
      </w:r>
      <w:r w:rsidRPr="00B05D98">
        <w:rPr>
          <w:rFonts w:cstheme="minorHAnsi"/>
          <w:sz w:val="24"/>
          <w:szCs w:val="24"/>
          <w:shd w:val="clear" w:color="auto" w:fill="FFFFFF"/>
        </w:rPr>
        <w:t>(3), pp.522-534.</w:t>
      </w:r>
    </w:p>
    <w:p w14:paraId="08F1B0ED" w14:textId="77777777" w:rsidR="00063A60" w:rsidRPr="00B05D98" w:rsidRDefault="00063A60" w:rsidP="00063A60">
      <w:pPr>
        <w:spacing w:line="480" w:lineRule="auto"/>
        <w:rPr>
          <w:rFonts w:cstheme="minorHAnsi"/>
          <w:sz w:val="24"/>
          <w:szCs w:val="24"/>
          <w:shd w:val="clear" w:color="auto" w:fill="FFFFFF"/>
        </w:rPr>
      </w:pPr>
      <w:r w:rsidRPr="00B05D98">
        <w:rPr>
          <w:rFonts w:cstheme="minorHAnsi"/>
          <w:sz w:val="24"/>
          <w:szCs w:val="24"/>
          <w:shd w:val="clear" w:color="auto" w:fill="FFFFFF"/>
        </w:rPr>
        <w:lastRenderedPageBreak/>
        <w:t>Locker, S.D., Reed, J.K., Farrington, S., Harter, S., Hine, A.C. and Dunn, S., 2016. Geology and biology of the “Sticky Grounds”, shelf-margin carbonate mounds, and mesophotic ecosystem in the eastern Gulf of Mexico. </w:t>
      </w:r>
      <w:r w:rsidRPr="00B05D98">
        <w:rPr>
          <w:rFonts w:cstheme="minorHAnsi"/>
          <w:i/>
          <w:iCs/>
          <w:sz w:val="24"/>
          <w:szCs w:val="24"/>
          <w:shd w:val="clear" w:color="auto" w:fill="FFFFFF"/>
        </w:rPr>
        <w:t>Continental Shelf Research</w:t>
      </w:r>
      <w:r w:rsidRPr="00B05D98">
        <w:rPr>
          <w:rFonts w:cstheme="minorHAnsi"/>
          <w:sz w:val="24"/>
          <w:szCs w:val="24"/>
          <w:shd w:val="clear" w:color="auto" w:fill="FFFFFF"/>
        </w:rPr>
        <w:t>, </w:t>
      </w:r>
      <w:r w:rsidRPr="00B05D98">
        <w:rPr>
          <w:rFonts w:cstheme="minorHAnsi"/>
          <w:i/>
          <w:iCs/>
          <w:sz w:val="24"/>
          <w:szCs w:val="24"/>
          <w:shd w:val="clear" w:color="auto" w:fill="FFFFFF"/>
        </w:rPr>
        <w:t>125</w:t>
      </w:r>
      <w:r w:rsidRPr="00B05D98">
        <w:rPr>
          <w:rFonts w:cstheme="minorHAnsi"/>
          <w:sz w:val="24"/>
          <w:szCs w:val="24"/>
          <w:shd w:val="clear" w:color="auto" w:fill="FFFFFF"/>
        </w:rPr>
        <w:t>, pp.71-87.</w:t>
      </w:r>
    </w:p>
    <w:p w14:paraId="3B1D30A4" w14:textId="77777777" w:rsidR="00063A60" w:rsidRPr="00B05D98" w:rsidRDefault="00063A60" w:rsidP="00063A60">
      <w:pPr>
        <w:spacing w:line="480" w:lineRule="auto"/>
        <w:rPr>
          <w:rFonts w:cstheme="minorHAnsi"/>
          <w:sz w:val="24"/>
          <w:szCs w:val="24"/>
        </w:rPr>
      </w:pPr>
      <w:r w:rsidRPr="00B05D98">
        <w:rPr>
          <w:rFonts w:cstheme="minorHAnsi"/>
          <w:sz w:val="24"/>
          <w:szCs w:val="24"/>
        </w:rPr>
        <w:t>Main, M.B. and Allen, G.M. 2007.Florida’s environment: North central region. Wildlife Ecology and Conservation Department, Florida Cooperative Extension Service, Institute of Food and Agricultural Sciences, University of Florida, Gainesville, Florida, USA. available online https://ufdc.ufl.edu/IR00003472/00001</w:t>
      </w:r>
    </w:p>
    <w:p w14:paraId="69DFD46C" w14:textId="77777777" w:rsidR="00063A60" w:rsidRPr="00B05D98" w:rsidRDefault="00063A60" w:rsidP="00063A60">
      <w:pPr>
        <w:spacing w:line="480" w:lineRule="auto"/>
        <w:rPr>
          <w:rFonts w:cstheme="minorHAnsi"/>
          <w:sz w:val="24"/>
          <w:szCs w:val="24"/>
          <w:shd w:val="clear" w:color="auto" w:fill="FFFFFF"/>
        </w:rPr>
      </w:pPr>
      <w:r w:rsidRPr="00B05D98">
        <w:rPr>
          <w:sz w:val="24"/>
          <w:szCs w:val="24"/>
          <w:shd w:val="clear" w:color="auto" w:fill="FFFFFF"/>
        </w:rPr>
        <w:t>Mattson, R.A. 2002. A resource-based framework for establishing freshwater inflow requirements for the Suwannee River Estuary. </w:t>
      </w:r>
      <w:r w:rsidRPr="00B05D98">
        <w:rPr>
          <w:i/>
          <w:iCs/>
          <w:sz w:val="24"/>
          <w:szCs w:val="24"/>
          <w:shd w:val="clear" w:color="auto" w:fill="FFFFFF"/>
        </w:rPr>
        <w:t>Estuaries</w:t>
      </w:r>
      <w:r w:rsidRPr="00B05D98">
        <w:rPr>
          <w:sz w:val="24"/>
          <w:szCs w:val="24"/>
          <w:shd w:val="clear" w:color="auto" w:fill="FFFFFF"/>
        </w:rPr>
        <w:t xml:space="preserve"> 25:1333-1342.</w:t>
      </w:r>
    </w:p>
    <w:p w14:paraId="4AE53310" w14:textId="77777777" w:rsidR="00063A60" w:rsidRPr="00B05D98" w:rsidRDefault="00063A60" w:rsidP="00063A60">
      <w:pPr>
        <w:spacing w:line="480" w:lineRule="auto"/>
        <w:rPr>
          <w:rFonts w:cstheme="minorHAnsi"/>
          <w:sz w:val="24"/>
          <w:szCs w:val="24"/>
          <w:shd w:val="clear" w:color="auto" w:fill="FFFFFF"/>
        </w:rPr>
      </w:pPr>
      <w:r w:rsidRPr="00B05D98">
        <w:rPr>
          <w:rFonts w:cstheme="minorHAnsi"/>
          <w:sz w:val="24"/>
          <w:szCs w:val="24"/>
          <w:shd w:val="clear" w:color="auto" w:fill="FFFFFF"/>
        </w:rPr>
        <w:t xml:space="preserve">Miller, A.W., Reynolds, A.C., </w:t>
      </w:r>
      <w:proofErr w:type="spellStart"/>
      <w:r w:rsidRPr="00B05D98">
        <w:rPr>
          <w:rFonts w:cstheme="minorHAnsi"/>
          <w:sz w:val="24"/>
          <w:szCs w:val="24"/>
          <w:shd w:val="clear" w:color="auto" w:fill="FFFFFF"/>
        </w:rPr>
        <w:t>Sobrino</w:t>
      </w:r>
      <w:proofErr w:type="spellEnd"/>
      <w:r w:rsidRPr="00B05D98">
        <w:rPr>
          <w:rFonts w:cstheme="minorHAnsi"/>
          <w:sz w:val="24"/>
          <w:szCs w:val="24"/>
          <w:shd w:val="clear" w:color="auto" w:fill="FFFFFF"/>
        </w:rPr>
        <w:t>, C. and Riedel, G.F., 2009. Shellfish face uncertain future in high CO2 world: influence of acidification on oyster larvae calcification and growth in estuaries. </w:t>
      </w:r>
      <w:proofErr w:type="spellStart"/>
      <w:r w:rsidRPr="00B05D98">
        <w:rPr>
          <w:rFonts w:cstheme="minorHAnsi"/>
          <w:i/>
          <w:iCs/>
          <w:sz w:val="24"/>
          <w:szCs w:val="24"/>
          <w:shd w:val="clear" w:color="auto" w:fill="FFFFFF"/>
        </w:rPr>
        <w:t>Plos</w:t>
      </w:r>
      <w:proofErr w:type="spellEnd"/>
      <w:r w:rsidRPr="00B05D98">
        <w:rPr>
          <w:rFonts w:cstheme="minorHAnsi"/>
          <w:i/>
          <w:iCs/>
          <w:sz w:val="24"/>
          <w:szCs w:val="24"/>
          <w:shd w:val="clear" w:color="auto" w:fill="FFFFFF"/>
        </w:rPr>
        <w:t xml:space="preserve"> one</w:t>
      </w:r>
      <w:r w:rsidRPr="00B05D98">
        <w:rPr>
          <w:rFonts w:cstheme="minorHAnsi"/>
          <w:sz w:val="24"/>
          <w:szCs w:val="24"/>
          <w:shd w:val="clear" w:color="auto" w:fill="FFFFFF"/>
        </w:rPr>
        <w:t>, </w:t>
      </w:r>
      <w:r w:rsidRPr="00B05D98">
        <w:rPr>
          <w:rFonts w:cstheme="minorHAnsi"/>
          <w:i/>
          <w:iCs/>
          <w:sz w:val="24"/>
          <w:szCs w:val="24"/>
          <w:shd w:val="clear" w:color="auto" w:fill="FFFFFF"/>
        </w:rPr>
        <w:t>4</w:t>
      </w:r>
      <w:r w:rsidRPr="00B05D98">
        <w:rPr>
          <w:rFonts w:cstheme="minorHAnsi"/>
          <w:sz w:val="24"/>
          <w:szCs w:val="24"/>
          <w:shd w:val="clear" w:color="auto" w:fill="FFFFFF"/>
        </w:rPr>
        <w:t>(5), p.e5661.</w:t>
      </w:r>
    </w:p>
    <w:p w14:paraId="55E4C201" w14:textId="77777777" w:rsidR="00063A60" w:rsidRPr="00B05D98" w:rsidRDefault="00063A60" w:rsidP="00063A60">
      <w:pPr>
        <w:spacing w:line="480" w:lineRule="auto"/>
        <w:rPr>
          <w:rFonts w:cstheme="minorHAnsi"/>
          <w:sz w:val="24"/>
          <w:szCs w:val="24"/>
          <w:shd w:val="clear" w:color="auto" w:fill="FFFFFF"/>
        </w:rPr>
      </w:pPr>
      <w:r w:rsidRPr="00B05D98">
        <w:rPr>
          <w:rFonts w:cstheme="minorHAnsi"/>
          <w:sz w:val="24"/>
          <w:szCs w:val="24"/>
          <w:shd w:val="clear" w:color="auto" w:fill="FFFFFF"/>
        </w:rPr>
        <w:t xml:space="preserve">Montague, C. L. and H. T. </w:t>
      </w:r>
      <w:proofErr w:type="spellStart"/>
      <w:r w:rsidRPr="00B05D98">
        <w:rPr>
          <w:rFonts w:cstheme="minorHAnsi"/>
          <w:sz w:val="24"/>
          <w:szCs w:val="24"/>
          <w:shd w:val="clear" w:color="auto" w:fill="FFFFFF"/>
        </w:rPr>
        <w:t>Odum</w:t>
      </w:r>
      <w:proofErr w:type="spellEnd"/>
      <w:r w:rsidRPr="00B05D98">
        <w:rPr>
          <w:rFonts w:cstheme="minorHAnsi"/>
          <w:sz w:val="24"/>
          <w:szCs w:val="24"/>
          <w:shd w:val="clear" w:color="auto" w:fill="FFFFFF"/>
        </w:rPr>
        <w:t xml:space="preserve">.  1997.  Introduction: The Intertidal Marshes of Florida's Gulf Coast in </w:t>
      </w:r>
      <w:proofErr w:type="spellStart"/>
      <w:r w:rsidRPr="00B05D98">
        <w:rPr>
          <w:rFonts w:cstheme="minorHAnsi"/>
          <w:sz w:val="24"/>
          <w:szCs w:val="24"/>
          <w:shd w:val="clear" w:color="auto" w:fill="FFFFFF"/>
        </w:rPr>
        <w:t>Coultas</w:t>
      </w:r>
      <w:proofErr w:type="spellEnd"/>
      <w:r w:rsidRPr="00B05D98">
        <w:rPr>
          <w:rFonts w:cstheme="minorHAnsi"/>
          <w:sz w:val="24"/>
          <w:szCs w:val="24"/>
          <w:shd w:val="clear" w:color="auto" w:fill="FFFFFF"/>
        </w:rPr>
        <w:t xml:space="preserve"> C.L., 1997. Ecology and Management of Tidal </w:t>
      </w:r>
      <w:proofErr w:type="spellStart"/>
      <w:r w:rsidRPr="00B05D98">
        <w:rPr>
          <w:rFonts w:cstheme="minorHAnsi"/>
          <w:sz w:val="24"/>
          <w:szCs w:val="24"/>
          <w:shd w:val="clear" w:color="auto" w:fill="FFFFFF"/>
        </w:rPr>
        <w:t>MarshesA</w:t>
      </w:r>
      <w:proofErr w:type="spellEnd"/>
      <w:r w:rsidRPr="00B05D98">
        <w:rPr>
          <w:rFonts w:cstheme="minorHAnsi"/>
          <w:sz w:val="24"/>
          <w:szCs w:val="24"/>
          <w:shd w:val="clear" w:color="auto" w:fill="FFFFFF"/>
        </w:rPr>
        <w:t xml:space="preserve"> Model from the Gulf of Mexico. CRC Press.</w:t>
      </w:r>
    </w:p>
    <w:p w14:paraId="43F38E5C" w14:textId="77777777" w:rsidR="00063A60" w:rsidRPr="00B05D98" w:rsidRDefault="00063A60" w:rsidP="00063A60">
      <w:pPr>
        <w:spacing w:line="480" w:lineRule="auto"/>
        <w:rPr>
          <w:rFonts w:cstheme="minorHAnsi"/>
          <w:sz w:val="24"/>
          <w:szCs w:val="24"/>
          <w:shd w:val="clear" w:color="auto" w:fill="FFFFFF"/>
        </w:rPr>
      </w:pPr>
      <w:r w:rsidRPr="00B05D98">
        <w:rPr>
          <w:rFonts w:cstheme="minorHAnsi"/>
          <w:sz w:val="24"/>
          <w:szCs w:val="24"/>
          <w:shd w:val="clear" w:color="auto" w:fill="FFFFFF"/>
        </w:rPr>
        <w:t xml:space="preserve">Mulholland, P.J., Best, G.R., </w:t>
      </w:r>
      <w:proofErr w:type="spellStart"/>
      <w:r w:rsidRPr="00B05D98">
        <w:rPr>
          <w:rFonts w:cstheme="minorHAnsi"/>
          <w:sz w:val="24"/>
          <w:szCs w:val="24"/>
          <w:shd w:val="clear" w:color="auto" w:fill="FFFFFF"/>
        </w:rPr>
        <w:t>Coutant</w:t>
      </w:r>
      <w:proofErr w:type="spellEnd"/>
      <w:r w:rsidRPr="00B05D98">
        <w:rPr>
          <w:rFonts w:cstheme="minorHAnsi"/>
          <w:sz w:val="24"/>
          <w:szCs w:val="24"/>
          <w:shd w:val="clear" w:color="auto" w:fill="FFFFFF"/>
        </w:rPr>
        <w:t>, C.C., Hornberger, G.M., Meyer, J.L., Robinson, P.J., Stenberg, J.R., Turner, R.E., VERA‐HERRERA, F.R.A.N.C.I.S.C.O. and Wetzel, R.G., 1997. Effects of climate change on freshwater ecosystems of the south‐eastern United States and the Gulf Coast of Mexico. </w:t>
      </w:r>
      <w:r w:rsidRPr="00B05D98">
        <w:rPr>
          <w:rFonts w:cstheme="minorHAnsi"/>
          <w:i/>
          <w:iCs/>
          <w:sz w:val="24"/>
          <w:szCs w:val="24"/>
          <w:shd w:val="clear" w:color="auto" w:fill="FFFFFF"/>
        </w:rPr>
        <w:t>Hydrological Processes</w:t>
      </w:r>
      <w:r w:rsidRPr="00B05D98">
        <w:rPr>
          <w:rFonts w:cstheme="minorHAnsi"/>
          <w:sz w:val="24"/>
          <w:szCs w:val="24"/>
          <w:shd w:val="clear" w:color="auto" w:fill="FFFFFF"/>
        </w:rPr>
        <w:t>, </w:t>
      </w:r>
      <w:r w:rsidRPr="00B05D98">
        <w:rPr>
          <w:rFonts w:cstheme="minorHAnsi"/>
          <w:i/>
          <w:iCs/>
          <w:sz w:val="24"/>
          <w:szCs w:val="24"/>
          <w:shd w:val="clear" w:color="auto" w:fill="FFFFFF"/>
        </w:rPr>
        <w:t>11</w:t>
      </w:r>
      <w:r w:rsidRPr="00B05D98">
        <w:rPr>
          <w:rFonts w:cstheme="minorHAnsi"/>
          <w:sz w:val="24"/>
          <w:szCs w:val="24"/>
          <w:shd w:val="clear" w:color="auto" w:fill="FFFFFF"/>
        </w:rPr>
        <w:t>(8), pp.949-970.</w:t>
      </w:r>
    </w:p>
    <w:p w14:paraId="71A92BC5" w14:textId="77777777" w:rsidR="00063A60" w:rsidRPr="00B05D98" w:rsidRDefault="00063A60" w:rsidP="00063A60">
      <w:pPr>
        <w:spacing w:line="480" w:lineRule="auto"/>
        <w:rPr>
          <w:rFonts w:cstheme="minorHAnsi"/>
          <w:sz w:val="24"/>
          <w:szCs w:val="24"/>
        </w:rPr>
      </w:pPr>
      <w:r w:rsidRPr="00B05D98">
        <w:rPr>
          <w:rFonts w:cstheme="minorHAnsi"/>
          <w:sz w:val="24"/>
          <w:szCs w:val="24"/>
          <w:shd w:val="clear" w:color="auto" w:fill="FFFFFF"/>
        </w:rPr>
        <w:lastRenderedPageBreak/>
        <w:t xml:space="preserve">National Oceanographic and Atmospheric Administration (NOAA) Fisheries.  2019a.  Commercial Fisheries Landings.  Online database available </w:t>
      </w:r>
      <w:hyperlink r:id="rId8" w:history="1">
        <w:r w:rsidRPr="00B05D98">
          <w:rPr>
            <w:rStyle w:val="Hyperlink"/>
            <w:rFonts w:cstheme="minorHAnsi"/>
            <w:sz w:val="24"/>
            <w:szCs w:val="24"/>
          </w:rPr>
          <w:t>https://tinyurl.com/y4yhnre3</w:t>
        </w:r>
      </w:hyperlink>
      <w:r w:rsidRPr="00B05D98">
        <w:rPr>
          <w:rFonts w:cstheme="minorHAnsi"/>
          <w:sz w:val="24"/>
          <w:szCs w:val="24"/>
        </w:rPr>
        <w:t xml:space="preserve"> August 2019</w:t>
      </w:r>
    </w:p>
    <w:p w14:paraId="0201284B" w14:textId="77777777" w:rsidR="00063A60" w:rsidRPr="00B05D98" w:rsidRDefault="00063A60" w:rsidP="00063A60">
      <w:pPr>
        <w:spacing w:line="480" w:lineRule="auto"/>
        <w:rPr>
          <w:rFonts w:cstheme="minorHAnsi"/>
          <w:sz w:val="24"/>
          <w:szCs w:val="24"/>
        </w:rPr>
      </w:pPr>
      <w:r w:rsidRPr="00B05D98">
        <w:rPr>
          <w:rFonts w:cstheme="minorHAnsi"/>
          <w:sz w:val="24"/>
          <w:szCs w:val="24"/>
          <w:shd w:val="clear" w:color="auto" w:fill="FFFFFF"/>
        </w:rPr>
        <w:t xml:space="preserve">National Oceanographic and Atmospheric Administration (NOAA).  2019b.  NOAA Tides and Currents.  Online database available </w:t>
      </w:r>
      <w:hyperlink r:id="rId9" w:history="1">
        <w:r w:rsidRPr="00B05D98">
          <w:rPr>
            <w:rStyle w:val="Hyperlink"/>
            <w:rFonts w:cstheme="minorHAnsi"/>
            <w:sz w:val="24"/>
            <w:szCs w:val="24"/>
          </w:rPr>
          <w:t>https://tidesandcurrents.noaa.gov/sltrends/sltrends_station.shtml?id=8727520</w:t>
        </w:r>
      </w:hyperlink>
      <w:r w:rsidRPr="00B05D98">
        <w:rPr>
          <w:rFonts w:cstheme="minorHAnsi"/>
          <w:sz w:val="24"/>
          <w:szCs w:val="24"/>
        </w:rPr>
        <w:t xml:space="preserve"> August 2019</w:t>
      </w:r>
    </w:p>
    <w:p w14:paraId="01738550" w14:textId="77777777" w:rsidR="00063A60" w:rsidRPr="00B05D98" w:rsidRDefault="00063A60" w:rsidP="00063A60">
      <w:pPr>
        <w:spacing w:line="480" w:lineRule="auto"/>
        <w:rPr>
          <w:rFonts w:cstheme="minorHAnsi"/>
          <w:sz w:val="24"/>
          <w:szCs w:val="24"/>
        </w:rPr>
      </w:pPr>
      <w:r w:rsidRPr="00B05D98">
        <w:rPr>
          <w:rFonts w:cstheme="minorHAnsi"/>
          <w:sz w:val="24"/>
          <w:szCs w:val="24"/>
          <w:shd w:val="clear" w:color="auto" w:fill="FFFFFF"/>
        </w:rPr>
        <w:t xml:space="preserve">National Oceanographic and Atmospheric Administration (NOAA).  2019c.  National Centers for Environmental Information.  Online database available </w:t>
      </w:r>
      <w:hyperlink r:id="rId10" w:history="1">
        <w:r w:rsidRPr="00B05D98">
          <w:rPr>
            <w:rStyle w:val="Hyperlink"/>
            <w:rFonts w:cstheme="minorHAnsi"/>
            <w:sz w:val="24"/>
            <w:szCs w:val="24"/>
          </w:rPr>
          <w:t>https://www7.ncdc.noaa.gov/CDO/CDODivisionalSelect.jsp</w:t>
        </w:r>
      </w:hyperlink>
      <w:r w:rsidRPr="00B05D98">
        <w:rPr>
          <w:rFonts w:cstheme="minorHAnsi"/>
          <w:sz w:val="24"/>
          <w:szCs w:val="24"/>
        </w:rPr>
        <w:t xml:space="preserve"> August 2019</w:t>
      </w:r>
    </w:p>
    <w:p w14:paraId="47CE0D28" w14:textId="77777777" w:rsidR="00063A60" w:rsidRPr="00B05D98" w:rsidRDefault="00063A60" w:rsidP="00063A60">
      <w:pPr>
        <w:spacing w:line="480" w:lineRule="auto"/>
        <w:rPr>
          <w:rFonts w:cstheme="minorHAnsi"/>
          <w:sz w:val="24"/>
          <w:szCs w:val="24"/>
        </w:rPr>
      </w:pPr>
      <w:r w:rsidRPr="00B05D98">
        <w:rPr>
          <w:rFonts w:cstheme="minorHAnsi"/>
          <w:sz w:val="24"/>
          <w:szCs w:val="24"/>
        </w:rPr>
        <w:t xml:space="preserve">Orlando, S.P. Jr., L.P. </w:t>
      </w:r>
      <w:proofErr w:type="spellStart"/>
      <w:r w:rsidRPr="00B05D98">
        <w:rPr>
          <w:rFonts w:cstheme="minorHAnsi"/>
          <w:sz w:val="24"/>
          <w:szCs w:val="24"/>
        </w:rPr>
        <w:t>Rozas</w:t>
      </w:r>
      <w:proofErr w:type="spellEnd"/>
      <w:r w:rsidRPr="00B05D98">
        <w:rPr>
          <w:rFonts w:cstheme="minorHAnsi"/>
          <w:sz w:val="24"/>
          <w:szCs w:val="24"/>
        </w:rPr>
        <w:t xml:space="preserve">, G.H. Ward, and C.J. Klein. 1993. Salinity Characteristics of Gulf of Mexico Estuaries. Silver Spring, MD: National Oceanic and Atmospheric Administration, Office of Ocean Resources Conservation and Assessment. 209 pp. </w:t>
      </w:r>
    </w:p>
    <w:p w14:paraId="46DB7FC2" w14:textId="77777777" w:rsidR="00063A60" w:rsidRPr="00B05D98" w:rsidRDefault="00063A60" w:rsidP="00063A60">
      <w:pPr>
        <w:spacing w:line="480" w:lineRule="auto"/>
        <w:rPr>
          <w:rFonts w:cstheme="minorHAnsi"/>
          <w:sz w:val="24"/>
          <w:szCs w:val="24"/>
          <w:shd w:val="clear" w:color="auto" w:fill="FFFFFF"/>
        </w:rPr>
      </w:pPr>
      <w:r w:rsidRPr="00B05D98">
        <w:rPr>
          <w:rFonts w:cstheme="minorHAnsi"/>
          <w:sz w:val="24"/>
          <w:szCs w:val="24"/>
          <w:shd w:val="clear" w:color="auto" w:fill="FFFFFF"/>
        </w:rPr>
        <w:t xml:space="preserve">Pine III, W., Walters, C., Camp, E., </w:t>
      </w:r>
      <w:proofErr w:type="spellStart"/>
      <w:r w:rsidRPr="00B05D98">
        <w:rPr>
          <w:rFonts w:cstheme="minorHAnsi"/>
          <w:sz w:val="24"/>
          <w:szCs w:val="24"/>
          <w:shd w:val="clear" w:color="auto" w:fill="FFFFFF"/>
        </w:rPr>
        <w:t>Bouchillon</w:t>
      </w:r>
      <w:proofErr w:type="spellEnd"/>
      <w:r w:rsidRPr="00B05D98">
        <w:rPr>
          <w:rFonts w:cstheme="minorHAnsi"/>
          <w:sz w:val="24"/>
          <w:szCs w:val="24"/>
          <w:shd w:val="clear" w:color="auto" w:fill="FFFFFF"/>
        </w:rPr>
        <w:t xml:space="preserve">, R., Ahrens, R., </w:t>
      </w:r>
      <w:proofErr w:type="spellStart"/>
      <w:r w:rsidRPr="00B05D98">
        <w:rPr>
          <w:rFonts w:cstheme="minorHAnsi"/>
          <w:sz w:val="24"/>
          <w:szCs w:val="24"/>
          <w:shd w:val="clear" w:color="auto" w:fill="FFFFFF"/>
        </w:rPr>
        <w:t>Sturmer</w:t>
      </w:r>
      <w:proofErr w:type="spellEnd"/>
      <w:r w:rsidRPr="00B05D98">
        <w:rPr>
          <w:rFonts w:cstheme="minorHAnsi"/>
          <w:sz w:val="24"/>
          <w:szCs w:val="24"/>
          <w:shd w:val="clear" w:color="auto" w:fill="FFFFFF"/>
        </w:rPr>
        <w:t xml:space="preserve">, L. and Berrigan, M., 2015. The curious case of eastern oyster </w:t>
      </w:r>
      <w:r w:rsidRPr="00B05D98">
        <w:rPr>
          <w:rFonts w:cstheme="minorHAnsi"/>
          <w:i/>
          <w:iCs/>
          <w:sz w:val="24"/>
          <w:szCs w:val="24"/>
          <w:shd w:val="clear" w:color="auto" w:fill="FFFFFF"/>
        </w:rPr>
        <w:t>Crassostrea virginica</w:t>
      </w:r>
      <w:r w:rsidRPr="00B05D98">
        <w:rPr>
          <w:rFonts w:cstheme="minorHAnsi"/>
          <w:sz w:val="24"/>
          <w:szCs w:val="24"/>
          <w:shd w:val="clear" w:color="auto" w:fill="FFFFFF"/>
        </w:rPr>
        <w:t xml:space="preserve"> stock status in Apalachicola Bay, Florida. </w:t>
      </w:r>
      <w:r w:rsidRPr="00B05D98">
        <w:rPr>
          <w:rFonts w:cstheme="minorHAnsi"/>
          <w:i/>
          <w:iCs/>
          <w:sz w:val="24"/>
          <w:szCs w:val="24"/>
          <w:shd w:val="clear" w:color="auto" w:fill="FFFFFF"/>
        </w:rPr>
        <w:t>Ecology and Society</w:t>
      </w:r>
      <w:r w:rsidRPr="00B05D98">
        <w:rPr>
          <w:rFonts w:cstheme="minorHAnsi"/>
          <w:sz w:val="24"/>
          <w:szCs w:val="24"/>
          <w:shd w:val="clear" w:color="auto" w:fill="FFFFFF"/>
        </w:rPr>
        <w:t>, </w:t>
      </w:r>
      <w:r w:rsidRPr="00B05D98">
        <w:rPr>
          <w:rFonts w:cstheme="minorHAnsi"/>
          <w:i/>
          <w:iCs/>
          <w:sz w:val="24"/>
          <w:szCs w:val="24"/>
          <w:shd w:val="clear" w:color="auto" w:fill="FFFFFF"/>
        </w:rPr>
        <w:t>20</w:t>
      </w:r>
      <w:r w:rsidRPr="00B05D98">
        <w:rPr>
          <w:rFonts w:cstheme="minorHAnsi"/>
          <w:sz w:val="24"/>
          <w:szCs w:val="24"/>
          <w:shd w:val="clear" w:color="auto" w:fill="FFFFFF"/>
        </w:rPr>
        <w:t>(3).</w:t>
      </w:r>
    </w:p>
    <w:p w14:paraId="6DC1001A" w14:textId="77777777" w:rsidR="00063A60" w:rsidRPr="00B05D98" w:rsidRDefault="00063A60" w:rsidP="00063A60">
      <w:pPr>
        <w:spacing w:line="480" w:lineRule="auto"/>
        <w:rPr>
          <w:rFonts w:cstheme="minorHAnsi"/>
          <w:sz w:val="24"/>
          <w:szCs w:val="24"/>
          <w:shd w:val="clear" w:color="auto" w:fill="FFFFFF"/>
        </w:rPr>
      </w:pPr>
      <w:r w:rsidRPr="00B05D98">
        <w:rPr>
          <w:rFonts w:cstheme="minorHAnsi"/>
          <w:sz w:val="24"/>
          <w:szCs w:val="24"/>
          <w:shd w:val="clear" w:color="auto" w:fill="FFFFFF"/>
        </w:rPr>
        <w:t xml:space="preserve">Powell, E.N., Gauthier, J.D., Wilson, E.A., Nelson, A., Fay, R.R. and Brooks, J.M., 1992. Oyster disease and climate change. Are yearly changes in </w:t>
      </w:r>
      <w:proofErr w:type="spellStart"/>
      <w:r w:rsidRPr="00B05D98">
        <w:rPr>
          <w:rFonts w:cstheme="minorHAnsi"/>
          <w:i/>
          <w:iCs/>
          <w:sz w:val="24"/>
          <w:szCs w:val="24"/>
          <w:shd w:val="clear" w:color="auto" w:fill="FFFFFF"/>
        </w:rPr>
        <w:t>Perkinsus</w:t>
      </w:r>
      <w:proofErr w:type="spellEnd"/>
      <w:r w:rsidRPr="00B05D98">
        <w:rPr>
          <w:rFonts w:cstheme="minorHAnsi"/>
          <w:i/>
          <w:iCs/>
          <w:sz w:val="24"/>
          <w:szCs w:val="24"/>
          <w:shd w:val="clear" w:color="auto" w:fill="FFFFFF"/>
        </w:rPr>
        <w:t xml:space="preserve"> marinus</w:t>
      </w:r>
      <w:r w:rsidRPr="00B05D98">
        <w:rPr>
          <w:rFonts w:cstheme="minorHAnsi"/>
          <w:sz w:val="24"/>
          <w:szCs w:val="24"/>
          <w:shd w:val="clear" w:color="auto" w:fill="FFFFFF"/>
        </w:rPr>
        <w:t xml:space="preserve"> parasitism in oysters (</w:t>
      </w:r>
      <w:r w:rsidRPr="00B05D98">
        <w:rPr>
          <w:rFonts w:cstheme="minorHAnsi"/>
          <w:i/>
          <w:iCs/>
          <w:sz w:val="24"/>
          <w:szCs w:val="24"/>
          <w:shd w:val="clear" w:color="auto" w:fill="FFFFFF"/>
        </w:rPr>
        <w:t>Crassostrea virginica</w:t>
      </w:r>
      <w:r w:rsidRPr="00B05D98">
        <w:rPr>
          <w:rFonts w:cstheme="minorHAnsi"/>
          <w:sz w:val="24"/>
          <w:szCs w:val="24"/>
          <w:shd w:val="clear" w:color="auto" w:fill="FFFFFF"/>
        </w:rPr>
        <w:t xml:space="preserve">) controlled by climatic cycles in the Gulf of </w:t>
      </w:r>
      <w:proofErr w:type="gramStart"/>
      <w:r w:rsidRPr="00B05D98">
        <w:rPr>
          <w:rFonts w:cstheme="minorHAnsi"/>
          <w:sz w:val="24"/>
          <w:szCs w:val="24"/>
          <w:shd w:val="clear" w:color="auto" w:fill="FFFFFF"/>
        </w:rPr>
        <w:t>Mexico?.</w:t>
      </w:r>
      <w:proofErr w:type="gramEnd"/>
      <w:r w:rsidRPr="00B05D98">
        <w:rPr>
          <w:rFonts w:cstheme="minorHAnsi"/>
          <w:sz w:val="24"/>
          <w:szCs w:val="24"/>
          <w:shd w:val="clear" w:color="auto" w:fill="FFFFFF"/>
        </w:rPr>
        <w:t> </w:t>
      </w:r>
      <w:r w:rsidRPr="00B05D98">
        <w:rPr>
          <w:rFonts w:cstheme="minorHAnsi"/>
          <w:i/>
          <w:iCs/>
          <w:sz w:val="24"/>
          <w:szCs w:val="24"/>
          <w:shd w:val="clear" w:color="auto" w:fill="FFFFFF"/>
        </w:rPr>
        <w:t>Marine ecology</w:t>
      </w:r>
      <w:r w:rsidRPr="00B05D98">
        <w:rPr>
          <w:rFonts w:cstheme="minorHAnsi"/>
          <w:sz w:val="24"/>
          <w:szCs w:val="24"/>
          <w:shd w:val="clear" w:color="auto" w:fill="FFFFFF"/>
        </w:rPr>
        <w:t>, </w:t>
      </w:r>
      <w:r w:rsidRPr="00B05D98">
        <w:rPr>
          <w:rFonts w:cstheme="minorHAnsi"/>
          <w:i/>
          <w:iCs/>
          <w:sz w:val="24"/>
          <w:szCs w:val="24"/>
          <w:shd w:val="clear" w:color="auto" w:fill="FFFFFF"/>
        </w:rPr>
        <w:t>13</w:t>
      </w:r>
      <w:r w:rsidRPr="00B05D98">
        <w:rPr>
          <w:rFonts w:cstheme="minorHAnsi"/>
          <w:sz w:val="24"/>
          <w:szCs w:val="24"/>
          <w:shd w:val="clear" w:color="auto" w:fill="FFFFFF"/>
        </w:rPr>
        <w:t>(3), pp.243-270.</w:t>
      </w:r>
    </w:p>
    <w:p w14:paraId="202DE25A" w14:textId="77777777" w:rsidR="00063A60" w:rsidRPr="00B05D98" w:rsidRDefault="00063A60" w:rsidP="00063A60">
      <w:pPr>
        <w:spacing w:line="480" w:lineRule="auto"/>
        <w:rPr>
          <w:rFonts w:cstheme="minorHAnsi"/>
          <w:sz w:val="24"/>
          <w:szCs w:val="24"/>
          <w:shd w:val="clear" w:color="auto" w:fill="FFFFFF"/>
        </w:rPr>
      </w:pPr>
      <w:r w:rsidRPr="00B05D98">
        <w:rPr>
          <w:rFonts w:cstheme="minorHAnsi"/>
          <w:sz w:val="24"/>
          <w:szCs w:val="24"/>
          <w:shd w:val="clear" w:color="auto" w:fill="FFFFFF"/>
        </w:rPr>
        <w:lastRenderedPageBreak/>
        <w:t xml:space="preserve">Powell, E.N. and </w:t>
      </w:r>
      <w:proofErr w:type="spellStart"/>
      <w:r w:rsidRPr="00B05D98">
        <w:rPr>
          <w:rFonts w:cstheme="minorHAnsi"/>
          <w:sz w:val="24"/>
          <w:szCs w:val="24"/>
          <w:shd w:val="clear" w:color="auto" w:fill="FFFFFF"/>
        </w:rPr>
        <w:t>Klinck</w:t>
      </w:r>
      <w:proofErr w:type="spellEnd"/>
      <w:r w:rsidRPr="00B05D98">
        <w:rPr>
          <w:rFonts w:cstheme="minorHAnsi"/>
          <w:sz w:val="24"/>
          <w:szCs w:val="24"/>
          <w:shd w:val="clear" w:color="auto" w:fill="FFFFFF"/>
        </w:rPr>
        <w:t xml:space="preserve">, J.M., 2007. Is oyster shell a sustainable estuarine </w:t>
      </w:r>
      <w:proofErr w:type="gramStart"/>
      <w:r w:rsidRPr="00B05D98">
        <w:rPr>
          <w:rFonts w:cstheme="minorHAnsi"/>
          <w:sz w:val="24"/>
          <w:szCs w:val="24"/>
          <w:shd w:val="clear" w:color="auto" w:fill="FFFFFF"/>
        </w:rPr>
        <w:t>resource?.</w:t>
      </w:r>
      <w:proofErr w:type="gramEnd"/>
      <w:r w:rsidRPr="00B05D98">
        <w:rPr>
          <w:rFonts w:cstheme="minorHAnsi"/>
          <w:sz w:val="24"/>
          <w:szCs w:val="24"/>
          <w:shd w:val="clear" w:color="auto" w:fill="FFFFFF"/>
        </w:rPr>
        <w:t> </w:t>
      </w:r>
      <w:r w:rsidRPr="00B05D98">
        <w:rPr>
          <w:rFonts w:cstheme="minorHAnsi"/>
          <w:i/>
          <w:iCs/>
          <w:sz w:val="24"/>
          <w:szCs w:val="24"/>
          <w:shd w:val="clear" w:color="auto" w:fill="FFFFFF"/>
        </w:rPr>
        <w:t>Journal of Shellfish Research</w:t>
      </w:r>
      <w:r w:rsidRPr="00B05D98">
        <w:rPr>
          <w:rFonts w:cstheme="minorHAnsi"/>
          <w:sz w:val="24"/>
          <w:szCs w:val="24"/>
          <w:shd w:val="clear" w:color="auto" w:fill="FFFFFF"/>
        </w:rPr>
        <w:t>, </w:t>
      </w:r>
      <w:r w:rsidRPr="00B05D98">
        <w:rPr>
          <w:rFonts w:cstheme="minorHAnsi"/>
          <w:i/>
          <w:iCs/>
          <w:sz w:val="24"/>
          <w:szCs w:val="24"/>
          <w:shd w:val="clear" w:color="auto" w:fill="FFFFFF"/>
        </w:rPr>
        <w:t>26</w:t>
      </w:r>
      <w:r w:rsidRPr="00B05D98">
        <w:rPr>
          <w:rFonts w:cstheme="minorHAnsi"/>
          <w:sz w:val="24"/>
          <w:szCs w:val="24"/>
          <w:shd w:val="clear" w:color="auto" w:fill="FFFFFF"/>
        </w:rPr>
        <w:t>(1), pp.181-195.</w:t>
      </w:r>
    </w:p>
    <w:p w14:paraId="1B5168BF" w14:textId="77777777" w:rsidR="00063A60" w:rsidRPr="00B05D98" w:rsidRDefault="00063A60" w:rsidP="00063A60">
      <w:pPr>
        <w:spacing w:line="480" w:lineRule="auto"/>
        <w:rPr>
          <w:rFonts w:cstheme="minorHAnsi"/>
          <w:sz w:val="24"/>
          <w:szCs w:val="24"/>
          <w:shd w:val="clear" w:color="auto" w:fill="FFFFFF"/>
        </w:rPr>
      </w:pPr>
      <w:proofErr w:type="spellStart"/>
      <w:r w:rsidRPr="00B05D98">
        <w:rPr>
          <w:rFonts w:cstheme="minorHAnsi"/>
          <w:sz w:val="24"/>
          <w:szCs w:val="24"/>
          <w:shd w:val="clear" w:color="auto" w:fill="FFFFFF"/>
        </w:rPr>
        <w:t>Pusack</w:t>
      </w:r>
      <w:proofErr w:type="spellEnd"/>
      <w:r w:rsidRPr="00B05D98">
        <w:rPr>
          <w:rFonts w:cstheme="minorHAnsi"/>
          <w:sz w:val="24"/>
          <w:szCs w:val="24"/>
          <w:shd w:val="clear" w:color="auto" w:fill="FFFFFF"/>
        </w:rPr>
        <w:t>, T.J. and Stallings, C.D., 2017. Local and regional stressors interact to drive a salinization‐induced outbreak of predators on oyster reefs. </w:t>
      </w:r>
      <w:r w:rsidRPr="00B05D98">
        <w:rPr>
          <w:rFonts w:cstheme="minorHAnsi"/>
          <w:i/>
          <w:iCs/>
          <w:sz w:val="24"/>
          <w:szCs w:val="24"/>
          <w:shd w:val="clear" w:color="auto" w:fill="FFFFFF"/>
        </w:rPr>
        <w:t>Ecosphere</w:t>
      </w:r>
      <w:r w:rsidRPr="00B05D98">
        <w:rPr>
          <w:rFonts w:cstheme="minorHAnsi"/>
          <w:sz w:val="24"/>
          <w:szCs w:val="24"/>
          <w:shd w:val="clear" w:color="auto" w:fill="FFFFFF"/>
        </w:rPr>
        <w:t>, </w:t>
      </w:r>
      <w:r w:rsidRPr="00B05D98">
        <w:rPr>
          <w:rFonts w:cstheme="minorHAnsi"/>
          <w:i/>
          <w:iCs/>
          <w:sz w:val="24"/>
          <w:szCs w:val="24"/>
          <w:shd w:val="clear" w:color="auto" w:fill="FFFFFF"/>
        </w:rPr>
        <w:t>8</w:t>
      </w:r>
      <w:r w:rsidRPr="00B05D98">
        <w:rPr>
          <w:rFonts w:cstheme="minorHAnsi"/>
          <w:sz w:val="24"/>
          <w:szCs w:val="24"/>
          <w:shd w:val="clear" w:color="auto" w:fill="FFFFFF"/>
        </w:rPr>
        <w:t>(11), p.e01992.</w:t>
      </w:r>
    </w:p>
    <w:p w14:paraId="1D2C16E5" w14:textId="77777777" w:rsidR="00063A60" w:rsidRPr="00B05D98" w:rsidRDefault="00063A60" w:rsidP="00063A60">
      <w:pPr>
        <w:spacing w:line="480" w:lineRule="auto"/>
        <w:rPr>
          <w:rFonts w:cstheme="minorHAnsi"/>
          <w:sz w:val="24"/>
          <w:szCs w:val="24"/>
          <w:shd w:val="clear" w:color="auto" w:fill="FFFFFF"/>
        </w:rPr>
      </w:pPr>
      <w:proofErr w:type="spellStart"/>
      <w:r w:rsidRPr="00B05D98">
        <w:rPr>
          <w:rFonts w:cstheme="minorHAnsi"/>
          <w:sz w:val="24"/>
          <w:szCs w:val="24"/>
          <w:shd w:val="clear" w:color="auto" w:fill="FFFFFF"/>
        </w:rPr>
        <w:t>Pusack</w:t>
      </w:r>
      <w:proofErr w:type="spellEnd"/>
      <w:r w:rsidRPr="00B05D98">
        <w:rPr>
          <w:rFonts w:cstheme="minorHAnsi"/>
          <w:sz w:val="24"/>
          <w:szCs w:val="24"/>
          <w:shd w:val="clear" w:color="auto" w:fill="FFFFFF"/>
        </w:rPr>
        <w:t>, T.J., Kimbro, D.L., White, J.W. and Stallings, C.D., 2019. Predation on oysters is inhibited by intense or chronically mild, low salinity events. </w:t>
      </w:r>
      <w:r w:rsidRPr="00B05D98">
        <w:rPr>
          <w:rFonts w:cstheme="minorHAnsi"/>
          <w:i/>
          <w:iCs/>
          <w:sz w:val="24"/>
          <w:szCs w:val="24"/>
          <w:shd w:val="clear" w:color="auto" w:fill="FFFFFF"/>
        </w:rPr>
        <w:t>Limnology and Oceanography</w:t>
      </w:r>
      <w:r w:rsidRPr="00B05D98">
        <w:rPr>
          <w:rFonts w:cstheme="minorHAnsi"/>
          <w:sz w:val="24"/>
          <w:szCs w:val="24"/>
          <w:shd w:val="clear" w:color="auto" w:fill="FFFFFF"/>
        </w:rPr>
        <w:t>, </w:t>
      </w:r>
      <w:r w:rsidRPr="00B05D98">
        <w:rPr>
          <w:rFonts w:cstheme="minorHAnsi"/>
          <w:i/>
          <w:iCs/>
          <w:sz w:val="24"/>
          <w:szCs w:val="24"/>
          <w:shd w:val="clear" w:color="auto" w:fill="FFFFFF"/>
        </w:rPr>
        <w:t>64</w:t>
      </w:r>
      <w:r w:rsidRPr="00B05D98">
        <w:rPr>
          <w:rFonts w:cstheme="minorHAnsi"/>
          <w:sz w:val="24"/>
          <w:szCs w:val="24"/>
          <w:shd w:val="clear" w:color="auto" w:fill="FFFFFF"/>
        </w:rPr>
        <w:t>(1), pp.81-92.</w:t>
      </w:r>
    </w:p>
    <w:p w14:paraId="3F7708D0" w14:textId="77777777" w:rsidR="00063A60" w:rsidRPr="00B05D98" w:rsidRDefault="00063A60" w:rsidP="00063A60">
      <w:pPr>
        <w:spacing w:line="480" w:lineRule="auto"/>
        <w:rPr>
          <w:rFonts w:cstheme="minorHAnsi"/>
          <w:color w:val="000000"/>
          <w:sz w:val="24"/>
          <w:szCs w:val="24"/>
          <w:bdr w:val="none" w:sz="0" w:space="0" w:color="auto" w:frame="1"/>
        </w:rPr>
      </w:pPr>
      <w:r w:rsidRPr="00B05D98">
        <w:rPr>
          <w:rFonts w:cstheme="minorHAnsi"/>
          <w:color w:val="000000"/>
          <w:sz w:val="24"/>
          <w:szCs w:val="24"/>
          <w:bdr w:val="none" w:sz="0" w:space="0" w:color="auto" w:frame="1"/>
        </w:rPr>
        <w:t xml:space="preserve">R Core Team 2018. R: A language and environment for statistical computing. R Foundation for Statistical Computing, Vienna, Austria. URL </w:t>
      </w:r>
      <w:hyperlink r:id="rId11" w:history="1">
        <w:r w:rsidRPr="00B05D98">
          <w:rPr>
            <w:rStyle w:val="Hyperlink"/>
            <w:rFonts w:cstheme="minorHAnsi"/>
            <w:sz w:val="24"/>
            <w:szCs w:val="24"/>
            <w:bdr w:val="none" w:sz="0" w:space="0" w:color="auto" w:frame="1"/>
          </w:rPr>
          <w:t>https://www.R-project.org/</w:t>
        </w:r>
      </w:hyperlink>
      <w:r w:rsidRPr="00B05D98">
        <w:rPr>
          <w:rFonts w:cstheme="minorHAnsi"/>
          <w:color w:val="000000"/>
          <w:sz w:val="24"/>
          <w:szCs w:val="24"/>
          <w:bdr w:val="none" w:sz="0" w:space="0" w:color="auto" w:frame="1"/>
        </w:rPr>
        <w:t>.</w:t>
      </w:r>
    </w:p>
    <w:p w14:paraId="5499E130" w14:textId="77777777" w:rsidR="00063A60" w:rsidRPr="00B05D98" w:rsidRDefault="00063A60" w:rsidP="00063A60">
      <w:pPr>
        <w:spacing w:line="480" w:lineRule="auto"/>
        <w:rPr>
          <w:rFonts w:cstheme="minorHAnsi"/>
          <w:sz w:val="24"/>
          <w:szCs w:val="24"/>
        </w:rPr>
      </w:pPr>
      <w:r w:rsidRPr="00B05D98">
        <w:rPr>
          <w:rFonts w:cstheme="minorHAnsi"/>
          <w:sz w:val="24"/>
          <w:szCs w:val="24"/>
          <w:shd w:val="clear" w:color="auto" w:fill="FFFFFF"/>
        </w:rPr>
        <w:t>Raabe, E.A. and Stumpf, R.P., 2016. Expansion of tidal marsh in response to sea-level rise: Gulf Coast of Florida, USA. </w:t>
      </w:r>
      <w:r w:rsidRPr="00B05D98">
        <w:rPr>
          <w:rFonts w:cstheme="minorHAnsi"/>
          <w:i/>
          <w:iCs/>
          <w:sz w:val="24"/>
          <w:szCs w:val="24"/>
          <w:shd w:val="clear" w:color="auto" w:fill="FFFFFF"/>
        </w:rPr>
        <w:t>Estuaries and Coasts</w:t>
      </w:r>
      <w:r w:rsidRPr="00B05D98">
        <w:rPr>
          <w:rFonts w:cstheme="minorHAnsi"/>
          <w:sz w:val="24"/>
          <w:szCs w:val="24"/>
          <w:shd w:val="clear" w:color="auto" w:fill="FFFFFF"/>
        </w:rPr>
        <w:t>, </w:t>
      </w:r>
      <w:r w:rsidRPr="00B05D98">
        <w:rPr>
          <w:rFonts w:cstheme="minorHAnsi"/>
          <w:i/>
          <w:iCs/>
          <w:sz w:val="24"/>
          <w:szCs w:val="24"/>
          <w:shd w:val="clear" w:color="auto" w:fill="FFFFFF"/>
        </w:rPr>
        <w:t>39</w:t>
      </w:r>
      <w:r w:rsidRPr="00B05D98">
        <w:rPr>
          <w:rFonts w:cstheme="minorHAnsi"/>
          <w:sz w:val="24"/>
          <w:szCs w:val="24"/>
          <w:shd w:val="clear" w:color="auto" w:fill="FFFFFF"/>
        </w:rPr>
        <w:t>(1), pp.145-157.</w:t>
      </w:r>
    </w:p>
    <w:p w14:paraId="2E60CF2C" w14:textId="77777777" w:rsidR="00063A60" w:rsidRPr="00B05D98" w:rsidRDefault="00063A60" w:rsidP="00063A60">
      <w:pPr>
        <w:spacing w:line="480" w:lineRule="auto"/>
        <w:rPr>
          <w:rFonts w:cstheme="minorHAnsi"/>
          <w:sz w:val="24"/>
          <w:szCs w:val="24"/>
          <w:shd w:val="clear" w:color="auto" w:fill="FFFFFF"/>
        </w:rPr>
      </w:pPr>
      <w:proofErr w:type="spellStart"/>
      <w:r w:rsidRPr="00B05D98">
        <w:rPr>
          <w:rFonts w:cstheme="minorHAnsi"/>
          <w:sz w:val="24"/>
          <w:szCs w:val="24"/>
          <w:shd w:val="clear" w:color="auto" w:fill="FFFFFF"/>
        </w:rPr>
        <w:t>Saetta</w:t>
      </w:r>
      <w:proofErr w:type="spellEnd"/>
      <w:r w:rsidRPr="00B05D98">
        <w:rPr>
          <w:rFonts w:cstheme="minorHAnsi"/>
          <w:sz w:val="24"/>
          <w:szCs w:val="24"/>
          <w:shd w:val="clear" w:color="auto" w:fill="FFFFFF"/>
        </w:rPr>
        <w:t>, D., Ishii, S.K., Pine III, W.E. and Boyer, T.H., 2015. Case study and life cycle assessment of a coastal utility facing saltwater intrusion. </w:t>
      </w:r>
      <w:r w:rsidRPr="00B05D98">
        <w:rPr>
          <w:rFonts w:cstheme="minorHAnsi"/>
          <w:i/>
          <w:iCs/>
          <w:sz w:val="24"/>
          <w:szCs w:val="24"/>
          <w:shd w:val="clear" w:color="auto" w:fill="FFFFFF"/>
        </w:rPr>
        <w:t>Journal‐American Water Works Association</w:t>
      </w:r>
      <w:r w:rsidRPr="00B05D98">
        <w:rPr>
          <w:rFonts w:cstheme="minorHAnsi"/>
          <w:sz w:val="24"/>
          <w:szCs w:val="24"/>
          <w:shd w:val="clear" w:color="auto" w:fill="FFFFFF"/>
        </w:rPr>
        <w:t>, </w:t>
      </w:r>
      <w:r w:rsidRPr="00B05D98">
        <w:rPr>
          <w:rFonts w:cstheme="minorHAnsi"/>
          <w:i/>
          <w:iCs/>
          <w:sz w:val="24"/>
          <w:szCs w:val="24"/>
          <w:shd w:val="clear" w:color="auto" w:fill="FFFFFF"/>
        </w:rPr>
        <w:t>107</w:t>
      </w:r>
      <w:r w:rsidRPr="00B05D98">
        <w:rPr>
          <w:rFonts w:cstheme="minorHAnsi"/>
          <w:sz w:val="24"/>
          <w:szCs w:val="24"/>
          <w:shd w:val="clear" w:color="auto" w:fill="FFFFFF"/>
        </w:rPr>
        <w:t>(10), pp.E543-E558.</w:t>
      </w:r>
    </w:p>
    <w:p w14:paraId="52F89191" w14:textId="77777777" w:rsidR="00063A60" w:rsidRPr="00B05D98" w:rsidRDefault="00063A60" w:rsidP="00063A60">
      <w:pPr>
        <w:spacing w:line="480" w:lineRule="auto"/>
        <w:rPr>
          <w:rFonts w:cstheme="minorHAnsi"/>
          <w:sz w:val="24"/>
          <w:szCs w:val="24"/>
          <w:shd w:val="clear" w:color="auto" w:fill="FFFFFF"/>
        </w:rPr>
      </w:pPr>
      <w:r w:rsidRPr="00B05D98">
        <w:rPr>
          <w:rFonts w:cstheme="minorHAnsi"/>
          <w:sz w:val="24"/>
          <w:szCs w:val="24"/>
          <w:shd w:val="clear" w:color="auto" w:fill="FFFFFF"/>
        </w:rPr>
        <w:t xml:space="preserve">Sassaman, K.E., Wallis, N.J., McFadden, P.S., Mahar, G.J., Jenkins, J.A., </w:t>
      </w:r>
      <w:proofErr w:type="spellStart"/>
      <w:r w:rsidRPr="00B05D98">
        <w:rPr>
          <w:rFonts w:cstheme="minorHAnsi"/>
          <w:sz w:val="24"/>
          <w:szCs w:val="24"/>
          <w:shd w:val="clear" w:color="auto" w:fill="FFFFFF"/>
        </w:rPr>
        <w:t>Donop</w:t>
      </w:r>
      <w:proofErr w:type="spellEnd"/>
      <w:r w:rsidRPr="00B05D98">
        <w:rPr>
          <w:rFonts w:cstheme="minorHAnsi"/>
          <w:sz w:val="24"/>
          <w:szCs w:val="24"/>
          <w:shd w:val="clear" w:color="auto" w:fill="FFFFFF"/>
        </w:rPr>
        <w:t xml:space="preserve">, M.C., </w:t>
      </w:r>
      <w:proofErr w:type="spellStart"/>
      <w:r w:rsidRPr="00B05D98">
        <w:rPr>
          <w:rFonts w:cstheme="minorHAnsi"/>
          <w:sz w:val="24"/>
          <w:szCs w:val="24"/>
          <w:shd w:val="clear" w:color="auto" w:fill="FFFFFF"/>
        </w:rPr>
        <w:t>Monés</w:t>
      </w:r>
      <w:proofErr w:type="spellEnd"/>
      <w:r w:rsidRPr="00B05D98">
        <w:rPr>
          <w:rFonts w:cstheme="minorHAnsi"/>
          <w:sz w:val="24"/>
          <w:szCs w:val="24"/>
          <w:shd w:val="clear" w:color="auto" w:fill="FFFFFF"/>
        </w:rPr>
        <w:t xml:space="preserve">, M.P., </w:t>
      </w:r>
      <w:proofErr w:type="spellStart"/>
      <w:r w:rsidRPr="00B05D98">
        <w:rPr>
          <w:rFonts w:cstheme="minorHAnsi"/>
          <w:sz w:val="24"/>
          <w:szCs w:val="24"/>
          <w:shd w:val="clear" w:color="auto" w:fill="FFFFFF"/>
        </w:rPr>
        <w:t>Palmiotto</w:t>
      </w:r>
      <w:proofErr w:type="spellEnd"/>
      <w:r w:rsidRPr="00B05D98">
        <w:rPr>
          <w:rFonts w:cstheme="minorHAnsi"/>
          <w:sz w:val="24"/>
          <w:szCs w:val="24"/>
          <w:shd w:val="clear" w:color="auto" w:fill="FFFFFF"/>
        </w:rPr>
        <w:t>, A., Boucher, A., Goodwin, J.M. and Oliveira, C.I., 2017. Keeping pace with rising sea: The first 6 years of the Lower Suwannee Archaeological Survey, Gulf coastal Florida. </w:t>
      </w:r>
      <w:r w:rsidRPr="00B05D98">
        <w:rPr>
          <w:rFonts w:cstheme="minorHAnsi"/>
          <w:i/>
          <w:iCs/>
          <w:sz w:val="24"/>
          <w:szCs w:val="24"/>
          <w:shd w:val="clear" w:color="auto" w:fill="FFFFFF"/>
        </w:rPr>
        <w:t>The Journal of Island and Coastal Archaeology</w:t>
      </w:r>
      <w:r w:rsidRPr="00B05D98">
        <w:rPr>
          <w:rFonts w:cstheme="minorHAnsi"/>
          <w:sz w:val="24"/>
          <w:szCs w:val="24"/>
          <w:shd w:val="clear" w:color="auto" w:fill="FFFFFF"/>
        </w:rPr>
        <w:t>, </w:t>
      </w:r>
      <w:r w:rsidRPr="00B05D98">
        <w:rPr>
          <w:rFonts w:cstheme="minorHAnsi"/>
          <w:i/>
          <w:iCs/>
          <w:sz w:val="24"/>
          <w:szCs w:val="24"/>
          <w:shd w:val="clear" w:color="auto" w:fill="FFFFFF"/>
        </w:rPr>
        <w:t>12</w:t>
      </w:r>
      <w:r w:rsidRPr="00B05D98">
        <w:rPr>
          <w:rFonts w:cstheme="minorHAnsi"/>
          <w:sz w:val="24"/>
          <w:szCs w:val="24"/>
          <w:shd w:val="clear" w:color="auto" w:fill="FFFFFF"/>
        </w:rPr>
        <w:t>(2), pp.173-199.</w:t>
      </w:r>
    </w:p>
    <w:p w14:paraId="24F54590" w14:textId="77777777" w:rsidR="00063A60" w:rsidRPr="00B05D98" w:rsidRDefault="00063A60" w:rsidP="00063A60">
      <w:pPr>
        <w:spacing w:line="480" w:lineRule="auto"/>
        <w:rPr>
          <w:rFonts w:cstheme="minorHAnsi"/>
          <w:sz w:val="24"/>
          <w:szCs w:val="24"/>
          <w:shd w:val="clear" w:color="auto" w:fill="FFFFFF"/>
        </w:rPr>
      </w:pPr>
      <w:r w:rsidRPr="00B05D98">
        <w:rPr>
          <w:rFonts w:cstheme="minorHAnsi"/>
          <w:sz w:val="24"/>
          <w:szCs w:val="24"/>
          <w:shd w:val="clear" w:color="auto" w:fill="FFFFFF"/>
        </w:rPr>
        <w:t xml:space="preserve">Seavey, J.R., Pine III, W.E., Frederick, P., </w:t>
      </w:r>
      <w:proofErr w:type="spellStart"/>
      <w:r w:rsidRPr="00B05D98">
        <w:rPr>
          <w:rFonts w:cstheme="minorHAnsi"/>
          <w:sz w:val="24"/>
          <w:szCs w:val="24"/>
          <w:shd w:val="clear" w:color="auto" w:fill="FFFFFF"/>
        </w:rPr>
        <w:t>Sturmer</w:t>
      </w:r>
      <w:proofErr w:type="spellEnd"/>
      <w:r w:rsidRPr="00B05D98">
        <w:rPr>
          <w:rFonts w:cstheme="minorHAnsi"/>
          <w:sz w:val="24"/>
          <w:szCs w:val="24"/>
          <w:shd w:val="clear" w:color="auto" w:fill="FFFFFF"/>
        </w:rPr>
        <w:t>, L. and Berrigan, M., 2011. Decadal changes in oyster reefs in the Big Bend of Florida's Gulf Coast. </w:t>
      </w:r>
      <w:r w:rsidRPr="00B05D98">
        <w:rPr>
          <w:rFonts w:cstheme="minorHAnsi"/>
          <w:i/>
          <w:iCs/>
          <w:sz w:val="24"/>
          <w:szCs w:val="24"/>
          <w:shd w:val="clear" w:color="auto" w:fill="FFFFFF"/>
        </w:rPr>
        <w:t>Ecosphere</w:t>
      </w:r>
      <w:r w:rsidRPr="00B05D98">
        <w:rPr>
          <w:rFonts w:cstheme="minorHAnsi"/>
          <w:sz w:val="24"/>
          <w:szCs w:val="24"/>
          <w:shd w:val="clear" w:color="auto" w:fill="FFFFFF"/>
        </w:rPr>
        <w:t>, </w:t>
      </w:r>
      <w:r w:rsidRPr="00B05D98">
        <w:rPr>
          <w:rFonts w:cstheme="minorHAnsi"/>
          <w:i/>
          <w:iCs/>
          <w:sz w:val="24"/>
          <w:szCs w:val="24"/>
          <w:shd w:val="clear" w:color="auto" w:fill="FFFFFF"/>
        </w:rPr>
        <w:t>2</w:t>
      </w:r>
      <w:r w:rsidRPr="00B05D98">
        <w:rPr>
          <w:rFonts w:cstheme="minorHAnsi"/>
          <w:sz w:val="24"/>
          <w:szCs w:val="24"/>
          <w:shd w:val="clear" w:color="auto" w:fill="FFFFFF"/>
        </w:rPr>
        <w:t>(10), pp.1-14.</w:t>
      </w:r>
    </w:p>
    <w:p w14:paraId="707A6FA4" w14:textId="77777777" w:rsidR="00063A60" w:rsidRPr="00B05D98" w:rsidRDefault="00063A60" w:rsidP="00063A60">
      <w:pPr>
        <w:spacing w:line="480" w:lineRule="auto"/>
        <w:rPr>
          <w:rFonts w:cstheme="minorHAnsi"/>
          <w:sz w:val="24"/>
          <w:szCs w:val="24"/>
          <w:shd w:val="clear" w:color="auto" w:fill="FFFFFF"/>
        </w:rPr>
      </w:pPr>
      <w:r w:rsidRPr="00B05D98">
        <w:rPr>
          <w:rFonts w:cstheme="minorHAnsi"/>
          <w:sz w:val="24"/>
          <w:szCs w:val="24"/>
          <w:shd w:val="clear" w:color="auto" w:fill="FFFFFF"/>
        </w:rPr>
        <w:lastRenderedPageBreak/>
        <w:t>Southwick Associates 2015.  Demographic, economic, and growth initiative analysis: Big Bend Region of Florida. Technical Report.  Available online https://tinyurl.com/y2h5xxuf</w:t>
      </w:r>
    </w:p>
    <w:p w14:paraId="2419C79D" w14:textId="77777777" w:rsidR="00063A60" w:rsidRPr="00B05D98" w:rsidRDefault="00063A60" w:rsidP="00063A60">
      <w:pPr>
        <w:spacing w:line="480" w:lineRule="auto"/>
        <w:rPr>
          <w:rFonts w:cstheme="minorHAnsi"/>
          <w:sz w:val="24"/>
          <w:szCs w:val="24"/>
        </w:rPr>
      </w:pPr>
      <w:r w:rsidRPr="00B05D98">
        <w:rPr>
          <w:rFonts w:cstheme="minorHAnsi"/>
          <w:sz w:val="24"/>
          <w:szCs w:val="24"/>
          <w:shd w:val="clear" w:color="auto" w:fill="FFFFFF"/>
        </w:rPr>
        <w:t xml:space="preserve">Suwannee River Water Management District.  2019.  Suwannee River Minimum Flows and Levels.  Online database of reports.  Available </w:t>
      </w:r>
      <w:r w:rsidRPr="00B05D98">
        <w:rPr>
          <w:rFonts w:cstheme="minorHAnsi"/>
          <w:sz w:val="24"/>
          <w:szCs w:val="24"/>
        </w:rPr>
        <w:t>http://www.srwmd.state.fl.us/114/Suwannee-River (accessed August 2019).</w:t>
      </w:r>
    </w:p>
    <w:p w14:paraId="0C0B8E35" w14:textId="77777777" w:rsidR="00063A60" w:rsidRPr="00B05D98" w:rsidRDefault="00063A60" w:rsidP="00063A60">
      <w:pPr>
        <w:spacing w:line="480" w:lineRule="auto"/>
        <w:rPr>
          <w:rStyle w:val="Hyperlink"/>
          <w:rFonts w:cstheme="minorHAnsi"/>
          <w:sz w:val="24"/>
          <w:szCs w:val="24"/>
        </w:rPr>
      </w:pPr>
      <w:r w:rsidRPr="00B05D98">
        <w:rPr>
          <w:sz w:val="24"/>
          <w:szCs w:val="24"/>
          <w:shd w:val="clear" w:color="auto" w:fill="FFFFFF"/>
        </w:rPr>
        <w:t xml:space="preserve">Turner, </w:t>
      </w:r>
      <w:proofErr w:type="gramStart"/>
      <w:r w:rsidRPr="00B05D98">
        <w:rPr>
          <w:sz w:val="24"/>
          <w:szCs w:val="24"/>
          <w:shd w:val="clear" w:color="auto" w:fill="FFFFFF"/>
        </w:rPr>
        <w:t>R.E..</w:t>
      </w:r>
      <w:proofErr w:type="gramEnd"/>
      <w:r w:rsidRPr="00B05D98">
        <w:rPr>
          <w:sz w:val="24"/>
          <w:szCs w:val="24"/>
          <w:shd w:val="clear" w:color="auto" w:fill="FFFFFF"/>
        </w:rPr>
        <w:t xml:space="preserve"> 2006. Will lowering estuarine salinity increase Gulf of Mexico oyster </w:t>
      </w:r>
      <w:proofErr w:type="gramStart"/>
      <w:r w:rsidRPr="00B05D98">
        <w:rPr>
          <w:sz w:val="24"/>
          <w:szCs w:val="24"/>
          <w:shd w:val="clear" w:color="auto" w:fill="FFFFFF"/>
        </w:rPr>
        <w:t>landings?.</w:t>
      </w:r>
      <w:proofErr w:type="gramEnd"/>
      <w:r w:rsidRPr="00B05D98">
        <w:rPr>
          <w:sz w:val="24"/>
          <w:szCs w:val="24"/>
          <w:shd w:val="clear" w:color="auto" w:fill="FFFFFF"/>
        </w:rPr>
        <w:t> </w:t>
      </w:r>
      <w:r w:rsidRPr="00B05D98">
        <w:rPr>
          <w:i/>
          <w:iCs/>
          <w:sz w:val="24"/>
          <w:szCs w:val="24"/>
          <w:shd w:val="clear" w:color="auto" w:fill="FFFFFF"/>
        </w:rPr>
        <w:t xml:space="preserve">Estuaries and Coasts </w:t>
      </w:r>
      <w:r w:rsidRPr="00B05D98">
        <w:rPr>
          <w:sz w:val="24"/>
          <w:szCs w:val="24"/>
          <w:shd w:val="clear" w:color="auto" w:fill="FFFFFF"/>
        </w:rPr>
        <w:t>29:345-352.</w:t>
      </w:r>
    </w:p>
    <w:p w14:paraId="325B3543" w14:textId="77777777" w:rsidR="00063A60" w:rsidRPr="00B05D98" w:rsidRDefault="00063A60" w:rsidP="00063A60">
      <w:pPr>
        <w:spacing w:line="480" w:lineRule="auto"/>
        <w:rPr>
          <w:rFonts w:cstheme="minorHAnsi"/>
          <w:sz w:val="24"/>
          <w:szCs w:val="24"/>
        </w:rPr>
      </w:pPr>
      <w:r w:rsidRPr="00B05D98">
        <w:rPr>
          <w:rFonts w:cstheme="minorHAnsi"/>
          <w:sz w:val="24"/>
          <w:szCs w:val="24"/>
        </w:rPr>
        <w:t xml:space="preserve">United States Supreme Court.  2018. Transcript of Oral Argument, </w:t>
      </w:r>
      <w:r w:rsidRPr="00B05D98">
        <w:rPr>
          <w:rStyle w:val="Emphasis"/>
          <w:rFonts w:cstheme="minorHAnsi"/>
          <w:sz w:val="24"/>
          <w:szCs w:val="24"/>
        </w:rPr>
        <w:t>Florida v. Georgia</w:t>
      </w:r>
      <w:r w:rsidRPr="00B05D98">
        <w:rPr>
          <w:rFonts w:cstheme="minorHAnsi"/>
          <w:sz w:val="24"/>
          <w:szCs w:val="24"/>
        </w:rPr>
        <w:t xml:space="preserve">, 138 S. Ct. 2502  (No. 142, Original), Available: </w:t>
      </w:r>
      <w:hyperlink r:id="rId12" w:history="1">
        <w:r w:rsidRPr="00B05D98">
          <w:rPr>
            <w:rStyle w:val="Hyperlink"/>
            <w:rFonts w:cstheme="minorHAnsi"/>
            <w:sz w:val="24"/>
            <w:szCs w:val="24"/>
          </w:rPr>
          <w:t>https://www.supremecourt.gov/oral_arguments/argument_transcripts/2017/142-orig_p8k0.pdf</w:t>
        </w:r>
      </w:hyperlink>
      <w:r w:rsidRPr="00B05D98">
        <w:rPr>
          <w:rFonts w:cstheme="minorHAnsi"/>
          <w:sz w:val="24"/>
          <w:szCs w:val="24"/>
        </w:rPr>
        <w:t>.  August 2019</w:t>
      </w:r>
    </w:p>
    <w:p w14:paraId="7017130B" w14:textId="77777777" w:rsidR="00063A60" w:rsidRPr="00B05D98" w:rsidRDefault="00063A60" w:rsidP="00063A60">
      <w:pPr>
        <w:spacing w:line="480" w:lineRule="auto"/>
        <w:rPr>
          <w:rFonts w:cstheme="minorHAnsi"/>
          <w:sz w:val="24"/>
          <w:szCs w:val="24"/>
          <w:shd w:val="clear" w:color="auto" w:fill="FFFFFF"/>
        </w:rPr>
      </w:pPr>
      <w:r w:rsidRPr="00B05D98">
        <w:rPr>
          <w:rFonts w:cstheme="minorHAnsi"/>
          <w:sz w:val="24"/>
          <w:szCs w:val="24"/>
          <w:shd w:val="clear" w:color="auto" w:fill="FFFFFF"/>
        </w:rPr>
        <w:t xml:space="preserve">Ward, G. M., P. M. Harris, and A. K. Ward.  2005.  Chapter 4: Gulf Coast Rivers of the Southeastern United States </w:t>
      </w:r>
      <w:r w:rsidRPr="00B05D98">
        <w:rPr>
          <w:rFonts w:cstheme="minorHAnsi"/>
          <w:i/>
          <w:iCs/>
          <w:sz w:val="24"/>
          <w:szCs w:val="24"/>
          <w:shd w:val="clear" w:color="auto" w:fill="FFFFFF"/>
        </w:rPr>
        <w:t>in</w:t>
      </w:r>
      <w:r w:rsidRPr="00B05D98">
        <w:rPr>
          <w:rFonts w:cstheme="minorHAnsi"/>
          <w:sz w:val="24"/>
          <w:szCs w:val="24"/>
          <w:shd w:val="clear" w:color="auto" w:fill="FFFFFF"/>
        </w:rPr>
        <w:t xml:space="preserve"> Rivers of North American. A. C. </w:t>
      </w:r>
      <w:proofErr w:type="spellStart"/>
      <w:r w:rsidRPr="00B05D98">
        <w:rPr>
          <w:rFonts w:cstheme="minorHAnsi"/>
          <w:sz w:val="24"/>
          <w:szCs w:val="24"/>
          <w:shd w:val="clear" w:color="auto" w:fill="FFFFFF"/>
        </w:rPr>
        <w:t>Benke</w:t>
      </w:r>
      <w:proofErr w:type="spellEnd"/>
      <w:r w:rsidRPr="00B05D98">
        <w:rPr>
          <w:rFonts w:cstheme="minorHAnsi"/>
          <w:sz w:val="24"/>
          <w:szCs w:val="24"/>
          <w:shd w:val="clear" w:color="auto" w:fill="FFFFFF"/>
        </w:rPr>
        <w:t xml:space="preserve"> and C. E. Cushing editors.  Elsevier.</w:t>
      </w:r>
    </w:p>
    <w:p w14:paraId="404286AE" w14:textId="77777777" w:rsidR="00063A60" w:rsidRPr="00B05D98" w:rsidRDefault="00063A60" w:rsidP="00063A60">
      <w:pPr>
        <w:spacing w:line="480" w:lineRule="auto"/>
        <w:rPr>
          <w:rFonts w:cstheme="minorHAnsi"/>
          <w:sz w:val="24"/>
          <w:szCs w:val="24"/>
          <w:shd w:val="clear" w:color="auto" w:fill="FFFFFF"/>
        </w:rPr>
      </w:pPr>
      <w:r w:rsidRPr="00B05D98">
        <w:rPr>
          <w:rFonts w:cstheme="minorHAnsi"/>
          <w:sz w:val="24"/>
          <w:szCs w:val="24"/>
          <w:shd w:val="clear" w:color="auto" w:fill="FFFFFF"/>
        </w:rPr>
        <w:t xml:space="preserve">Wilberg, M.J., Livings, M.E., </w:t>
      </w:r>
      <w:proofErr w:type="spellStart"/>
      <w:r w:rsidRPr="00B05D98">
        <w:rPr>
          <w:rFonts w:cstheme="minorHAnsi"/>
          <w:sz w:val="24"/>
          <w:szCs w:val="24"/>
          <w:shd w:val="clear" w:color="auto" w:fill="FFFFFF"/>
        </w:rPr>
        <w:t>Barkman</w:t>
      </w:r>
      <w:proofErr w:type="spellEnd"/>
      <w:r w:rsidRPr="00B05D98">
        <w:rPr>
          <w:rFonts w:cstheme="minorHAnsi"/>
          <w:sz w:val="24"/>
          <w:szCs w:val="24"/>
          <w:shd w:val="clear" w:color="auto" w:fill="FFFFFF"/>
        </w:rPr>
        <w:t>, J.S., Morris, B.T. and Robinson, J.M., 2011. Overfishing, disease, habitat loss, and potential extirpation of oysters in upper Chesapeake Bay. </w:t>
      </w:r>
      <w:r w:rsidRPr="00B05D98">
        <w:rPr>
          <w:rFonts w:cstheme="minorHAnsi"/>
          <w:i/>
          <w:iCs/>
          <w:sz w:val="24"/>
          <w:szCs w:val="24"/>
          <w:shd w:val="clear" w:color="auto" w:fill="FFFFFF"/>
        </w:rPr>
        <w:t>Marine Ecology Progress Series</w:t>
      </w:r>
      <w:r w:rsidRPr="00B05D98">
        <w:rPr>
          <w:rFonts w:cstheme="minorHAnsi"/>
          <w:sz w:val="24"/>
          <w:szCs w:val="24"/>
          <w:shd w:val="clear" w:color="auto" w:fill="FFFFFF"/>
        </w:rPr>
        <w:t>, </w:t>
      </w:r>
      <w:r w:rsidRPr="00B05D98">
        <w:rPr>
          <w:rFonts w:cstheme="minorHAnsi"/>
          <w:i/>
          <w:iCs/>
          <w:sz w:val="24"/>
          <w:szCs w:val="24"/>
          <w:shd w:val="clear" w:color="auto" w:fill="FFFFFF"/>
        </w:rPr>
        <w:t>436</w:t>
      </w:r>
      <w:r w:rsidRPr="00B05D98">
        <w:rPr>
          <w:rFonts w:cstheme="minorHAnsi"/>
          <w:sz w:val="24"/>
          <w:szCs w:val="24"/>
          <w:shd w:val="clear" w:color="auto" w:fill="FFFFFF"/>
        </w:rPr>
        <w:t>, pp.131-144.</w:t>
      </w:r>
    </w:p>
    <w:p w14:paraId="53359A73" w14:textId="77777777" w:rsidR="00063A60" w:rsidRPr="00B05D98" w:rsidRDefault="00063A60" w:rsidP="00063A60">
      <w:pPr>
        <w:spacing w:line="480" w:lineRule="auto"/>
        <w:rPr>
          <w:rFonts w:cstheme="minorHAnsi"/>
          <w:sz w:val="24"/>
          <w:szCs w:val="24"/>
          <w:shd w:val="clear" w:color="auto" w:fill="FFFFFF"/>
        </w:rPr>
      </w:pPr>
      <w:proofErr w:type="spellStart"/>
      <w:r w:rsidRPr="00B05D98">
        <w:rPr>
          <w:rFonts w:cstheme="minorHAnsi"/>
          <w:sz w:val="24"/>
          <w:szCs w:val="24"/>
          <w:shd w:val="clear" w:color="auto" w:fill="FFFFFF"/>
        </w:rPr>
        <w:t>Wilberg</w:t>
      </w:r>
      <w:proofErr w:type="spellEnd"/>
      <w:r w:rsidRPr="00B05D98">
        <w:rPr>
          <w:rFonts w:cstheme="minorHAnsi"/>
          <w:sz w:val="24"/>
          <w:szCs w:val="24"/>
          <w:shd w:val="clear" w:color="auto" w:fill="FFFFFF"/>
        </w:rPr>
        <w:t xml:space="preserve">, M.J., </w:t>
      </w:r>
      <w:proofErr w:type="spellStart"/>
      <w:r w:rsidRPr="00B05D98">
        <w:rPr>
          <w:rFonts w:cstheme="minorHAnsi"/>
          <w:sz w:val="24"/>
          <w:szCs w:val="24"/>
          <w:shd w:val="clear" w:color="auto" w:fill="FFFFFF"/>
        </w:rPr>
        <w:t>Wiedenmann</w:t>
      </w:r>
      <w:proofErr w:type="spellEnd"/>
      <w:r w:rsidRPr="00B05D98">
        <w:rPr>
          <w:rFonts w:cstheme="minorHAnsi"/>
          <w:sz w:val="24"/>
          <w:szCs w:val="24"/>
          <w:shd w:val="clear" w:color="auto" w:fill="FFFFFF"/>
        </w:rPr>
        <w:t>, J.R. and Robinson, J.M., 2013. Sustainable exploitation and management of autogenic ecosystem engineers: application to oysters in Chesapeake Bay. </w:t>
      </w:r>
      <w:r w:rsidRPr="00B05D98">
        <w:rPr>
          <w:rFonts w:cstheme="minorHAnsi"/>
          <w:i/>
          <w:iCs/>
          <w:sz w:val="24"/>
          <w:szCs w:val="24"/>
          <w:shd w:val="clear" w:color="auto" w:fill="FFFFFF"/>
        </w:rPr>
        <w:t>Ecological applications</w:t>
      </w:r>
      <w:r w:rsidRPr="00B05D98">
        <w:rPr>
          <w:rFonts w:cstheme="minorHAnsi"/>
          <w:sz w:val="24"/>
          <w:szCs w:val="24"/>
          <w:shd w:val="clear" w:color="auto" w:fill="FFFFFF"/>
        </w:rPr>
        <w:t> 23:766-776.</w:t>
      </w:r>
    </w:p>
    <w:p w14:paraId="4A73146E" w14:textId="77777777" w:rsidR="00063A60" w:rsidRPr="00B05D98" w:rsidRDefault="00063A60" w:rsidP="00063A60">
      <w:pPr>
        <w:spacing w:line="480" w:lineRule="auto"/>
        <w:rPr>
          <w:rFonts w:cstheme="minorHAnsi"/>
          <w:sz w:val="24"/>
          <w:szCs w:val="24"/>
        </w:rPr>
      </w:pPr>
      <w:r w:rsidRPr="00B05D98">
        <w:rPr>
          <w:rFonts w:cstheme="minorHAnsi"/>
          <w:sz w:val="24"/>
          <w:szCs w:val="24"/>
        </w:rPr>
        <w:lastRenderedPageBreak/>
        <w:t xml:space="preserve">Wright, E. E., A. C. Hine, S. L. </w:t>
      </w:r>
      <w:proofErr w:type="spellStart"/>
      <w:r w:rsidRPr="00B05D98">
        <w:rPr>
          <w:rFonts w:cstheme="minorHAnsi"/>
          <w:sz w:val="24"/>
          <w:szCs w:val="24"/>
        </w:rPr>
        <w:t>Goodbred</w:t>
      </w:r>
      <w:proofErr w:type="spellEnd"/>
      <w:r w:rsidRPr="00B05D98">
        <w:rPr>
          <w:rFonts w:cstheme="minorHAnsi"/>
          <w:sz w:val="24"/>
          <w:szCs w:val="24"/>
        </w:rPr>
        <w:t>, and S. D. Locker. 2005. The effect of sea-level and climate change on the development of a mixed siliciclastic carbonate, deltaic coastline: Suwannee River, Florida, USA. Journal of Sedimentary Research 75:621–635.</w:t>
      </w:r>
    </w:p>
    <w:p w14:paraId="3BE393F5" w14:textId="2BD6111B" w:rsidR="009C6B7E" w:rsidRDefault="00063A60" w:rsidP="00063A60">
      <w:pPr>
        <w:spacing w:line="480" w:lineRule="auto"/>
        <w:rPr>
          <w:rFonts w:cstheme="minorHAnsi"/>
          <w:iCs/>
          <w:sz w:val="24"/>
          <w:szCs w:val="24"/>
        </w:rPr>
      </w:pPr>
      <w:r w:rsidRPr="00B05D98">
        <w:rPr>
          <w:rFonts w:cstheme="minorHAnsi"/>
          <w:iCs/>
          <w:sz w:val="24"/>
          <w:szCs w:val="24"/>
        </w:rPr>
        <w:t xml:space="preserve">Zu </w:t>
      </w:r>
      <w:proofErr w:type="spellStart"/>
      <w:r w:rsidRPr="00B05D98">
        <w:rPr>
          <w:rFonts w:cstheme="minorHAnsi"/>
          <w:iCs/>
          <w:sz w:val="24"/>
          <w:szCs w:val="24"/>
        </w:rPr>
        <w:t>Ermgassen</w:t>
      </w:r>
      <w:proofErr w:type="spellEnd"/>
      <w:r w:rsidRPr="00B05D98">
        <w:rPr>
          <w:rFonts w:cstheme="minorHAnsi"/>
          <w:iCs/>
          <w:sz w:val="24"/>
          <w:szCs w:val="24"/>
        </w:rPr>
        <w:t xml:space="preserve">, P.S., M. D. Spalding, B. Blake, L. D. Coen, B. </w:t>
      </w:r>
      <w:proofErr w:type="spellStart"/>
      <w:r w:rsidRPr="00B05D98">
        <w:rPr>
          <w:rFonts w:cstheme="minorHAnsi"/>
          <w:iCs/>
          <w:sz w:val="24"/>
          <w:szCs w:val="24"/>
        </w:rPr>
        <w:t>Dumbauld</w:t>
      </w:r>
      <w:proofErr w:type="spellEnd"/>
      <w:r w:rsidRPr="00B05D98">
        <w:rPr>
          <w:rFonts w:cstheme="minorHAnsi"/>
          <w:iCs/>
          <w:sz w:val="24"/>
          <w:szCs w:val="24"/>
        </w:rPr>
        <w:t xml:space="preserve">, S. Geiger, J. H. Grabowski, R. Grizzle, M. Luckenbach, K. McGraw and W. Rodney. 2012. Historical ecology with real numbers: past and present extent and biomass of an </w:t>
      </w:r>
      <w:proofErr w:type="spellStart"/>
      <w:r w:rsidRPr="00B05D98">
        <w:rPr>
          <w:rFonts w:cstheme="minorHAnsi"/>
          <w:iCs/>
          <w:sz w:val="24"/>
          <w:szCs w:val="24"/>
        </w:rPr>
        <w:t>imperilled</w:t>
      </w:r>
      <w:proofErr w:type="spellEnd"/>
      <w:r w:rsidRPr="00B05D98">
        <w:rPr>
          <w:rFonts w:cstheme="minorHAnsi"/>
          <w:iCs/>
          <w:sz w:val="24"/>
          <w:szCs w:val="24"/>
        </w:rPr>
        <w:t xml:space="preserve"> estuarine habitat. Proceedings of the Royal Society B: Biological Sciences, 279:3393-3400.</w:t>
      </w:r>
    </w:p>
    <w:p w14:paraId="4E5AFBCB" w14:textId="15D8A47A" w:rsidR="009C6B7E" w:rsidRDefault="009C6B7E">
      <w:pPr>
        <w:rPr>
          <w:rFonts w:cstheme="minorHAnsi"/>
          <w:iCs/>
          <w:sz w:val="24"/>
          <w:szCs w:val="24"/>
        </w:rPr>
      </w:pPr>
      <w:r>
        <w:rPr>
          <w:rFonts w:cstheme="minorHAnsi"/>
          <w:iCs/>
          <w:sz w:val="24"/>
          <w:szCs w:val="24"/>
        </w:rPr>
        <w:br w:type="page"/>
      </w:r>
    </w:p>
    <w:p w14:paraId="02401DC5" w14:textId="77777777" w:rsidR="009C6B7E" w:rsidRPr="00B05D98" w:rsidRDefault="009C6B7E" w:rsidP="009C6B7E">
      <w:pPr>
        <w:spacing w:after="0" w:line="480" w:lineRule="auto"/>
        <w:rPr>
          <w:rFonts w:cstheme="minorHAnsi"/>
          <w:iCs/>
          <w:sz w:val="24"/>
          <w:szCs w:val="24"/>
        </w:rPr>
      </w:pPr>
      <w:r w:rsidRPr="00B05D98">
        <w:rPr>
          <w:rFonts w:cstheme="minorHAnsi"/>
          <w:iCs/>
          <w:sz w:val="24"/>
          <w:szCs w:val="24"/>
        </w:rPr>
        <w:lastRenderedPageBreak/>
        <w:t xml:space="preserve">TABLE 1. Model selection table for GLM models of oyster count data from intertidal reefs in the Big Bend of Florida, without covariates.  </w:t>
      </w:r>
    </w:p>
    <w:tbl>
      <w:tblPr>
        <w:tblStyle w:val="PlainTable4"/>
        <w:tblW w:w="0" w:type="auto"/>
        <w:tblLook w:val="04A0" w:firstRow="1" w:lastRow="0" w:firstColumn="1" w:lastColumn="0" w:noHBand="0" w:noVBand="1"/>
      </w:tblPr>
      <w:tblGrid>
        <w:gridCol w:w="2227"/>
        <w:gridCol w:w="2363"/>
        <w:gridCol w:w="1007"/>
        <w:gridCol w:w="1336"/>
        <w:gridCol w:w="1336"/>
      </w:tblGrid>
      <w:tr w:rsidR="009C6B7E" w:rsidRPr="00B05D98" w14:paraId="51965BA2" w14:textId="77777777" w:rsidTr="005961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7" w:type="dxa"/>
            <w:tcBorders>
              <w:top w:val="single" w:sz="4" w:space="0" w:color="auto"/>
              <w:bottom w:val="single" w:sz="4" w:space="0" w:color="auto"/>
            </w:tcBorders>
          </w:tcPr>
          <w:p w14:paraId="70C2B9F2" w14:textId="77777777" w:rsidR="009C6B7E" w:rsidRPr="00B05D98" w:rsidRDefault="009C6B7E" w:rsidP="00596101">
            <w:pPr>
              <w:spacing w:line="480" w:lineRule="auto"/>
              <w:rPr>
                <w:rFonts w:cstheme="minorHAnsi"/>
                <w:b w:val="0"/>
                <w:bCs w:val="0"/>
                <w:iCs/>
                <w:sz w:val="24"/>
                <w:szCs w:val="24"/>
              </w:rPr>
            </w:pPr>
            <w:r w:rsidRPr="00B05D98">
              <w:rPr>
                <w:rFonts w:cstheme="minorHAnsi"/>
                <w:b w:val="0"/>
                <w:bCs w:val="0"/>
                <w:iCs/>
                <w:sz w:val="24"/>
                <w:szCs w:val="24"/>
              </w:rPr>
              <w:t xml:space="preserve">Model          </w:t>
            </w:r>
          </w:p>
        </w:tc>
        <w:tc>
          <w:tcPr>
            <w:tcW w:w="2363" w:type="dxa"/>
            <w:tcBorders>
              <w:top w:val="single" w:sz="4" w:space="0" w:color="auto"/>
              <w:bottom w:val="single" w:sz="4" w:space="0" w:color="auto"/>
            </w:tcBorders>
          </w:tcPr>
          <w:p w14:paraId="79647FA2" w14:textId="77777777" w:rsidR="009C6B7E" w:rsidRPr="00B05D98" w:rsidRDefault="009C6B7E" w:rsidP="00596101">
            <w:pPr>
              <w:spacing w:line="480" w:lineRule="auto"/>
              <w:cnfStyle w:val="100000000000" w:firstRow="1" w:lastRow="0" w:firstColumn="0" w:lastColumn="0" w:oddVBand="0" w:evenVBand="0" w:oddHBand="0" w:evenHBand="0" w:firstRowFirstColumn="0" w:firstRowLastColumn="0" w:lastRowFirstColumn="0" w:lastRowLastColumn="0"/>
              <w:rPr>
                <w:rFonts w:cstheme="minorHAnsi"/>
                <w:b w:val="0"/>
                <w:bCs w:val="0"/>
                <w:iCs/>
                <w:sz w:val="24"/>
                <w:szCs w:val="24"/>
              </w:rPr>
            </w:pPr>
            <w:r w:rsidRPr="00B05D98">
              <w:rPr>
                <w:rFonts w:cstheme="minorHAnsi"/>
                <w:b w:val="0"/>
                <w:bCs w:val="0"/>
                <w:iCs/>
                <w:sz w:val="24"/>
                <w:szCs w:val="24"/>
              </w:rPr>
              <w:t xml:space="preserve">Number of parameters    </w:t>
            </w:r>
          </w:p>
        </w:tc>
        <w:tc>
          <w:tcPr>
            <w:tcW w:w="951" w:type="dxa"/>
            <w:tcBorders>
              <w:top w:val="single" w:sz="4" w:space="0" w:color="auto"/>
              <w:bottom w:val="single" w:sz="4" w:space="0" w:color="auto"/>
            </w:tcBorders>
          </w:tcPr>
          <w:p w14:paraId="1F817166" w14:textId="77777777" w:rsidR="009C6B7E" w:rsidRPr="00B05D98" w:rsidRDefault="009C6B7E" w:rsidP="00596101">
            <w:pPr>
              <w:spacing w:line="480" w:lineRule="auto"/>
              <w:cnfStyle w:val="100000000000" w:firstRow="1" w:lastRow="0" w:firstColumn="0" w:lastColumn="0" w:oddVBand="0" w:evenVBand="0" w:oddHBand="0" w:evenHBand="0" w:firstRowFirstColumn="0" w:firstRowLastColumn="0" w:lastRowFirstColumn="0" w:lastRowLastColumn="0"/>
              <w:rPr>
                <w:rFonts w:cstheme="minorHAnsi"/>
                <w:b w:val="0"/>
                <w:bCs w:val="0"/>
                <w:iCs/>
                <w:sz w:val="24"/>
                <w:szCs w:val="24"/>
              </w:rPr>
            </w:pPr>
            <w:r w:rsidRPr="00B05D98">
              <w:rPr>
                <w:rFonts w:cstheme="minorHAnsi"/>
                <w:b w:val="0"/>
                <w:bCs w:val="0"/>
                <w:iCs/>
                <w:sz w:val="24"/>
                <w:szCs w:val="24"/>
              </w:rPr>
              <w:t xml:space="preserve">AIC </w:t>
            </w:r>
          </w:p>
        </w:tc>
        <w:tc>
          <w:tcPr>
            <w:tcW w:w="1336" w:type="dxa"/>
            <w:tcBorders>
              <w:top w:val="single" w:sz="4" w:space="0" w:color="auto"/>
              <w:bottom w:val="single" w:sz="4" w:space="0" w:color="auto"/>
            </w:tcBorders>
          </w:tcPr>
          <w:p w14:paraId="43E82029" w14:textId="77777777" w:rsidR="009C6B7E" w:rsidRPr="00B05D98" w:rsidRDefault="009C6B7E" w:rsidP="00596101">
            <w:pPr>
              <w:spacing w:line="480" w:lineRule="auto"/>
              <w:cnfStyle w:val="100000000000" w:firstRow="1" w:lastRow="0" w:firstColumn="0" w:lastColumn="0" w:oddVBand="0" w:evenVBand="0" w:oddHBand="0" w:evenHBand="0" w:firstRowFirstColumn="0" w:firstRowLastColumn="0" w:lastRowFirstColumn="0" w:lastRowLastColumn="0"/>
              <w:rPr>
                <w:rFonts w:cstheme="minorHAnsi"/>
                <w:b w:val="0"/>
                <w:bCs w:val="0"/>
                <w:iCs/>
                <w:sz w:val="24"/>
                <w:szCs w:val="24"/>
              </w:rPr>
            </w:pPr>
            <w:r w:rsidRPr="00B05D98">
              <w:rPr>
                <w:rFonts w:cstheme="minorHAnsi"/>
                <w:b w:val="0"/>
                <w:bCs w:val="0"/>
                <w:iCs/>
                <w:sz w:val="24"/>
                <w:szCs w:val="24"/>
              </w:rPr>
              <w:t xml:space="preserve">Delta AIC </w:t>
            </w:r>
          </w:p>
        </w:tc>
        <w:tc>
          <w:tcPr>
            <w:tcW w:w="1336" w:type="dxa"/>
            <w:tcBorders>
              <w:top w:val="single" w:sz="4" w:space="0" w:color="auto"/>
              <w:bottom w:val="single" w:sz="4" w:space="0" w:color="auto"/>
            </w:tcBorders>
          </w:tcPr>
          <w:p w14:paraId="3B269106" w14:textId="77777777" w:rsidR="009C6B7E" w:rsidRPr="00B05D98" w:rsidRDefault="009C6B7E" w:rsidP="00596101">
            <w:pPr>
              <w:spacing w:line="480" w:lineRule="auto"/>
              <w:cnfStyle w:val="100000000000" w:firstRow="1" w:lastRow="0" w:firstColumn="0" w:lastColumn="0" w:oddVBand="0" w:evenVBand="0" w:oddHBand="0" w:evenHBand="0" w:firstRowFirstColumn="0" w:firstRowLastColumn="0" w:lastRowFirstColumn="0" w:lastRowLastColumn="0"/>
              <w:rPr>
                <w:rFonts w:cstheme="minorHAnsi"/>
                <w:b w:val="0"/>
                <w:bCs w:val="0"/>
                <w:iCs/>
                <w:sz w:val="24"/>
                <w:szCs w:val="24"/>
              </w:rPr>
            </w:pPr>
            <w:r w:rsidRPr="00B05D98">
              <w:rPr>
                <w:rFonts w:cstheme="minorHAnsi"/>
                <w:b w:val="0"/>
                <w:bCs w:val="0"/>
                <w:iCs/>
                <w:sz w:val="24"/>
                <w:szCs w:val="24"/>
              </w:rPr>
              <w:t>AIC Weight</w:t>
            </w:r>
          </w:p>
        </w:tc>
      </w:tr>
      <w:tr w:rsidR="009C6B7E" w:rsidRPr="00B05D98" w14:paraId="70E299E6" w14:textId="77777777" w:rsidTr="005961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7" w:type="dxa"/>
            <w:tcBorders>
              <w:top w:val="single" w:sz="4" w:space="0" w:color="auto"/>
            </w:tcBorders>
          </w:tcPr>
          <w:p w14:paraId="1046487F" w14:textId="77777777" w:rsidR="009C6B7E" w:rsidRPr="00B05D98" w:rsidRDefault="009C6B7E" w:rsidP="00596101">
            <w:pPr>
              <w:spacing w:line="480" w:lineRule="auto"/>
              <w:rPr>
                <w:rFonts w:cstheme="minorHAnsi"/>
                <w:b w:val="0"/>
                <w:bCs w:val="0"/>
                <w:iCs/>
                <w:sz w:val="24"/>
                <w:szCs w:val="24"/>
              </w:rPr>
            </w:pPr>
            <w:r w:rsidRPr="00B05D98">
              <w:rPr>
                <w:rFonts w:cstheme="minorHAnsi"/>
                <w:b w:val="0"/>
                <w:bCs w:val="0"/>
                <w:iCs/>
                <w:sz w:val="24"/>
                <w:szCs w:val="24"/>
              </w:rPr>
              <w:t xml:space="preserve">Period * site + locality </w:t>
            </w:r>
          </w:p>
        </w:tc>
        <w:tc>
          <w:tcPr>
            <w:tcW w:w="2363" w:type="dxa"/>
            <w:tcBorders>
              <w:top w:val="single" w:sz="4" w:space="0" w:color="auto"/>
            </w:tcBorders>
          </w:tcPr>
          <w:p w14:paraId="7357E02A" w14:textId="77777777" w:rsidR="009C6B7E" w:rsidRPr="00B05D98" w:rsidRDefault="009C6B7E" w:rsidP="00596101">
            <w:pPr>
              <w:spacing w:line="480" w:lineRule="auto"/>
              <w:cnfStyle w:val="000000100000" w:firstRow="0" w:lastRow="0" w:firstColumn="0" w:lastColumn="0" w:oddVBand="0" w:evenVBand="0" w:oddHBand="1" w:evenHBand="0" w:firstRowFirstColumn="0" w:firstRowLastColumn="0" w:lastRowFirstColumn="0" w:lastRowLastColumn="0"/>
              <w:rPr>
                <w:rFonts w:cstheme="minorHAnsi"/>
                <w:iCs/>
                <w:sz w:val="24"/>
                <w:szCs w:val="24"/>
              </w:rPr>
            </w:pPr>
            <w:r w:rsidRPr="00B05D98">
              <w:rPr>
                <w:rFonts w:cstheme="minorHAnsi"/>
                <w:iCs/>
                <w:sz w:val="24"/>
                <w:szCs w:val="24"/>
              </w:rPr>
              <w:t xml:space="preserve">10 </w:t>
            </w:r>
          </w:p>
        </w:tc>
        <w:tc>
          <w:tcPr>
            <w:tcW w:w="951" w:type="dxa"/>
            <w:tcBorders>
              <w:top w:val="single" w:sz="4" w:space="0" w:color="auto"/>
            </w:tcBorders>
          </w:tcPr>
          <w:p w14:paraId="0D3F95A9" w14:textId="77777777" w:rsidR="009C6B7E" w:rsidRPr="00B05D98" w:rsidRDefault="009C6B7E" w:rsidP="00596101">
            <w:pPr>
              <w:spacing w:line="480" w:lineRule="auto"/>
              <w:cnfStyle w:val="000000100000" w:firstRow="0" w:lastRow="0" w:firstColumn="0" w:lastColumn="0" w:oddVBand="0" w:evenVBand="0" w:oddHBand="1" w:evenHBand="0" w:firstRowFirstColumn="0" w:firstRowLastColumn="0" w:lastRowFirstColumn="0" w:lastRowLastColumn="0"/>
              <w:rPr>
                <w:rFonts w:cstheme="minorHAnsi"/>
                <w:iCs/>
                <w:sz w:val="24"/>
                <w:szCs w:val="24"/>
              </w:rPr>
            </w:pPr>
            <w:r w:rsidRPr="00B05D98">
              <w:rPr>
                <w:rFonts w:cstheme="minorHAnsi"/>
                <w:iCs/>
                <w:sz w:val="24"/>
                <w:szCs w:val="24"/>
              </w:rPr>
              <w:t>3154.92</w:t>
            </w:r>
          </w:p>
        </w:tc>
        <w:tc>
          <w:tcPr>
            <w:tcW w:w="1336" w:type="dxa"/>
            <w:tcBorders>
              <w:top w:val="single" w:sz="4" w:space="0" w:color="auto"/>
            </w:tcBorders>
          </w:tcPr>
          <w:p w14:paraId="5B5D252C" w14:textId="77777777" w:rsidR="009C6B7E" w:rsidRPr="00B05D98" w:rsidRDefault="009C6B7E" w:rsidP="00596101">
            <w:pPr>
              <w:spacing w:line="480" w:lineRule="auto"/>
              <w:cnfStyle w:val="000000100000" w:firstRow="0" w:lastRow="0" w:firstColumn="0" w:lastColumn="0" w:oddVBand="0" w:evenVBand="0" w:oddHBand="1" w:evenHBand="0" w:firstRowFirstColumn="0" w:firstRowLastColumn="0" w:lastRowFirstColumn="0" w:lastRowLastColumn="0"/>
              <w:rPr>
                <w:rFonts w:cstheme="minorHAnsi"/>
                <w:iCs/>
                <w:sz w:val="24"/>
                <w:szCs w:val="24"/>
              </w:rPr>
            </w:pPr>
            <w:r w:rsidRPr="00B05D98">
              <w:rPr>
                <w:rFonts w:cstheme="minorHAnsi"/>
                <w:iCs/>
                <w:sz w:val="24"/>
                <w:szCs w:val="24"/>
              </w:rPr>
              <w:t>0.00</w:t>
            </w:r>
          </w:p>
        </w:tc>
        <w:tc>
          <w:tcPr>
            <w:tcW w:w="1336" w:type="dxa"/>
            <w:tcBorders>
              <w:top w:val="single" w:sz="4" w:space="0" w:color="auto"/>
            </w:tcBorders>
          </w:tcPr>
          <w:p w14:paraId="1F67EC57" w14:textId="77777777" w:rsidR="009C6B7E" w:rsidRPr="00B05D98" w:rsidRDefault="009C6B7E" w:rsidP="00596101">
            <w:pPr>
              <w:spacing w:line="480" w:lineRule="auto"/>
              <w:cnfStyle w:val="000000100000" w:firstRow="0" w:lastRow="0" w:firstColumn="0" w:lastColumn="0" w:oddVBand="0" w:evenVBand="0" w:oddHBand="1" w:evenHBand="0" w:firstRowFirstColumn="0" w:firstRowLastColumn="0" w:lastRowFirstColumn="0" w:lastRowLastColumn="0"/>
              <w:rPr>
                <w:rFonts w:cstheme="minorHAnsi"/>
                <w:iCs/>
                <w:sz w:val="24"/>
                <w:szCs w:val="24"/>
              </w:rPr>
            </w:pPr>
            <w:r w:rsidRPr="00B05D98">
              <w:rPr>
                <w:rFonts w:cstheme="minorHAnsi"/>
                <w:iCs/>
                <w:sz w:val="24"/>
                <w:szCs w:val="24"/>
              </w:rPr>
              <w:t>0.50</w:t>
            </w:r>
          </w:p>
        </w:tc>
      </w:tr>
      <w:tr w:rsidR="009C6B7E" w:rsidRPr="00B05D98" w14:paraId="6DBBAEF2" w14:textId="77777777" w:rsidTr="00596101">
        <w:tc>
          <w:tcPr>
            <w:cnfStyle w:val="001000000000" w:firstRow="0" w:lastRow="0" w:firstColumn="1" w:lastColumn="0" w:oddVBand="0" w:evenVBand="0" w:oddHBand="0" w:evenHBand="0" w:firstRowFirstColumn="0" w:firstRowLastColumn="0" w:lastRowFirstColumn="0" w:lastRowLastColumn="0"/>
            <w:tcW w:w="2227" w:type="dxa"/>
          </w:tcPr>
          <w:p w14:paraId="4036F3A8" w14:textId="77777777" w:rsidR="009C6B7E" w:rsidRPr="00B05D98" w:rsidRDefault="009C6B7E" w:rsidP="00596101">
            <w:pPr>
              <w:spacing w:line="480" w:lineRule="auto"/>
              <w:rPr>
                <w:rFonts w:cstheme="minorHAnsi"/>
                <w:b w:val="0"/>
                <w:bCs w:val="0"/>
                <w:iCs/>
                <w:sz w:val="24"/>
                <w:szCs w:val="24"/>
              </w:rPr>
            </w:pPr>
            <w:r w:rsidRPr="00B05D98">
              <w:rPr>
                <w:rFonts w:cstheme="minorHAnsi"/>
                <w:b w:val="0"/>
                <w:bCs w:val="0"/>
                <w:iCs/>
                <w:sz w:val="24"/>
                <w:szCs w:val="24"/>
              </w:rPr>
              <w:t xml:space="preserve">Period * locality + site </w:t>
            </w:r>
          </w:p>
        </w:tc>
        <w:tc>
          <w:tcPr>
            <w:tcW w:w="2363" w:type="dxa"/>
          </w:tcPr>
          <w:p w14:paraId="172E4B7A" w14:textId="77777777" w:rsidR="009C6B7E" w:rsidRPr="00B05D98" w:rsidRDefault="009C6B7E" w:rsidP="00596101">
            <w:pPr>
              <w:spacing w:line="480" w:lineRule="auto"/>
              <w:cnfStyle w:val="000000000000" w:firstRow="0" w:lastRow="0" w:firstColumn="0" w:lastColumn="0" w:oddVBand="0" w:evenVBand="0" w:oddHBand="0" w:evenHBand="0" w:firstRowFirstColumn="0" w:firstRowLastColumn="0" w:lastRowFirstColumn="0" w:lastRowLastColumn="0"/>
              <w:rPr>
                <w:rFonts w:cstheme="minorHAnsi"/>
                <w:iCs/>
                <w:sz w:val="24"/>
                <w:szCs w:val="24"/>
              </w:rPr>
            </w:pPr>
            <w:r w:rsidRPr="00B05D98">
              <w:rPr>
                <w:rFonts w:cstheme="minorHAnsi"/>
                <w:iCs/>
                <w:sz w:val="24"/>
                <w:szCs w:val="24"/>
              </w:rPr>
              <w:t xml:space="preserve">11 </w:t>
            </w:r>
          </w:p>
        </w:tc>
        <w:tc>
          <w:tcPr>
            <w:tcW w:w="951" w:type="dxa"/>
          </w:tcPr>
          <w:p w14:paraId="661239D2" w14:textId="77777777" w:rsidR="009C6B7E" w:rsidRPr="00B05D98" w:rsidRDefault="009C6B7E" w:rsidP="00596101">
            <w:pPr>
              <w:spacing w:line="480" w:lineRule="auto"/>
              <w:cnfStyle w:val="000000000000" w:firstRow="0" w:lastRow="0" w:firstColumn="0" w:lastColumn="0" w:oddVBand="0" w:evenVBand="0" w:oddHBand="0" w:evenHBand="0" w:firstRowFirstColumn="0" w:firstRowLastColumn="0" w:lastRowFirstColumn="0" w:lastRowLastColumn="0"/>
              <w:rPr>
                <w:rFonts w:cstheme="minorHAnsi"/>
                <w:iCs/>
                <w:sz w:val="24"/>
                <w:szCs w:val="24"/>
              </w:rPr>
            </w:pPr>
            <w:r w:rsidRPr="00B05D98">
              <w:rPr>
                <w:rFonts w:cstheme="minorHAnsi"/>
                <w:iCs/>
                <w:sz w:val="24"/>
                <w:szCs w:val="24"/>
              </w:rPr>
              <w:t xml:space="preserve">3156.40 </w:t>
            </w:r>
          </w:p>
        </w:tc>
        <w:tc>
          <w:tcPr>
            <w:tcW w:w="1336" w:type="dxa"/>
          </w:tcPr>
          <w:p w14:paraId="64411776" w14:textId="77777777" w:rsidR="009C6B7E" w:rsidRPr="00B05D98" w:rsidRDefault="009C6B7E" w:rsidP="00596101">
            <w:pPr>
              <w:spacing w:line="480" w:lineRule="auto"/>
              <w:cnfStyle w:val="000000000000" w:firstRow="0" w:lastRow="0" w:firstColumn="0" w:lastColumn="0" w:oddVBand="0" w:evenVBand="0" w:oddHBand="0" w:evenHBand="0" w:firstRowFirstColumn="0" w:firstRowLastColumn="0" w:lastRowFirstColumn="0" w:lastRowLastColumn="0"/>
              <w:rPr>
                <w:rFonts w:cstheme="minorHAnsi"/>
                <w:iCs/>
                <w:sz w:val="24"/>
                <w:szCs w:val="24"/>
              </w:rPr>
            </w:pPr>
            <w:r w:rsidRPr="00B05D98">
              <w:rPr>
                <w:rFonts w:cstheme="minorHAnsi"/>
                <w:iCs/>
                <w:sz w:val="24"/>
                <w:szCs w:val="24"/>
              </w:rPr>
              <w:t xml:space="preserve">1.47  </w:t>
            </w:r>
          </w:p>
        </w:tc>
        <w:tc>
          <w:tcPr>
            <w:tcW w:w="1336" w:type="dxa"/>
          </w:tcPr>
          <w:p w14:paraId="302DF278" w14:textId="77777777" w:rsidR="009C6B7E" w:rsidRPr="00B05D98" w:rsidRDefault="009C6B7E" w:rsidP="00596101">
            <w:pPr>
              <w:spacing w:line="480" w:lineRule="auto"/>
              <w:cnfStyle w:val="000000000000" w:firstRow="0" w:lastRow="0" w:firstColumn="0" w:lastColumn="0" w:oddVBand="0" w:evenVBand="0" w:oddHBand="0" w:evenHBand="0" w:firstRowFirstColumn="0" w:firstRowLastColumn="0" w:lastRowFirstColumn="0" w:lastRowLastColumn="0"/>
              <w:rPr>
                <w:rFonts w:cstheme="minorHAnsi"/>
                <w:iCs/>
                <w:sz w:val="24"/>
                <w:szCs w:val="24"/>
              </w:rPr>
            </w:pPr>
            <w:r w:rsidRPr="00B05D98">
              <w:rPr>
                <w:rFonts w:cstheme="minorHAnsi"/>
                <w:iCs/>
                <w:sz w:val="24"/>
                <w:szCs w:val="24"/>
              </w:rPr>
              <w:t>0.24</w:t>
            </w:r>
          </w:p>
        </w:tc>
      </w:tr>
      <w:tr w:rsidR="009C6B7E" w:rsidRPr="00B05D98" w14:paraId="1ECA76D8" w14:textId="77777777" w:rsidTr="005961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7" w:type="dxa"/>
          </w:tcPr>
          <w:p w14:paraId="54337372" w14:textId="77777777" w:rsidR="009C6B7E" w:rsidRPr="00B05D98" w:rsidRDefault="009C6B7E" w:rsidP="00596101">
            <w:pPr>
              <w:spacing w:line="480" w:lineRule="auto"/>
              <w:rPr>
                <w:rFonts w:cstheme="minorHAnsi"/>
                <w:b w:val="0"/>
                <w:bCs w:val="0"/>
                <w:iCs/>
                <w:sz w:val="24"/>
                <w:szCs w:val="24"/>
              </w:rPr>
            </w:pPr>
            <w:r w:rsidRPr="00B05D98">
              <w:rPr>
                <w:rFonts w:cstheme="minorHAnsi"/>
                <w:b w:val="0"/>
                <w:bCs w:val="0"/>
                <w:iCs/>
                <w:sz w:val="24"/>
                <w:szCs w:val="24"/>
              </w:rPr>
              <w:t xml:space="preserve">Period + locality + site  </w:t>
            </w:r>
          </w:p>
        </w:tc>
        <w:tc>
          <w:tcPr>
            <w:tcW w:w="2363" w:type="dxa"/>
          </w:tcPr>
          <w:p w14:paraId="54E0CE3B" w14:textId="77777777" w:rsidR="009C6B7E" w:rsidRPr="00B05D98" w:rsidRDefault="009C6B7E" w:rsidP="00596101">
            <w:pPr>
              <w:spacing w:line="480" w:lineRule="auto"/>
              <w:cnfStyle w:val="000000100000" w:firstRow="0" w:lastRow="0" w:firstColumn="0" w:lastColumn="0" w:oddVBand="0" w:evenVBand="0" w:oddHBand="1" w:evenHBand="0" w:firstRowFirstColumn="0" w:firstRowLastColumn="0" w:lastRowFirstColumn="0" w:lastRowLastColumn="0"/>
              <w:rPr>
                <w:rFonts w:cstheme="minorHAnsi"/>
                <w:iCs/>
                <w:sz w:val="24"/>
                <w:szCs w:val="24"/>
              </w:rPr>
            </w:pPr>
            <w:r w:rsidRPr="00B05D98">
              <w:rPr>
                <w:rFonts w:cstheme="minorHAnsi"/>
                <w:iCs/>
                <w:sz w:val="24"/>
                <w:szCs w:val="24"/>
              </w:rPr>
              <w:t xml:space="preserve">8 </w:t>
            </w:r>
          </w:p>
        </w:tc>
        <w:tc>
          <w:tcPr>
            <w:tcW w:w="951" w:type="dxa"/>
          </w:tcPr>
          <w:p w14:paraId="4F5483E6" w14:textId="77777777" w:rsidR="009C6B7E" w:rsidRPr="00B05D98" w:rsidRDefault="009C6B7E" w:rsidP="00596101">
            <w:pPr>
              <w:spacing w:line="480" w:lineRule="auto"/>
              <w:cnfStyle w:val="000000100000" w:firstRow="0" w:lastRow="0" w:firstColumn="0" w:lastColumn="0" w:oddVBand="0" w:evenVBand="0" w:oddHBand="1" w:evenHBand="0" w:firstRowFirstColumn="0" w:firstRowLastColumn="0" w:lastRowFirstColumn="0" w:lastRowLastColumn="0"/>
              <w:rPr>
                <w:rFonts w:cstheme="minorHAnsi"/>
                <w:iCs/>
                <w:sz w:val="24"/>
                <w:szCs w:val="24"/>
              </w:rPr>
            </w:pPr>
            <w:r w:rsidRPr="00B05D98">
              <w:rPr>
                <w:rFonts w:cstheme="minorHAnsi"/>
                <w:iCs/>
                <w:sz w:val="24"/>
                <w:szCs w:val="24"/>
              </w:rPr>
              <w:t xml:space="preserve">3156.61      </w:t>
            </w:r>
          </w:p>
        </w:tc>
        <w:tc>
          <w:tcPr>
            <w:tcW w:w="1336" w:type="dxa"/>
          </w:tcPr>
          <w:p w14:paraId="7854FFEB" w14:textId="77777777" w:rsidR="009C6B7E" w:rsidRPr="00B05D98" w:rsidRDefault="009C6B7E" w:rsidP="00596101">
            <w:pPr>
              <w:spacing w:line="480" w:lineRule="auto"/>
              <w:cnfStyle w:val="000000100000" w:firstRow="0" w:lastRow="0" w:firstColumn="0" w:lastColumn="0" w:oddVBand="0" w:evenVBand="0" w:oddHBand="1" w:evenHBand="0" w:firstRowFirstColumn="0" w:firstRowLastColumn="0" w:lastRowFirstColumn="0" w:lastRowLastColumn="0"/>
              <w:rPr>
                <w:rFonts w:cstheme="minorHAnsi"/>
                <w:iCs/>
                <w:sz w:val="24"/>
                <w:szCs w:val="24"/>
              </w:rPr>
            </w:pPr>
            <w:r w:rsidRPr="00B05D98">
              <w:rPr>
                <w:rFonts w:cstheme="minorHAnsi"/>
                <w:iCs/>
                <w:sz w:val="24"/>
                <w:szCs w:val="24"/>
              </w:rPr>
              <w:t xml:space="preserve">1.68  </w:t>
            </w:r>
          </w:p>
        </w:tc>
        <w:tc>
          <w:tcPr>
            <w:tcW w:w="1336" w:type="dxa"/>
          </w:tcPr>
          <w:p w14:paraId="6FEAD3C1" w14:textId="77777777" w:rsidR="009C6B7E" w:rsidRPr="00B05D98" w:rsidRDefault="009C6B7E" w:rsidP="00596101">
            <w:pPr>
              <w:spacing w:line="480" w:lineRule="auto"/>
              <w:cnfStyle w:val="000000100000" w:firstRow="0" w:lastRow="0" w:firstColumn="0" w:lastColumn="0" w:oddVBand="0" w:evenVBand="0" w:oddHBand="1" w:evenHBand="0" w:firstRowFirstColumn="0" w:firstRowLastColumn="0" w:lastRowFirstColumn="0" w:lastRowLastColumn="0"/>
              <w:rPr>
                <w:rFonts w:cstheme="minorHAnsi"/>
                <w:iCs/>
                <w:sz w:val="24"/>
                <w:szCs w:val="24"/>
              </w:rPr>
            </w:pPr>
            <w:r w:rsidRPr="00B05D98">
              <w:rPr>
                <w:rFonts w:cstheme="minorHAnsi"/>
                <w:iCs/>
                <w:sz w:val="24"/>
                <w:szCs w:val="24"/>
              </w:rPr>
              <w:t>0.22</w:t>
            </w:r>
          </w:p>
        </w:tc>
      </w:tr>
      <w:tr w:rsidR="009C6B7E" w:rsidRPr="00B05D98" w14:paraId="6FFB435E" w14:textId="77777777" w:rsidTr="00596101">
        <w:tc>
          <w:tcPr>
            <w:cnfStyle w:val="001000000000" w:firstRow="0" w:lastRow="0" w:firstColumn="1" w:lastColumn="0" w:oddVBand="0" w:evenVBand="0" w:oddHBand="0" w:evenHBand="0" w:firstRowFirstColumn="0" w:firstRowLastColumn="0" w:lastRowFirstColumn="0" w:lastRowLastColumn="0"/>
            <w:tcW w:w="2227" w:type="dxa"/>
          </w:tcPr>
          <w:p w14:paraId="583E0D51" w14:textId="77777777" w:rsidR="009C6B7E" w:rsidRPr="00B05D98" w:rsidRDefault="009C6B7E" w:rsidP="00596101">
            <w:pPr>
              <w:spacing w:line="480" w:lineRule="auto"/>
              <w:rPr>
                <w:rFonts w:cstheme="minorHAnsi"/>
                <w:b w:val="0"/>
                <w:bCs w:val="0"/>
                <w:iCs/>
                <w:sz w:val="24"/>
                <w:szCs w:val="24"/>
              </w:rPr>
            </w:pPr>
            <w:r w:rsidRPr="00B05D98">
              <w:rPr>
                <w:rFonts w:cstheme="minorHAnsi"/>
                <w:b w:val="0"/>
                <w:bCs w:val="0"/>
                <w:iCs/>
                <w:sz w:val="24"/>
                <w:szCs w:val="24"/>
              </w:rPr>
              <w:t xml:space="preserve">Period + locality * site </w:t>
            </w:r>
          </w:p>
        </w:tc>
        <w:tc>
          <w:tcPr>
            <w:tcW w:w="2363" w:type="dxa"/>
          </w:tcPr>
          <w:p w14:paraId="5F91B5E3" w14:textId="77777777" w:rsidR="009C6B7E" w:rsidRPr="00B05D98" w:rsidRDefault="009C6B7E" w:rsidP="00596101">
            <w:pPr>
              <w:spacing w:line="480" w:lineRule="auto"/>
              <w:cnfStyle w:val="000000000000" w:firstRow="0" w:lastRow="0" w:firstColumn="0" w:lastColumn="0" w:oddVBand="0" w:evenVBand="0" w:oddHBand="0" w:evenHBand="0" w:firstRowFirstColumn="0" w:firstRowLastColumn="0" w:lastRowFirstColumn="0" w:lastRowLastColumn="0"/>
              <w:rPr>
                <w:rFonts w:cstheme="minorHAnsi"/>
                <w:iCs/>
                <w:sz w:val="24"/>
                <w:szCs w:val="24"/>
              </w:rPr>
            </w:pPr>
            <w:r w:rsidRPr="00B05D98">
              <w:rPr>
                <w:rFonts w:cstheme="minorHAnsi"/>
                <w:iCs/>
                <w:sz w:val="24"/>
                <w:szCs w:val="24"/>
              </w:rPr>
              <w:t xml:space="preserve">14 </w:t>
            </w:r>
          </w:p>
        </w:tc>
        <w:tc>
          <w:tcPr>
            <w:tcW w:w="951" w:type="dxa"/>
          </w:tcPr>
          <w:p w14:paraId="73FBC105" w14:textId="77777777" w:rsidR="009C6B7E" w:rsidRPr="00B05D98" w:rsidRDefault="009C6B7E" w:rsidP="00596101">
            <w:pPr>
              <w:spacing w:line="480" w:lineRule="auto"/>
              <w:cnfStyle w:val="000000000000" w:firstRow="0" w:lastRow="0" w:firstColumn="0" w:lastColumn="0" w:oddVBand="0" w:evenVBand="0" w:oddHBand="0" w:evenHBand="0" w:firstRowFirstColumn="0" w:firstRowLastColumn="0" w:lastRowFirstColumn="0" w:lastRowLastColumn="0"/>
              <w:rPr>
                <w:rFonts w:cstheme="minorHAnsi"/>
                <w:iCs/>
                <w:sz w:val="24"/>
                <w:szCs w:val="24"/>
              </w:rPr>
            </w:pPr>
            <w:r w:rsidRPr="00B05D98">
              <w:rPr>
                <w:rFonts w:cstheme="minorHAnsi"/>
                <w:iCs/>
                <w:sz w:val="24"/>
                <w:szCs w:val="24"/>
              </w:rPr>
              <w:t>3160.46</w:t>
            </w:r>
          </w:p>
        </w:tc>
        <w:tc>
          <w:tcPr>
            <w:tcW w:w="1336" w:type="dxa"/>
          </w:tcPr>
          <w:p w14:paraId="1C28CAD0" w14:textId="77777777" w:rsidR="009C6B7E" w:rsidRPr="00B05D98" w:rsidRDefault="009C6B7E" w:rsidP="00596101">
            <w:pPr>
              <w:spacing w:line="480" w:lineRule="auto"/>
              <w:cnfStyle w:val="000000000000" w:firstRow="0" w:lastRow="0" w:firstColumn="0" w:lastColumn="0" w:oddVBand="0" w:evenVBand="0" w:oddHBand="0" w:evenHBand="0" w:firstRowFirstColumn="0" w:firstRowLastColumn="0" w:lastRowFirstColumn="0" w:lastRowLastColumn="0"/>
              <w:rPr>
                <w:rFonts w:cstheme="minorHAnsi"/>
                <w:iCs/>
                <w:sz w:val="24"/>
                <w:szCs w:val="24"/>
              </w:rPr>
            </w:pPr>
            <w:r w:rsidRPr="00B05D98">
              <w:rPr>
                <w:rFonts w:cstheme="minorHAnsi"/>
                <w:iCs/>
                <w:sz w:val="24"/>
                <w:szCs w:val="24"/>
              </w:rPr>
              <w:t xml:space="preserve">5.54  </w:t>
            </w:r>
          </w:p>
        </w:tc>
        <w:tc>
          <w:tcPr>
            <w:tcW w:w="1336" w:type="dxa"/>
          </w:tcPr>
          <w:p w14:paraId="63F959EA" w14:textId="77777777" w:rsidR="009C6B7E" w:rsidRPr="00B05D98" w:rsidRDefault="009C6B7E" w:rsidP="00596101">
            <w:pPr>
              <w:spacing w:line="480" w:lineRule="auto"/>
              <w:cnfStyle w:val="000000000000" w:firstRow="0" w:lastRow="0" w:firstColumn="0" w:lastColumn="0" w:oddVBand="0" w:evenVBand="0" w:oddHBand="0" w:evenHBand="0" w:firstRowFirstColumn="0" w:firstRowLastColumn="0" w:lastRowFirstColumn="0" w:lastRowLastColumn="0"/>
              <w:rPr>
                <w:rFonts w:cstheme="minorHAnsi"/>
                <w:iCs/>
                <w:sz w:val="24"/>
                <w:szCs w:val="24"/>
              </w:rPr>
            </w:pPr>
            <w:r w:rsidRPr="00B05D98">
              <w:rPr>
                <w:rFonts w:cstheme="minorHAnsi"/>
                <w:iCs/>
                <w:sz w:val="24"/>
                <w:szCs w:val="24"/>
              </w:rPr>
              <w:t>0.03</w:t>
            </w:r>
          </w:p>
        </w:tc>
      </w:tr>
      <w:tr w:rsidR="009C6B7E" w:rsidRPr="00B05D98" w14:paraId="7669B310" w14:textId="77777777" w:rsidTr="005961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7" w:type="dxa"/>
          </w:tcPr>
          <w:p w14:paraId="1554536E" w14:textId="77777777" w:rsidR="009C6B7E" w:rsidRPr="00B05D98" w:rsidRDefault="009C6B7E" w:rsidP="00596101">
            <w:pPr>
              <w:spacing w:line="480" w:lineRule="auto"/>
              <w:rPr>
                <w:rFonts w:cstheme="minorHAnsi"/>
                <w:b w:val="0"/>
                <w:bCs w:val="0"/>
                <w:iCs/>
                <w:sz w:val="24"/>
                <w:szCs w:val="24"/>
              </w:rPr>
            </w:pPr>
            <w:r w:rsidRPr="00B05D98">
              <w:rPr>
                <w:rFonts w:cstheme="minorHAnsi"/>
                <w:b w:val="0"/>
                <w:bCs w:val="0"/>
                <w:iCs/>
                <w:sz w:val="24"/>
                <w:szCs w:val="24"/>
              </w:rPr>
              <w:t xml:space="preserve">Period + site             </w:t>
            </w:r>
          </w:p>
        </w:tc>
        <w:tc>
          <w:tcPr>
            <w:tcW w:w="2363" w:type="dxa"/>
          </w:tcPr>
          <w:p w14:paraId="5F115430" w14:textId="77777777" w:rsidR="009C6B7E" w:rsidRPr="00B05D98" w:rsidRDefault="009C6B7E" w:rsidP="00596101">
            <w:pPr>
              <w:spacing w:line="480" w:lineRule="auto"/>
              <w:cnfStyle w:val="000000100000" w:firstRow="0" w:lastRow="0" w:firstColumn="0" w:lastColumn="0" w:oddVBand="0" w:evenVBand="0" w:oddHBand="1" w:evenHBand="0" w:firstRowFirstColumn="0" w:firstRowLastColumn="0" w:lastRowFirstColumn="0" w:lastRowLastColumn="0"/>
              <w:rPr>
                <w:rFonts w:cstheme="minorHAnsi"/>
                <w:iCs/>
                <w:sz w:val="24"/>
                <w:szCs w:val="24"/>
              </w:rPr>
            </w:pPr>
            <w:r w:rsidRPr="00B05D98">
              <w:rPr>
                <w:rFonts w:cstheme="minorHAnsi"/>
                <w:iCs/>
                <w:sz w:val="24"/>
                <w:szCs w:val="24"/>
              </w:rPr>
              <w:t xml:space="preserve">5 </w:t>
            </w:r>
          </w:p>
        </w:tc>
        <w:tc>
          <w:tcPr>
            <w:tcW w:w="951" w:type="dxa"/>
          </w:tcPr>
          <w:p w14:paraId="36D79C3D" w14:textId="77777777" w:rsidR="009C6B7E" w:rsidRPr="00B05D98" w:rsidRDefault="009C6B7E" w:rsidP="00596101">
            <w:pPr>
              <w:spacing w:line="480" w:lineRule="auto"/>
              <w:cnfStyle w:val="000000100000" w:firstRow="0" w:lastRow="0" w:firstColumn="0" w:lastColumn="0" w:oddVBand="0" w:evenVBand="0" w:oddHBand="1" w:evenHBand="0" w:firstRowFirstColumn="0" w:firstRowLastColumn="0" w:lastRowFirstColumn="0" w:lastRowLastColumn="0"/>
              <w:rPr>
                <w:rFonts w:cstheme="minorHAnsi"/>
                <w:iCs/>
                <w:sz w:val="24"/>
                <w:szCs w:val="24"/>
              </w:rPr>
            </w:pPr>
            <w:r w:rsidRPr="00B05D98">
              <w:rPr>
                <w:rFonts w:cstheme="minorHAnsi"/>
                <w:iCs/>
                <w:sz w:val="24"/>
                <w:szCs w:val="24"/>
              </w:rPr>
              <w:t>3163.71</w:t>
            </w:r>
          </w:p>
        </w:tc>
        <w:tc>
          <w:tcPr>
            <w:tcW w:w="1336" w:type="dxa"/>
          </w:tcPr>
          <w:p w14:paraId="0891B218" w14:textId="77777777" w:rsidR="009C6B7E" w:rsidRPr="00B05D98" w:rsidRDefault="009C6B7E" w:rsidP="00596101">
            <w:pPr>
              <w:spacing w:line="480" w:lineRule="auto"/>
              <w:cnfStyle w:val="000000100000" w:firstRow="0" w:lastRow="0" w:firstColumn="0" w:lastColumn="0" w:oddVBand="0" w:evenVBand="0" w:oddHBand="1" w:evenHBand="0" w:firstRowFirstColumn="0" w:firstRowLastColumn="0" w:lastRowFirstColumn="0" w:lastRowLastColumn="0"/>
              <w:rPr>
                <w:rFonts w:cstheme="minorHAnsi"/>
                <w:iCs/>
                <w:sz w:val="24"/>
                <w:szCs w:val="24"/>
              </w:rPr>
            </w:pPr>
            <w:r w:rsidRPr="00B05D98">
              <w:rPr>
                <w:rFonts w:cstheme="minorHAnsi"/>
                <w:iCs/>
                <w:sz w:val="24"/>
                <w:szCs w:val="24"/>
              </w:rPr>
              <w:t xml:space="preserve">8.79  </w:t>
            </w:r>
          </w:p>
        </w:tc>
        <w:tc>
          <w:tcPr>
            <w:tcW w:w="1336" w:type="dxa"/>
          </w:tcPr>
          <w:p w14:paraId="586A05B4" w14:textId="77777777" w:rsidR="009C6B7E" w:rsidRPr="00B05D98" w:rsidRDefault="009C6B7E" w:rsidP="00596101">
            <w:pPr>
              <w:spacing w:line="480" w:lineRule="auto"/>
              <w:cnfStyle w:val="000000100000" w:firstRow="0" w:lastRow="0" w:firstColumn="0" w:lastColumn="0" w:oddVBand="0" w:evenVBand="0" w:oddHBand="1" w:evenHBand="0" w:firstRowFirstColumn="0" w:firstRowLastColumn="0" w:lastRowFirstColumn="0" w:lastRowLastColumn="0"/>
              <w:rPr>
                <w:rFonts w:cstheme="minorHAnsi"/>
                <w:iCs/>
                <w:sz w:val="24"/>
                <w:szCs w:val="24"/>
              </w:rPr>
            </w:pPr>
            <w:r w:rsidRPr="00B05D98">
              <w:rPr>
                <w:rFonts w:cstheme="minorHAnsi"/>
                <w:iCs/>
                <w:sz w:val="24"/>
                <w:szCs w:val="24"/>
              </w:rPr>
              <w:t>0.01</w:t>
            </w:r>
          </w:p>
        </w:tc>
      </w:tr>
      <w:tr w:rsidR="009C6B7E" w:rsidRPr="00B05D98" w14:paraId="1A47A098" w14:textId="77777777" w:rsidTr="00596101">
        <w:tc>
          <w:tcPr>
            <w:cnfStyle w:val="001000000000" w:firstRow="0" w:lastRow="0" w:firstColumn="1" w:lastColumn="0" w:oddVBand="0" w:evenVBand="0" w:oddHBand="0" w:evenHBand="0" w:firstRowFirstColumn="0" w:firstRowLastColumn="0" w:lastRowFirstColumn="0" w:lastRowLastColumn="0"/>
            <w:tcW w:w="2227" w:type="dxa"/>
          </w:tcPr>
          <w:p w14:paraId="50076380" w14:textId="77777777" w:rsidR="009C6B7E" w:rsidRPr="00B05D98" w:rsidRDefault="009C6B7E" w:rsidP="00596101">
            <w:pPr>
              <w:spacing w:line="480" w:lineRule="auto"/>
              <w:rPr>
                <w:rFonts w:cstheme="minorHAnsi"/>
                <w:b w:val="0"/>
                <w:bCs w:val="0"/>
                <w:iCs/>
                <w:sz w:val="24"/>
                <w:szCs w:val="24"/>
              </w:rPr>
            </w:pPr>
            <w:r w:rsidRPr="00B05D98">
              <w:rPr>
                <w:rFonts w:cstheme="minorHAnsi"/>
                <w:b w:val="0"/>
                <w:bCs w:val="0"/>
                <w:iCs/>
                <w:sz w:val="24"/>
                <w:szCs w:val="24"/>
              </w:rPr>
              <w:t xml:space="preserve">Period * site             </w:t>
            </w:r>
          </w:p>
        </w:tc>
        <w:tc>
          <w:tcPr>
            <w:tcW w:w="2363" w:type="dxa"/>
          </w:tcPr>
          <w:p w14:paraId="4680F48D" w14:textId="77777777" w:rsidR="009C6B7E" w:rsidRPr="00B05D98" w:rsidRDefault="009C6B7E" w:rsidP="00596101">
            <w:pPr>
              <w:spacing w:line="480" w:lineRule="auto"/>
              <w:cnfStyle w:val="000000000000" w:firstRow="0" w:lastRow="0" w:firstColumn="0" w:lastColumn="0" w:oddVBand="0" w:evenVBand="0" w:oddHBand="0" w:evenHBand="0" w:firstRowFirstColumn="0" w:firstRowLastColumn="0" w:lastRowFirstColumn="0" w:lastRowLastColumn="0"/>
              <w:rPr>
                <w:rFonts w:cstheme="minorHAnsi"/>
                <w:iCs/>
                <w:sz w:val="24"/>
                <w:szCs w:val="24"/>
              </w:rPr>
            </w:pPr>
            <w:r w:rsidRPr="00B05D98">
              <w:rPr>
                <w:rFonts w:cstheme="minorHAnsi"/>
                <w:iCs/>
                <w:sz w:val="24"/>
                <w:szCs w:val="24"/>
              </w:rPr>
              <w:t xml:space="preserve">7 </w:t>
            </w:r>
          </w:p>
        </w:tc>
        <w:tc>
          <w:tcPr>
            <w:tcW w:w="951" w:type="dxa"/>
          </w:tcPr>
          <w:p w14:paraId="5C3290E6" w14:textId="77777777" w:rsidR="009C6B7E" w:rsidRPr="00B05D98" w:rsidRDefault="009C6B7E" w:rsidP="00596101">
            <w:pPr>
              <w:spacing w:line="480" w:lineRule="auto"/>
              <w:cnfStyle w:val="000000000000" w:firstRow="0" w:lastRow="0" w:firstColumn="0" w:lastColumn="0" w:oddVBand="0" w:evenVBand="0" w:oddHBand="0" w:evenHBand="0" w:firstRowFirstColumn="0" w:firstRowLastColumn="0" w:lastRowFirstColumn="0" w:lastRowLastColumn="0"/>
              <w:rPr>
                <w:rFonts w:cstheme="minorHAnsi"/>
                <w:iCs/>
                <w:sz w:val="24"/>
                <w:szCs w:val="24"/>
              </w:rPr>
            </w:pPr>
            <w:r w:rsidRPr="00B05D98">
              <w:rPr>
                <w:rFonts w:cstheme="minorHAnsi"/>
                <w:iCs/>
                <w:sz w:val="24"/>
                <w:szCs w:val="24"/>
              </w:rPr>
              <w:t>3163.72</w:t>
            </w:r>
          </w:p>
        </w:tc>
        <w:tc>
          <w:tcPr>
            <w:tcW w:w="1336" w:type="dxa"/>
          </w:tcPr>
          <w:p w14:paraId="1AEDB2EE" w14:textId="77777777" w:rsidR="009C6B7E" w:rsidRPr="00B05D98" w:rsidRDefault="009C6B7E" w:rsidP="00596101">
            <w:pPr>
              <w:spacing w:line="480" w:lineRule="auto"/>
              <w:cnfStyle w:val="000000000000" w:firstRow="0" w:lastRow="0" w:firstColumn="0" w:lastColumn="0" w:oddVBand="0" w:evenVBand="0" w:oddHBand="0" w:evenHBand="0" w:firstRowFirstColumn="0" w:firstRowLastColumn="0" w:lastRowFirstColumn="0" w:lastRowLastColumn="0"/>
              <w:rPr>
                <w:rFonts w:cstheme="minorHAnsi"/>
                <w:iCs/>
                <w:sz w:val="24"/>
                <w:szCs w:val="24"/>
              </w:rPr>
            </w:pPr>
            <w:r w:rsidRPr="00B05D98">
              <w:rPr>
                <w:rFonts w:cstheme="minorHAnsi"/>
                <w:iCs/>
                <w:sz w:val="24"/>
                <w:szCs w:val="24"/>
              </w:rPr>
              <w:t xml:space="preserve">8.80  </w:t>
            </w:r>
          </w:p>
        </w:tc>
        <w:tc>
          <w:tcPr>
            <w:tcW w:w="1336" w:type="dxa"/>
          </w:tcPr>
          <w:p w14:paraId="2BF6131A" w14:textId="77777777" w:rsidR="009C6B7E" w:rsidRPr="00B05D98" w:rsidRDefault="009C6B7E" w:rsidP="00596101">
            <w:pPr>
              <w:spacing w:line="480" w:lineRule="auto"/>
              <w:cnfStyle w:val="000000000000" w:firstRow="0" w:lastRow="0" w:firstColumn="0" w:lastColumn="0" w:oddVBand="0" w:evenVBand="0" w:oddHBand="0" w:evenHBand="0" w:firstRowFirstColumn="0" w:firstRowLastColumn="0" w:lastRowFirstColumn="0" w:lastRowLastColumn="0"/>
              <w:rPr>
                <w:rFonts w:cstheme="minorHAnsi"/>
                <w:iCs/>
                <w:sz w:val="24"/>
                <w:szCs w:val="24"/>
              </w:rPr>
            </w:pPr>
            <w:r w:rsidRPr="00B05D98">
              <w:rPr>
                <w:rFonts w:cstheme="minorHAnsi"/>
                <w:iCs/>
                <w:sz w:val="24"/>
                <w:szCs w:val="24"/>
              </w:rPr>
              <w:t>0.01</w:t>
            </w:r>
          </w:p>
        </w:tc>
      </w:tr>
      <w:tr w:rsidR="009C6B7E" w:rsidRPr="00B05D98" w14:paraId="79B189A2" w14:textId="77777777" w:rsidTr="005961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7" w:type="dxa"/>
          </w:tcPr>
          <w:p w14:paraId="48E89A05" w14:textId="77777777" w:rsidR="009C6B7E" w:rsidRPr="00B05D98" w:rsidRDefault="009C6B7E" w:rsidP="00596101">
            <w:pPr>
              <w:spacing w:line="480" w:lineRule="auto"/>
              <w:rPr>
                <w:rFonts w:cstheme="minorHAnsi"/>
                <w:b w:val="0"/>
                <w:bCs w:val="0"/>
                <w:iCs/>
                <w:sz w:val="24"/>
                <w:szCs w:val="24"/>
              </w:rPr>
            </w:pPr>
            <w:r w:rsidRPr="00B05D98">
              <w:rPr>
                <w:rFonts w:cstheme="minorHAnsi"/>
                <w:b w:val="0"/>
                <w:bCs w:val="0"/>
                <w:iCs/>
                <w:sz w:val="24"/>
                <w:szCs w:val="24"/>
              </w:rPr>
              <w:t xml:space="preserve">Period * locality * site </w:t>
            </w:r>
          </w:p>
        </w:tc>
        <w:tc>
          <w:tcPr>
            <w:tcW w:w="2363" w:type="dxa"/>
          </w:tcPr>
          <w:p w14:paraId="1E699181" w14:textId="77777777" w:rsidR="009C6B7E" w:rsidRPr="00B05D98" w:rsidRDefault="009C6B7E" w:rsidP="00596101">
            <w:pPr>
              <w:spacing w:line="480" w:lineRule="auto"/>
              <w:cnfStyle w:val="000000100000" w:firstRow="0" w:lastRow="0" w:firstColumn="0" w:lastColumn="0" w:oddVBand="0" w:evenVBand="0" w:oddHBand="1" w:evenHBand="0" w:firstRowFirstColumn="0" w:firstRowLastColumn="0" w:lastRowFirstColumn="0" w:lastRowLastColumn="0"/>
              <w:rPr>
                <w:rFonts w:cstheme="minorHAnsi"/>
                <w:iCs/>
                <w:sz w:val="24"/>
                <w:szCs w:val="24"/>
              </w:rPr>
            </w:pPr>
            <w:r w:rsidRPr="00B05D98">
              <w:rPr>
                <w:rFonts w:cstheme="minorHAnsi"/>
                <w:iCs/>
                <w:sz w:val="24"/>
                <w:szCs w:val="24"/>
              </w:rPr>
              <w:t xml:space="preserve">25 </w:t>
            </w:r>
          </w:p>
        </w:tc>
        <w:tc>
          <w:tcPr>
            <w:tcW w:w="951" w:type="dxa"/>
          </w:tcPr>
          <w:p w14:paraId="52FFB39D" w14:textId="77777777" w:rsidR="009C6B7E" w:rsidRPr="00B05D98" w:rsidRDefault="009C6B7E" w:rsidP="00596101">
            <w:pPr>
              <w:spacing w:line="480" w:lineRule="auto"/>
              <w:cnfStyle w:val="000000100000" w:firstRow="0" w:lastRow="0" w:firstColumn="0" w:lastColumn="0" w:oddVBand="0" w:evenVBand="0" w:oddHBand="1" w:evenHBand="0" w:firstRowFirstColumn="0" w:firstRowLastColumn="0" w:lastRowFirstColumn="0" w:lastRowLastColumn="0"/>
              <w:rPr>
                <w:rFonts w:cstheme="minorHAnsi"/>
                <w:iCs/>
                <w:sz w:val="24"/>
                <w:szCs w:val="24"/>
              </w:rPr>
            </w:pPr>
            <w:r w:rsidRPr="00B05D98">
              <w:rPr>
                <w:rFonts w:cstheme="minorHAnsi"/>
                <w:iCs/>
                <w:sz w:val="24"/>
                <w:szCs w:val="24"/>
              </w:rPr>
              <w:t>3172.31</w:t>
            </w:r>
          </w:p>
        </w:tc>
        <w:tc>
          <w:tcPr>
            <w:tcW w:w="1336" w:type="dxa"/>
          </w:tcPr>
          <w:p w14:paraId="369A7F41" w14:textId="77777777" w:rsidR="009C6B7E" w:rsidRPr="00B05D98" w:rsidRDefault="009C6B7E" w:rsidP="00596101">
            <w:pPr>
              <w:spacing w:line="480" w:lineRule="auto"/>
              <w:cnfStyle w:val="000000100000" w:firstRow="0" w:lastRow="0" w:firstColumn="0" w:lastColumn="0" w:oddVBand="0" w:evenVBand="0" w:oddHBand="1" w:evenHBand="0" w:firstRowFirstColumn="0" w:firstRowLastColumn="0" w:lastRowFirstColumn="0" w:lastRowLastColumn="0"/>
              <w:rPr>
                <w:rFonts w:cstheme="minorHAnsi"/>
                <w:iCs/>
                <w:sz w:val="24"/>
                <w:szCs w:val="24"/>
              </w:rPr>
            </w:pPr>
            <w:r w:rsidRPr="00B05D98">
              <w:rPr>
                <w:rFonts w:cstheme="minorHAnsi"/>
                <w:iCs/>
                <w:sz w:val="24"/>
                <w:szCs w:val="24"/>
              </w:rPr>
              <w:t xml:space="preserve">17.38  </w:t>
            </w:r>
          </w:p>
        </w:tc>
        <w:tc>
          <w:tcPr>
            <w:tcW w:w="1336" w:type="dxa"/>
          </w:tcPr>
          <w:p w14:paraId="6010A5B2" w14:textId="77777777" w:rsidR="009C6B7E" w:rsidRPr="00B05D98" w:rsidRDefault="009C6B7E" w:rsidP="00596101">
            <w:pPr>
              <w:spacing w:line="480" w:lineRule="auto"/>
              <w:cnfStyle w:val="000000100000" w:firstRow="0" w:lastRow="0" w:firstColumn="0" w:lastColumn="0" w:oddVBand="0" w:evenVBand="0" w:oddHBand="1" w:evenHBand="0" w:firstRowFirstColumn="0" w:firstRowLastColumn="0" w:lastRowFirstColumn="0" w:lastRowLastColumn="0"/>
              <w:rPr>
                <w:rFonts w:cstheme="minorHAnsi"/>
                <w:iCs/>
                <w:sz w:val="24"/>
                <w:szCs w:val="24"/>
              </w:rPr>
            </w:pPr>
            <w:r w:rsidRPr="00B05D98">
              <w:rPr>
                <w:rFonts w:cstheme="minorHAnsi"/>
                <w:iCs/>
                <w:sz w:val="24"/>
                <w:szCs w:val="24"/>
              </w:rPr>
              <w:t>0.00</w:t>
            </w:r>
          </w:p>
        </w:tc>
      </w:tr>
      <w:tr w:rsidR="009C6B7E" w:rsidRPr="00B05D98" w14:paraId="7AE32938" w14:textId="77777777" w:rsidTr="00596101">
        <w:tc>
          <w:tcPr>
            <w:cnfStyle w:val="001000000000" w:firstRow="0" w:lastRow="0" w:firstColumn="1" w:lastColumn="0" w:oddVBand="0" w:evenVBand="0" w:oddHBand="0" w:evenHBand="0" w:firstRowFirstColumn="0" w:firstRowLastColumn="0" w:lastRowFirstColumn="0" w:lastRowLastColumn="0"/>
            <w:tcW w:w="2227" w:type="dxa"/>
          </w:tcPr>
          <w:p w14:paraId="2AFA023D" w14:textId="77777777" w:rsidR="009C6B7E" w:rsidRPr="00B05D98" w:rsidRDefault="009C6B7E" w:rsidP="00596101">
            <w:pPr>
              <w:spacing w:line="480" w:lineRule="auto"/>
              <w:rPr>
                <w:rFonts w:cstheme="minorHAnsi"/>
                <w:b w:val="0"/>
                <w:bCs w:val="0"/>
                <w:iCs/>
                <w:sz w:val="24"/>
                <w:szCs w:val="24"/>
              </w:rPr>
            </w:pPr>
            <w:r w:rsidRPr="00B05D98">
              <w:rPr>
                <w:rFonts w:cstheme="minorHAnsi"/>
                <w:b w:val="0"/>
                <w:bCs w:val="0"/>
                <w:iCs/>
                <w:sz w:val="24"/>
                <w:szCs w:val="24"/>
              </w:rPr>
              <w:t xml:space="preserve">Period + locality         </w:t>
            </w:r>
          </w:p>
        </w:tc>
        <w:tc>
          <w:tcPr>
            <w:tcW w:w="2363" w:type="dxa"/>
          </w:tcPr>
          <w:p w14:paraId="5434B7B3" w14:textId="77777777" w:rsidR="009C6B7E" w:rsidRPr="00B05D98" w:rsidRDefault="009C6B7E" w:rsidP="00596101">
            <w:pPr>
              <w:spacing w:line="480" w:lineRule="auto"/>
              <w:cnfStyle w:val="000000000000" w:firstRow="0" w:lastRow="0" w:firstColumn="0" w:lastColumn="0" w:oddVBand="0" w:evenVBand="0" w:oddHBand="0" w:evenHBand="0" w:firstRowFirstColumn="0" w:firstRowLastColumn="0" w:lastRowFirstColumn="0" w:lastRowLastColumn="0"/>
              <w:rPr>
                <w:rFonts w:cstheme="minorHAnsi"/>
                <w:iCs/>
                <w:sz w:val="24"/>
                <w:szCs w:val="24"/>
              </w:rPr>
            </w:pPr>
            <w:r w:rsidRPr="00B05D98">
              <w:rPr>
                <w:rFonts w:cstheme="minorHAnsi"/>
                <w:iCs/>
                <w:sz w:val="24"/>
                <w:szCs w:val="24"/>
              </w:rPr>
              <w:t xml:space="preserve">6 </w:t>
            </w:r>
          </w:p>
        </w:tc>
        <w:tc>
          <w:tcPr>
            <w:tcW w:w="951" w:type="dxa"/>
          </w:tcPr>
          <w:p w14:paraId="05782A31" w14:textId="77777777" w:rsidR="009C6B7E" w:rsidRPr="00B05D98" w:rsidRDefault="009C6B7E" w:rsidP="00596101">
            <w:pPr>
              <w:spacing w:line="480" w:lineRule="auto"/>
              <w:cnfStyle w:val="000000000000" w:firstRow="0" w:lastRow="0" w:firstColumn="0" w:lastColumn="0" w:oddVBand="0" w:evenVBand="0" w:oddHBand="0" w:evenHBand="0" w:firstRowFirstColumn="0" w:firstRowLastColumn="0" w:lastRowFirstColumn="0" w:lastRowLastColumn="0"/>
              <w:rPr>
                <w:rFonts w:cstheme="minorHAnsi"/>
                <w:iCs/>
                <w:sz w:val="24"/>
                <w:szCs w:val="24"/>
              </w:rPr>
            </w:pPr>
            <w:r w:rsidRPr="00B05D98">
              <w:rPr>
                <w:rFonts w:cstheme="minorHAnsi"/>
                <w:iCs/>
                <w:sz w:val="24"/>
                <w:szCs w:val="24"/>
              </w:rPr>
              <w:t xml:space="preserve">3310.80    </w:t>
            </w:r>
          </w:p>
        </w:tc>
        <w:tc>
          <w:tcPr>
            <w:tcW w:w="1336" w:type="dxa"/>
          </w:tcPr>
          <w:p w14:paraId="6DF75D4F" w14:textId="77777777" w:rsidR="009C6B7E" w:rsidRPr="00B05D98" w:rsidRDefault="009C6B7E" w:rsidP="00596101">
            <w:pPr>
              <w:spacing w:line="480" w:lineRule="auto"/>
              <w:cnfStyle w:val="000000000000" w:firstRow="0" w:lastRow="0" w:firstColumn="0" w:lastColumn="0" w:oddVBand="0" w:evenVBand="0" w:oddHBand="0" w:evenHBand="0" w:firstRowFirstColumn="0" w:firstRowLastColumn="0" w:lastRowFirstColumn="0" w:lastRowLastColumn="0"/>
              <w:rPr>
                <w:rFonts w:cstheme="minorHAnsi"/>
                <w:iCs/>
                <w:sz w:val="24"/>
                <w:szCs w:val="24"/>
              </w:rPr>
            </w:pPr>
            <w:r w:rsidRPr="00B05D98">
              <w:rPr>
                <w:rFonts w:cstheme="minorHAnsi"/>
                <w:iCs/>
                <w:sz w:val="24"/>
                <w:szCs w:val="24"/>
              </w:rPr>
              <w:t xml:space="preserve">155.88  </w:t>
            </w:r>
          </w:p>
        </w:tc>
        <w:tc>
          <w:tcPr>
            <w:tcW w:w="1336" w:type="dxa"/>
          </w:tcPr>
          <w:p w14:paraId="45C392CA" w14:textId="77777777" w:rsidR="009C6B7E" w:rsidRPr="00B05D98" w:rsidRDefault="009C6B7E" w:rsidP="00596101">
            <w:pPr>
              <w:spacing w:line="480" w:lineRule="auto"/>
              <w:cnfStyle w:val="000000000000" w:firstRow="0" w:lastRow="0" w:firstColumn="0" w:lastColumn="0" w:oddVBand="0" w:evenVBand="0" w:oddHBand="0" w:evenHBand="0" w:firstRowFirstColumn="0" w:firstRowLastColumn="0" w:lastRowFirstColumn="0" w:lastRowLastColumn="0"/>
              <w:rPr>
                <w:rFonts w:cstheme="minorHAnsi"/>
                <w:iCs/>
                <w:sz w:val="24"/>
                <w:szCs w:val="24"/>
              </w:rPr>
            </w:pPr>
            <w:r w:rsidRPr="00B05D98">
              <w:rPr>
                <w:rFonts w:cstheme="minorHAnsi"/>
                <w:iCs/>
                <w:sz w:val="24"/>
                <w:szCs w:val="24"/>
              </w:rPr>
              <w:t>0.00</w:t>
            </w:r>
          </w:p>
        </w:tc>
      </w:tr>
      <w:tr w:rsidR="009C6B7E" w:rsidRPr="00B05D98" w14:paraId="24AB5DC1" w14:textId="77777777" w:rsidTr="005961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7" w:type="dxa"/>
          </w:tcPr>
          <w:p w14:paraId="77B14160" w14:textId="77777777" w:rsidR="009C6B7E" w:rsidRPr="00B05D98" w:rsidRDefault="009C6B7E" w:rsidP="00596101">
            <w:pPr>
              <w:spacing w:line="480" w:lineRule="auto"/>
              <w:rPr>
                <w:rFonts w:cstheme="minorHAnsi"/>
                <w:b w:val="0"/>
                <w:bCs w:val="0"/>
                <w:iCs/>
                <w:sz w:val="24"/>
                <w:szCs w:val="24"/>
              </w:rPr>
            </w:pPr>
            <w:r w:rsidRPr="00B05D98">
              <w:rPr>
                <w:rFonts w:cstheme="minorHAnsi"/>
                <w:b w:val="0"/>
                <w:bCs w:val="0"/>
                <w:iCs/>
                <w:sz w:val="24"/>
                <w:szCs w:val="24"/>
              </w:rPr>
              <w:t xml:space="preserve">Period * locality         </w:t>
            </w:r>
          </w:p>
        </w:tc>
        <w:tc>
          <w:tcPr>
            <w:tcW w:w="2363" w:type="dxa"/>
          </w:tcPr>
          <w:p w14:paraId="6625FFC7" w14:textId="77777777" w:rsidR="009C6B7E" w:rsidRPr="00B05D98" w:rsidRDefault="009C6B7E" w:rsidP="00596101">
            <w:pPr>
              <w:spacing w:line="480" w:lineRule="auto"/>
              <w:cnfStyle w:val="000000100000" w:firstRow="0" w:lastRow="0" w:firstColumn="0" w:lastColumn="0" w:oddVBand="0" w:evenVBand="0" w:oddHBand="1" w:evenHBand="0" w:firstRowFirstColumn="0" w:firstRowLastColumn="0" w:lastRowFirstColumn="0" w:lastRowLastColumn="0"/>
              <w:rPr>
                <w:rFonts w:cstheme="minorHAnsi"/>
                <w:iCs/>
                <w:sz w:val="24"/>
                <w:szCs w:val="24"/>
              </w:rPr>
            </w:pPr>
            <w:r w:rsidRPr="00B05D98">
              <w:rPr>
                <w:rFonts w:cstheme="minorHAnsi"/>
                <w:iCs/>
                <w:sz w:val="24"/>
                <w:szCs w:val="24"/>
              </w:rPr>
              <w:t xml:space="preserve">9 </w:t>
            </w:r>
          </w:p>
        </w:tc>
        <w:tc>
          <w:tcPr>
            <w:tcW w:w="951" w:type="dxa"/>
          </w:tcPr>
          <w:p w14:paraId="5AD25187" w14:textId="77777777" w:rsidR="009C6B7E" w:rsidRPr="00B05D98" w:rsidRDefault="009C6B7E" w:rsidP="00596101">
            <w:pPr>
              <w:spacing w:line="480" w:lineRule="auto"/>
              <w:cnfStyle w:val="000000100000" w:firstRow="0" w:lastRow="0" w:firstColumn="0" w:lastColumn="0" w:oddVBand="0" w:evenVBand="0" w:oddHBand="1" w:evenHBand="0" w:firstRowFirstColumn="0" w:firstRowLastColumn="0" w:lastRowFirstColumn="0" w:lastRowLastColumn="0"/>
              <w:rPr>
                <w:rFonts w:cstheme="minorHAnsi"/>
                <w:iCs/>
                <w:sz w:val="24"/>
                <w:szCs w:val="24"/>
              </w:rPr>
            </w:pPr>
            <w:r w:rsidRPr="00B05D98">
              <w:rPr>
                <w:rFonts w:cstheme="minorHAnsi"/>
                <w:iCs/>
                <w:sz w:val="24"/>
                <w:szCs w:val="24"/>
              </w:rPr>
              <w:t xml:space="preserve">3316.52    </w:t>
            </w:r>
          </w:p>
        </w:tc>
        <w:tc>
          <w:tcPr>
            <w:tcW w:w="1336" w:type="dxa"/>
          </w:tcPr>
          <w:p w14:paraId="518E98E2" w14:textId="77777777" w:rsidR="009C6B7E" w:rsidRPr="00B05D98" w:rsidRDefault="009C6B7E" w:rsidP="00596101">
            <w:pPr>
              <w:spacing w:line="480" w:lineRule="auto"/>
              <w:cnfStyle w:val="000000100000" w:firstRow="0" w:lastRow="0" w:firstColumn="0" w:lastColumn="0" w:oddVBand="0" w:evenVBand="0" w:oddHBand="1" w:evenHBand="0" w:firstRowFirstColumn="0" w:firstRowLastColumn="0" w:lastRowFirstColumn="0" w:lastRowLastColumn="0"/>
              <w:rPr>
                <w:rFonts w:cstheme="minorHAnsi"/>
                <w:iCs/>
                <w:sz w:val="24"/>
                <w:szCs w:val="24"/>
              </w:rPr>
            </w:pPr>
            <w:r w:rsidRPr="00B05D98">
              <w:rPr>
                <w:rFonts w:cstheme="minorHAnsi"/>
                <w:iCs/>
                <w:sz w:val="24"/>
                <w:szCs w:val="24"/>
              </w:rPr>
              <w:t xml:space="preserve">161.60  </w:t>
            </w:r>
          </w:p>
        </w:tc>
        <w:tc>
          <w:tcPr>
            <w:tcW w:w="1336" w:type="dxa"/>
          </w:tcPr>
          <w:p w14:paraId="668C0511" w14:textId="77777777" w:rsidR="009C6B7E" w:rsidRPr="00B05D98" w:rsidRDefault="009C6B7E" w:rsidP="00596101">
            <w:pPr>
              <w:spacing w:line="480" w:lineRule="auto"/>
              <w:cnfStyle w:val="000000100000" w:firstRow="0" w:lastRow="0" w:firstColumn="0" w:lastColumn="0" w:oddVBand="0" w:evenVBand="0" w:oddHBand="1" w:evenHBand="0" w:firstRowFirstColumn="0" w:firstRowLastColumn="0" w:lastRowFirstColumn="0" w:lastRowLastColumn="0"/>
              <w:rPr>
                <w:rFonts w:cstheme="minorHAnsi"/>
                <w:iCs/>
                <w:sz w:val="24"/>
                <w:szCs w:val="24"/>
              </w:rPr>
            </w:pPr>
            <w:r w:rsidRPr="00B05D98">
              <w:rPr>
                <w:rFonts w:cstheme="minorHAnsi"/>
                <w:iCs/>
                <w:sz w:val="24"/>
                <w:szCs w:val="24"/>
              </w:rPr>
              <w:t>0.00</w:t>
            </w:r>
          </w:p>
        </w:tc>
      </w:tr>
      <w:tr w:rsidR="009C6B7E" w:rsidRPr="00B05D98" w14:paraId="333ACE7F" w14:textId="77777777" w:rsidTr="00596101">
        <w:tc>
          <w:tcPr>
            <w:cnfStyle w:val="001000000000" w:firstRow="0" w:lastRow="0" w:firstColumn="1" w:lastColumn="0" w:oddVBand="0" w:evenVBand="0" w:oddHBand="0" w:evenHBand="0" w:firstRowFirstColumn="0" w:firstRowLastColumn="0" w:lastRowFirstColumn="0" w:lastRowLastColumn="0"/>
            <w:tcW w:w="2227" w:type="dxa"/>
            <w:tcBorders>
              <w:bottom w:val="single" w:sz="4" w:space="0" w:color="auto"/>
            </w:tcBorders>
          </w:tcPr>
          <w:p w14:paraId="5D388343" w14:textId="77777777" w:rsidR="009C6B7E" w:rsidRPr="00B05D98" w:rsidRDefault="009C6B7E" w:rsidP="00596101">
            <w:pPr>
              <w:spacing w:line="480" w:lineRule="auto"/>
              <w:rPr>
                <w:rFonts w:cstheme="minorHAnsi"/>
                <w:b w:val="0"/>
                <w:bCs w:val="0"/>
                <w:iCs/>
                <w:sz w:val="24"/>
                <w:szCs w:val="24"/>
              </w:rPr>
            </w:pPr>
            <w:r w:rsidRPr="00B05D98">
              <w:rPr>
                <w:rFonts w:cstheme="minorHAnsi"/>
                <w:b w:val="0"/>
                <w:bCs w:val="0"/>
                <w:iCs/>
                <w:sz w:val="24"/>
                <w:szCs w:val="24"/>
              </w:rPr>
              <w:t xml:space="preserve">Period                    </w:t>
            </w:r>
          </w:p>
        </w:tc>
        <w:tc>
          <w:tcPr>
            <w:tcW w:w="2363" w:type="dxa"/>
            <w:tcBorders>
              <w:bottom w:val="single" w:sz="4" w:space="0" w:color="auto"/>
            </w:tcBorders>
          </w:tcPr>
          <w:p w14:paraId="5C108C7C" w14:textId="77777777" w:rsidR="009C6B7E" w:rsidRPr="00B05D98" w:rsidRDefault="009C6B7E" w:rsidP="00596101">
            <w:pPr>
              <w:spacing w:line="480" w:lineRule="auto"/>
              <w:cnfStyle w:val="000000000000" w:firstRow="0" w:lastRow="0" w:firstColumn="0" w:lastColumn="0" w:oddVBand="0" w:evenVBand="0" w:oddHBand="0" w:evenHBand="0" w:firstRowFirstColumn="0" w:firstRowLastColumn="0" w:lastRowFirstColumn="0" w:lastRowLastColumn="0"/>
              <w:rPr>
                <w:rFonts w:cstheme="minorHAnsi"/>
                <w:iCs/>
                <w:sz w:val="24"/>
                <w:szCs w:val="24"/>
              </w:rPr>
            </w:pPr>
            <w:r w:rsidRPr="00B05D98">
              <w:rPr>
                <w:rFonts w:cstheme="minorHAnsi"/>
                <w:iCs/>
                <w:sz w:val="24"/>
                <w:szCs w:val="24"/>
              </w:rPr>
              <w:t xml:space="preserve">3 </w:t>
            </w:r>
          </w:p>
        </w:tc>
        <w:tc>
          <w:tcPr>
            <w:tcW w:w="951" w:type="dxa"/>
            <w:tcBorders>
              <w:bottom w:val="single" w:sz="4" w:space="0" w:color="auto"/>
            </w:tcBorders>
          </w:tcPr>
          <w:p w14:paraId="01EA6783" w14:textId="77777777" w:rsidR="009C6B7E" w:rsidRPr="00B05D98" w:rsidRDefault="009C6B7E" w:rsidP="00596101">
            <w:pPr>
              <w:spacing w:line="480" w:lineRule="auto"/>
              <w:cnfStyle w:val="000000000000" w:firstRow="0" w:lastRow="0" w:firstColumn="0" w:lastColumn="0" w:oddVBand="0" w:evenVBand="0" w:oddHBand="0" w:evenHBand="0" w:firstRowFirstColumn="0" w:firstRowLastColumn="0" w:lastRowFirstColumn="0" w:lastRowLastColumn="0"/>
              <w:rPr>
                <w:rFonts w:cstheme="minorHAnsi"/>
                <w:iCs/>
                <w:sz w:val="24"/>
                <w:szCs w:val="24"/>
              </w:rPr>
            </w:pPr>
            <w:r w:rsidRPr="00B05D98">
              <w:rPr>
                <w:rFonts w:cstheme="minorHAnsi"/>
                <w:iCs/>
                <w:sz w:val="24"/>
                <w:szCs w:val="24"/>
              </w:rPr>
              <w:t xml:space="preserve">3318.29    </w:t>
            </w:r>
          </w:p>
        </w:tc>
        <w:tc>
          <w:tcPr>
            <w:tcW w:w="1336" w:type="dxa"/>
            <w:tcBorders>
              <w:bottom w:val="single" w:sz="4" w:space="0" w:color="auto"/>
            </w:tcBorders>
          </w:tcPr>
          <w:p w14:paraId="1891C6BD" w14:textId="77777777" w:rsidR="009C6B7E" w:rsidRPr="00B05D98" w:rsidRDefault="009C6B7E" w:rsidP="00596101">
            <w:pPr>
              <w:spacing w:line="480" w:lineRule="auto"/>
              <w:cnfStyle w:val="000000000000" w:firstRow="0" w:lastRow="0" w:firstColumn="0" w:lastColumn="0" w:oddVBand="0" w:evenVBand="0" w:oddHBand="0" w:evenHBand="0" w:firstRowFirstColumn="0" w:firstRowLastColumn="0" w:lastRowFirstColumn="0" w:lastRowLastColumn="0"/>
              <w:rPr>
                <w:rFonts w:cstheme="minorHAnsi"/>
                <w:iCs/>
                <w:sz w:val="24"/>
                <w:szCs w:val="24"/>
              </w:rPr>
            </w:pPr>
            <w:r w:rsidRPr="00B05D98">
              <w:rPr>
                <w:rFonts w:cstheme="minorHAnsi"/>
                <w:iCs/>
                <w:sz w:val="24"/>
                <w:szCs w:val="24"/>
              </w:rPr>
              <w:t xml:space="preserve">163.37  </w:t>
            </w:r>
          </w:p>
        </w:tc>
        <w:tc>
          <w:tcPr>
            <w:tcW w:w="1336" w:type="dxa"/>
            <w:tcBorders>
              <w:bottom w:val="single" w:sz="4" w:space="0" w:color="auto"/>
            </w:tcBorders>
          </w:tcPr>
          <w:p w14:paraId="2B81F257" w14:textId="77777777" w:rsidR="009C6B7E" w:rsidRPr="00B05D98" w:rsidRDefault="009C6B7E" w:rsidP="00596101">
            <w:pPr>
              <w:spacing w:line="480" w:lineRule="auto"/>
              <w:cnfStyle w:val="000000000000" w:firstRow="0" w:lastRow="0" w:firstColumn="0" w:lastColumn="0" w:oddVBand="0" w:evenVBand="0" w:oddHBand="0" w:evenHBand="0" w:firstRowFirstColumn="0" w:firstRowLastColumn="0" w:lastRowFirstColumn="0" w:lastRowLastColumn="0"/>
              <w:rPr>
                <w:rFonts w:cstheme="minorHAnsi"/>
                <w:iCs/>
                <w:sz w:val="24"/>
                <w:szCs w:val="24"/>
              </w:rPr>
            </w:pPr>
            <w:r w:rsidRPr="00B05D98">
              <w:rPr>
                <w:rFonts w:cstheme="minorHAnsi"/>
                <w:iCs/>
                <w:sz w:val="24"/>
                <w:szCs w:val="24"/>
              </w:rPr>
              <w:t>0.00</w:t>
            </w:r>
          </w:p>
        </w:tc>
      </w:tr>
    </w:tbl>
    <w:p w14:paraId="72109E46" w14:textId="77777777" w:rsidR="009C6B7E" w:rsidRPr="00B05D98" w:rsidRDefault="009C6B7E" w:rsidP="009C6B7E">
      <w:pPr>
        <w:spacing w:line="480" w:lineRule="auto"/>
        <w:rPr>
          <w:rFonts w:cstheme="minorHAnsi"/>
          <w:iCs/>
          <w:sz w:val="24"/>
          <w:szCs w:val="24"/>
        </w:rPr>
      </w:pPr>
    </w:p>
    <w:p w14:paraId="0294CFDB" w14:textId="77777777" w:rsidR="009C6B7E" w:rsidRPr="00B05D98" w:rsidRDefault="009C6B7E" w:rsidP="009C6B7E">
      <w:pPr>
        <w:rPr>
          <w:rFonts w:cstheme="minorHAnsi"/>
          <w:iCs/>
          <w:sz w:val="24"/>
          <w:szCs w:val="24"/>
        </w:rPr>
      </w:pPr>
      <w:r w:rsidRPr="00B05D98">
        <w:rPr>
          <w:rFonts w:cstheme="minorHAnsi"/>
          <w:iCs/>
          <w:sz w:val="24"/>
          <w:szCs w:val="24"/>
        </w:rPr>
        <w:br w:type="page"/>
      </w:r>
    </w:p>
    <w:p w14:paraId="21F6B1BE" w14:textId="77777777" w:rsidR="009C6B7E" w:rsidRPr="00B05D98" w:rsidRDefault="009C6B7E" w:rsidP="009C6B7E">
      <w:pPr>
        <w:spacing w:after="0" w:line="480" w:lineRule="auto"/>
        <w:rPr>
          <w:rFonts w:cstheme="minorHAnsi"/>
          <w:iCs/>
          <w:sz w:val="24"/>
          <w:szCs w:val="24"/>
        </w:rPr>
      </w:pPr>
      <w:r w:rsidRPr="00B05D98">
        <w:rPr>
          <w:rFonts w:cstheme="minorHAnsi"/>
          <w:iCs/>
          <w:sz w:val="24"/>
          <w:szCs w:val="24"/>
        </w:rPr>
        <w:lastRenderedPageBreak/>
        <w:t>TABLE 2. Model results for the best fitting GLM model without covariates (Table 1) of oyster counts on intertidal reefs in the Big Bend of Florida, where oyster counts = period * site + locality + offset(log(transect length)).  Parameter estimates are on log scale.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0"/>
        <w:gridCol w:w="1558"/>
        <w:gridCol w:w="1558"/>
        <w:gridCol w:w="1558"/>
        <w:gridCol w:w="1559"/>
      </w:tblGrid>
      <w:tr w:rsidR="009C6B7E" w:rsidRPr="00B05D98" w14:paraId="3978F453" w14:textId="77777777" w:rsidTr="00596101">
        <w:tc>
          <w:tcPr>
            <w:tcW w:w="2610" w:type="dxa"/>
            <w:tcBorders>
              <w:top w:val="single" w:sz="4" w:space="0" w:color="auto"/>
              <w:bottom w:val="single" w:sz="4" w:space="0" w:color="auto"/>
            </w:tcBorders>
          </w:tcPr>
          <w:p w14:paraId="100D8DCF"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 xml:space="preserve">             </w:t>
            </w:r>
          </w:p>
        </w:tc>
        <w:tc>
          <w:tcPr>
            <w:tcW w:w="1558" w:type="dxa"/>
            <w:tcBorders>
              <w:top w:val="single" w:sz="4" w:space="0" w:color="auto"/>
              <w:bottom w:val="single" w:sz="4" w:space="0" w:color="auto"/>
            </w:tcBorders>
          </w:tcPr>
          <w:p w14:paraId="73060920"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Estimate</w:t>
            </w:r>
          </w:p>
        </w:tc>
        <w:tc>
          <w:tcPr>
            <w:tcW w:w="1558" w:type="dxa"/>
            <w:tcBorders>
              <w:top w:val="single" w:sz="4" w:space="0" w:color="auto"/>
              <w:bottom w:val="single" w:sz="4" w:space="0" w:color="auto"/>
            </w:tcBorders>
          </w:tcPr>
          <w:p w14:paraId="4999030A"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Std. Error</w:t>
            </w:r>
          </w:p>
        </w:tc>
        <w:tc>
          <w:tcPr>
            <w:tcW w:w="1558" w:type="dxa"/>
            <w:tcBorders>
              <w:top w:val="single" w:sz="4" w:space="0" w:color="auto"/>
              <w:bottom w:val="single" w:sz="4" w:space="0" w:color="auto"/>
            </w:tcBorders>
          </w:tcPr>
          <w:p w14:paraId="0E167E90"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 xml:space="preserve">z value </w:t>
            </w:r>
          </w:p>
        </w:tc>
        <w:tc>
          <w:tcPr>
            <w:tcW w:w="1559" w:type="dxa"/>
            <w:tcBorders>
              <w:top w:val="single" w:sz="4" w:space="0" w:color="auto"/>
              <w:bottom w:val="single" w:sz="4" w:space="0" w:color="auto"/>
            </w:tcBorders>
          </w:tcPr>
          <w:p w14:paraId="10020B52" w14:textId="77777777" w:rsidR="009C6B7E" w:rsidRPr="00B05D98" w:rsidRDefault="009C6B7E" w:rsidP="00596101">
            <w:pPr>
              <w:spacing w:line="480" w:lineRule="auto"/>
              <w:rPr>
                <w:rFonts w:cstheme="minorHAnsi"/>
                <w:iCs/>
                <w:sz w:val="24"/>
                <w:szCs w:val="24"/>
              </w:rPr>
            </w:pPr>
            <w:proofErr w:type="spellStart"/>
            <w:r w:rsidRPr="00B05D98">
              <w:rPr>
                <w:rFonts w:cstheme="minorHAnsi"/>
                <w:iCs/>
                <w:sz w:val="24"/>
                <w:szCs w:val="24"/>
              </w:rPr>
              <w:t>Pr</w:t>
            </w:r>
            <w:proofErr w:type="spellEnd"/>
            <w:r w:rsidRPr="00B05D98">
              <w:rPr>
                <w:rFonts w:cstheme="minorHAnsi"/>
                <w:iCs/>
                <w:sz w:val="24"/>
                <w:szCs w:val="24"/>
              </w:rPr>
              <w:t>(&gt;|z|)</w:t>
            </w:r>
          </w:p>
        </w:tc>
      </w:tr>
      <w:tr w:rsidR="009C6B7E" w:rsidRPr="00B05D98" w14:paraId="61A3AAB7" w14:textId="77777777" w:rsidTr="00596101">
        <w:tc>
          <w:tcPr>
            <w:tcW w:w="2610" w:type="dxa"/>
            <w:tcBorders>
              <w:top w:val="single" w:sz="4" w:space="0" w:color="auto"/>
            </w:tcBorders>
          </w:tcPr>
          <w:p w14:paraId="7041DC15"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 xml:space="preserve">Intercept   </w:t>
            </w:r>
          </w:p>
        </w:tc>
        <w:tc>
          <w:tcPr>
            <w:tcW w:w="1558" w:type="dxa"/>
            <w:tcBorders>
              <w:top w:val="single" w:sz="4" w:space="0" w:color="auto"/>
            </w:tcBorders>
          </w:tcPr>
          <w:p w14:paraId="29A4F9DB"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 xml:space="preserve">4.60458    </w:t>
            </w:r>
          </w:p>
        </w:tc>
        <w:tc>
          <w:tcPr>
            <w:tcW w:w="1558" w:type="dxa"/>
            <w:tcBorders>
              <w:top w:val="single" w:sz="4" w:space="0" w:color="auto"/>
            </w:tcBorders>
          </w:tcPr>
          <w:p w14:paraId="39121383"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 xml:space="preserve">0.17666  </w:t>
            </w:r>
          </w:p>
        </w:tc>
        <w:tc>
          <w:tcPr>
            <w:tcW w:w="1558" w:type="dxa"/>
            <w:tcBorders>
              <w:top w:val="single" w:sz="4" w:space="0" w:color="auto"/>
            </w:tcBorders>
          </w:tcPr>
          <w:p w14:paraId="058350F9"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 xml:space="preserve">26.065  </w:t>
            </w:r>
          </w:p>
        </w:tc>
        <w:tc>
          <w:tcPr>
            <w:tcW w:w="1559" w:type="dxa"/>
            <w:tcBorders>
              <w:top w:val="single" w:sz="4" w:space="0" w:color="auto"/>
            </w:tcBorders>
          </w:tcPr>
          <w:p w14:paraId="19C625C5"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&lt; 2e-16</w:t>
            </w:r>
          </w:p>
        </w:tc>
      </w:tr>
      <w:tr w:rsidR="009C6B7E" w:rsidRPr="00B05D98" w14:paraId="1E6954B6" w14:textId="77777777" w:rsidTr="00596101">
        <w:tc>
          <w:tcPr>
            <w:tcW w:w="2610" w:type="dxa"/>
          </w:tcPr>
          <w:p w14:paraId="5ED91881"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 xml:space="preserve">Period      </w:t>
            </w:r>
          </w:p>
        </w:tc>
        <w:tc>
          <w:tcPr>
            <w:tcW w:w="1558" w:type="dxa"/>
          </w:tcPr>
          <w:p w14:paraId="498DE787"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 xml:space="preserve"> -0.04669    </w:t>
            </w:r>
          </w:p>
        </w:tc>
        <w:tc>
          <w:tcPr>
            <w:tcW w:w="1558" w:type="dxa"/>
          </w:tcPr>
          <w:p w14:paraId="63F7F7A3"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 xml:space="preserve">0.01374 </w:t>
            </w:r>
          </w:p>
        </w:tc>
        <w:tc>
          <w:tcPr>
            <w:tcW w:w="1558" w:type="dxa"/>
          </w:tcPr>
          <w:p w14:paraId="3AE42100"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 xml:space="preserve"> -3.399 </w:t>
            </w:r>
          </w:p>
        </w:tc>
        <w:tc>
          <w:tcPr>
            <w:tcW w:w="1559" w:type="dxa"/>
          </w:tcPr>
          <w:p w14:paraId="5CD2CF58"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0.000676</w:t>
            </w:r>
          </w:p>
        </w:tc>
      </w:tr>
      <w:tr w:rsidR="009C6B7E" w:rsidRPr="00B05D98" w14:paraId="0FE899CF" w14:textId="77777777" w:rsidTr="00596101">
        <w:tc>
          <w:tcPr>
            <w:tcW w:w="2610" w:type="dxa"/>
          </w:tcPr>
          <w:p w14:paraId="49E3999E"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 xml:space="preserve">Nearshore site   </w:t>
            </w:r>
          </w:p>
        </w:tc>
        <w:tc>
          <w:tcPr>
            <w:tcW w:w="1558" w:type="dxa"/>
          </w:tcPr>
          <w:p w14:paraId="3B891186"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 xml:space="preserve"> -1.61120    </w:t>
            </w:r>
          </w:p>
        </w:tc>
        <w:tc>
          <w:tcPr>
            <w:tcW w:w="1558" w:type="dxa"/>
          </w:tcPr>
          <w:p w14:paraId="14721454"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 xml:space="preserve">0.20049  </w:t>
            </w:r>
          </w:p>
        </w:tc>
        <w:tc>
          <w:tcPr>
            <w:tcW w:w="1558" w:type="dxa"/>
          </w:tcPr>
          <w:p w14:paraId="77829B67"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 xml:space="preserve">-8.036 </w:t>
            </w:r>
          </w:p>
        </w:tc>
        <w:tc>
          <w:tcPr>
            <w:tcW w:w="1559" w:type="dxa"/>
          </w:tcPr>
          <w:p w14:paraId="6890A3CB"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9.25e-16</w:t>
            </w:r>
          </w:p>
        </w:tc>
      </w:tr>
      <w:tr w:rsidR="009C6B7E" w:rsidRPr="00B05D98" w14:paraId="624BCF21" w14:textId="77777777" w:rsidTr="00596101">
        <w:tc>
          <w:tcPr>
            <w:tcW w:w="2610" w:type="dxa"/>
          </w:tcPr>
          <w:p w14:paraId="696165BA"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Offshore site</w:t>
            </w:r>
          </w:p>
        </w:tc>
        <w:tc>
          <w:tcPr>
            <w:tcW w:w="1558" w:type="dxa"/>
          </w:tcPr>
          <w:p w14:paraId="58886E01"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 xml:space="preserve"> -2.40687    </w:t>
            </w:r>
          </w:p>
        </w:tc>
        <w:tc>
          <w:tcPr>
            <w:tcW w:w="1558" w:type="dxa"/>
          </w:tcPr>
          <w:p w14:paraId="04F1099D"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 xml:space="preserve">0.21532 </w:t>
            </w:r>
          </w:p>
        </w:tc>
        <w:tc>
          <w:tcPr>
            <w:tcW w:w="1558" w:type="dxa"/>
          </w:tcPr>
          <w:p w14:paraId="2E0A7912"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 xml:space="preserve">-11.178  </w:t>
            </w:r>
          </w:p>
        </w:tc>
        <w:tc>
          <w:tcPr>
            <w:tcW w:w="1559" w:type="dxa"/>
          </w:tcPr>
          <w:p w14:paraId="62D36162"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&lt; 2e-16</w:t>
            </w:r>
          </w:p>
        </w:tc>
      </w:tr>
      <w:tr w:rsidR="009C6B7E" w:rsidRPr="00B05D98" w14:paraId="40914B59" w14:textId="77777777" w:rsidTr="00596101">
        <w:tc>
          <w:tcPr>
            <w:tcW w:w="2610" w:type="dxa"/>
          </w:tcPr>
          <w:p w14:paraId="11561FB9"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Corrigan’s Reef</w:t>
            </w:r>
          </w:p>
        </w:tc>
        <w:tc>
          <w:tcPr>
            <w:tcW w:w="1558" w:type="dxa"/>
          </w:tcPr>
          <w:p w14:paraId="300BC3EA"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 xml:space="preserve">  0.43079    </w:t>
            </w:r>
          </w:p>
        </w:tc>
        <w:tc>
          <w:tcPr>
            <w:tcW w:w="1558" w:type="dxa"/>
          </w:tcPr>
          <w:p w14:paraId="4E67BB54"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 xml:space="preserve">0.17852   </w:t>
            </w:r>
          </w:p>
        </w:tc>
        <w:tc>
          <w:tcPr>
            <w:tcW w:w="1558" w:type="dxa"/>
          </w:tcPr>
          <w:p w14:paraId="7C8A5EC0"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 xml:space="preserve">2.413 </w:t>
            </w:r>
          </w:p>
        </w:tc>
        <w:tc>
          <w:tcPr>
            <w:tcW w:w="1559" w:type="dxa"/>
          </w:tcPr>
          <w:p w14:paraId="6361F8C3"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0.015817</w:t>
            </w:r>
          </w:p>
        </w:tc>
      </w:tr>
      <w:tr w:rsidR="009C6B7E" w:rsidRPr="00B05D98" w14:paraId="606DB673" w14:textId="77777777" w:rsidTr="00596101">
        <w:tc>
          <w:tcPr>
            <w:tcW w:w="2610" w:type="dxa"/>
          </w:tcPr>
          <w:p w14:paraId="21046E80"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 xml:space="preserve">Horseshoe Beach  </w:t>
            </w:r>
          </w:p>
        </w:tc>
        <w:tc>
          <w:tcPr>
            <w:tcW w:w="1558" w:type="dxa"/>
          </w:tcPr>
          <w:p w14:paraId="420FDDD2"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 xml:space="preserve"> -0.02953    </w:t>
            </w:r>
          </w:p>
        </w:tc>
        <w:tc>
          <w:tcPr>
            <w:tcW w:w="1558" w:type="dxa"/>
          </w:tcPr>
          <w:p w14:paraId="75BD9967"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 xml:space="preserve">0.18247  </w:t>
            </w:r>
          </w:p>
        </w:tc>
        <w:tc>
          <w:tcPr>
            <w:tcW w:w="1558" w:type="dxa"/>
          </w:tcPr>
          <w:p w14:paraId="05B2F5A3"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 xml:space="preserve">-0.162 </w:t>
            </w:r>
          </w:p>
        </w:tc>
        <w:tc>
          <w:tcPr>
            <w:tcW w:w="1559" w:type="dxa"/>
          </w:tcPr>
          <w:p w14:paraId="3D863360"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 xml:space="preserve">0.871425    </w:t>
            </w:r>
          </w:p>
        </w:tc>
      </w:tr>
      <w:tr w:rsidR="009C6B7E" w:rsidRPr="00B05D98" w14:paraId="1C9063AC" w14:textId="77777777" w:rsidTr="00596101">
        <w:tc>
          <w:tcPr>
            <w:tcW w:w="2610" w:type="dxa"/>
          </w:tcPr>
          <w:p w14:paraId="6BFD4C0A"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Lone Cabbage</w:t>
            </w:r>
          </w:p>
        </w:tc>
        <w:tc>
          <w:tcPr>
            <w:tcW w:w="1558" w:type="dxa"/>
          </w:tcPr>
          <w:p w14:paraId="6F5B1BE8"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 xml:space="preserve">-0.10235    </w:t>
            </w:r>
          </w:p>
        </w:tc>
        <w:tc>
          <w:tcPr>
            <w:tcW w:w="1558" w:type="dxa"/>
          </w:tcPr>
          <w:p w14:paraId="154A924A"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 xml:space="preserve">0.16803  </w:t>
            </w:r>
          </w:p>
        </w:tc>
        <w:tc>
          <w:tcPr>
            <w:tcW w:w="1558" w:type="dxa"/>
          </w:tcPr>
          <w:p w14:paraId="68DACFDC"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 xml:space="preserve">-0.609 </w:t>
            </w:r>
          </w:p>
        </w:tc>
        <w:tc>
          <w:tcPr>
            <w:tcW w:w="1559" w:type="dxa"/>
          </w:tcPr>
          <w:p w14:paraId="2D6526DB"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 xml:space="preserve">0.542459    </w:t>
            </w:r>
          </w:p>
        </w:tc>
      </w:tr>
      <w:tr w:rsidR="009C6B7E" w:rsidRPr="00B05D98" w14:paraId="450E166A" w14:textId="77777777" w:rsidTr="00596101">
        <w:tc>
          <w:tcPr>
            <w:tcW w:w="2610" w:type="dxa"/>
          </w:tcPr>
          <w:p w14:paraId="6A4C753B" w14:textId="77777777" w:rsidR="009C6B7E" w:rsidRPr="00B05D98" w:rsidRDefault="009C6B7E" w:rsidP="00596101">
            <w:pPr>
              <w:spacing w:line="480" w:lineRule="auto"/>
              <w:rPr>
                <w:rFonts w:cstheme="minorHAnsi"/>
                <w:iCs/>
                <w:sz w:val="24"/>
                <w:szCs w:val="24"/>
              </w:rPr>
            </w:pPr>
            <w:r w:rsidRPr="00B05D98">
              <w:rPr>
                <w:rFonts w:cstheme="minorHAnsi"/>
                <w:color w:val="222222"/>
                <w:sz w:val="24"/>
                <w:szCs w:val="24"/>
                <w:shd w:val="clear" w:color="auto" w:fill="FFFFFF"/>
              </w:rPr>
              <w:t xml:space="preserve">Period: site Nearshore </w:t>
            </w:r>
          </w:p>
        </w:tc>
        <w:tc>
          <w:tcPr>
            <w:tcW w:w="1558" w:type="dxa"/>
          </w:tcPr>
          <w:p w14:paraId="123A37AC"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 xml:space="preserve">0.02251    </w:t>
            </w:r>
          </w:p>
        </w:tc>
        <w:tc>
          <w:tcPr>
            <w:tcW w:w="1558" w:type="dxa"/>
          </w:tcPr>
          <w:p w14:paraId="5E766FCA"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 xml:space="preserve">0.02283   </w:t>
            </w:r>
          </w:p>
        </w:tc>
        <w:tc>
          <w:tcPr>
            <w:tcW w:w="1558" w:type="dxa"/>
          </w:tcPr>
          <w:p w14:paraId="00AB7BF7"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 xml:space="preserve">0.986 </w:t>
            </w:r>
          </w:p>
        </w:tc>
        <w:tc>
          <w:tcPr>
            <w:tcW w:w="1559" w:type="dxa"/>
          </w:tcPr>
          <w:p w14:paraId="4DBF7591"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 xml:space="preserve">0.324294    </w:t>
            </w:r>
          </w:p>
        </w:tc>
      </w:tr>
      <w:tr w:rsidR="009C6B7E" w:rsidRPr="00B05D98" w14:paraId="435960AD" w14:textId="77777777" w:rsidTr="00596101">
        <w:tc>
          <w:tcPr>
            <w:tcW w:w="2610" w:type="dxa"/>
            <w:tcBorders>
              <w:bottom w:val="single" w:sz="4" w:space="0" w:color="auto"/>
            </w:tcBorders>
          </w:tcPr>
          <w:p w14:paraId="487EC489" w14:textId="77777777" w:rsidR="009C6B7E" w:rsidRPr="00B05D98" w:rsidRDefault="009C6B7E" w:rsidP="00596101">
            <w:pPr>
              <w:spacing w:line="480" w:lineRule="auto"/>
              <w:rPr>
                <w:rFonts w:cstheme="minorHAnsi"/>
                <w:iCs/>
                <w:sz w:val="24"/>
                <w:szCs w:val="24"/>
              </w:rPr>
            </w:pPr>
            <w:r w:rsidRPr="00B05D98">
              <w:rPr>
                <w:rFonts w:cstheme="minorHAnsi"/>
                <w:color w:val="222222"/>
                <w:sz w:val="24"/>
                <w:szCs w:val="24"/>
                <w:shd w:val="clear" w:color="auto" w:fill="FFFFFF"/>
              </w:rPr>
              <w:t xml:space="preserve">Period: site Offshore </w:t>
            </w:r>
          </w:p>
        </w:tc>
        <w:tc>
          <w:tcPr>
            <w:tcW w:w="1558" w:type="dxa"/>
            <w:tcBorders>
              <w:bottom w:val="single" w:sz="4" w:space="0" w:color="auto"/>
            </w:tcBorders>
          </w:tcPr>
          <w:p w14:paraId="4246A86A"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 xml:space="preserve">0.05412    </w:t>
            </w:r>
          </w:p>
        </w:tc>
        <w:tc>
          <w:tcPr>
            <w:tcW w:w="1558" w:type="dxa"/>
            <w:tcBorders>
              <w:bottom w:val="single" w:sz="4" w:space="0" w:color="auto"/>
            </w:tcBorders>
          </w:tcPr>
          <w:p w14:paraId="2BB7D2E2"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 xml:space="preserve">0.02262   </w:t>
            </w:r>
          </w:p>
        </w:tc>
        <w:tc>
          <w:tcPr>
            <w:tcW w:w="1558" w:type="dxa"/>
            <w:tcBorders>
              <w:bottom w:val="single" w:sz="4" w:space="0" w:color="auto"/>
            </w:tcBorders>
          </w:tcPr>
          <w:p w14:paraId="462202EA"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 xml:space="preserve">2.393 </w:t>
            </w:r>
          </w:p>
        </w:tc>
        <w:tc>
          <w:tcPr>
            <w:tcW w:w="1559" w:type="dxa"/>
            <w:tcBorders>
              <w:bottom w:val="single" w:sz="4" w:space="0" w:color="auto"/>
            </w:tcBorders>
          </w:tcPr>
          <w:p w14:paraId="21D6AA8B"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0.016713</w:t>
            </w:r>
          </w:p>
        </w:tc>
      </w:tr>
    </w:tbl>
    <w:p w14:paraId="56DE9FF1" w14:textId="77777777" w:rsidR="009C6B7E" w:rsidRPr="00B05D98" w:rsidRDefault="009C6B7E" w:rsidP="009C6B7E">
      <w:pPr>
        <w:spacing w:line="480" w:lineRule="auto"/>
        <w:rPr>
          <w:rFonts w:cstheme="minorHAnsi"/>
          <w:iCs/>
          <w:sz w:val="24"/>
          <w:szCs w:val="24"/>
        </w:rPr>
      </w:pPr>
      <w:r w:rsidRPr="00B05D98">
        <w:rPr>
          <w:rFonts w:cstheme="minorHAnsi"/>
          <w:iCs/>
          <w:sz w:val="24"/>
          <w:szCs w:val="24"/>
        </w:rPr>
        <w:br w:type="page"/>
      </w:r>
    </w:p>
    <w:p w14:paraId="35AACB40" w14:textId="77777777" w:rsidR="009C6B7E" w:rsidRPr="00B05D98" w:rsidRDefault="009C6B7E" w:rsidP="009C6B7E">
      <w:pPr>
        <w:spacing w:after="0" w:line="480" w:lineRule="auto"/>
        <w:rPr>
          <w:rFonts w:cstheme="minorHAnsi"/>
          <w:iCs/>
          <w:sz w:val="24"/>
          <w:szCs w:val="24"/>
        </w:rPr>
      </w:pPr>
      <w:commentRangeStart w:id="51"/>
      <w:commentRangeStart w:id="52"/>
      <w:r w:rsidRPr="00B05D98">
        <w:rPr>
          <w:rFonts w:cstheme="minorHAnsi"/>
          <w:iCs/>
          <w:sz w:val="24"/>
          <w:szCs w:val="24"/>
        </w:rPr>
        <w:lastRenderedPageBreak/>
        <w:t>TABLE</w:t>
      </w:r>
      <w:commentRangeEnd w:id="51"/>
      <w:r w:rsidR="003D25EF">
        <w:rPr>
          <w:rStyle w:val="CommentReference"/>
        </w:rPr>
        <w:commentReference w:id="51"/>
      </w:r>
      <w:commentRangeEnd w:id="52"/>
      <w:r w:rsidR="00F866C7">
        <w:rPr>
          <w:rStyle w:val="CommentReference"/>
        </w:rPr>
        <w:commentReference w:id="52"/>
      </w:r>
      <w:r w:rsidRPr="00B05D98">
        <w:rPr>
          <w:rFonts w:cstheme="minorHAnsi"/>
          <w:iCs/>
          <w:sz w:val="24"/>
          <w:szCs w:val="24"/>
        </w:rPr>
        <w:t xml:space="preserve"> 3.  Model selection table assessing improvements in the fit of best fit model from Table 1 (oyster counts = period * site + locality + offset(log(transect length))) with the addition of covariate described.  </w:t>
      </w:r>
    </w:p>
    <w:tbl>
      <w:tblPr>
        <w:tblStyle w:val="TableGrid"/>
        <w:tblW w:w="102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0"/>
        <w:gridCol w:w="1440"/>
        <w:gridCol w:w="1265"/>
        <w:gridCol w:w="1338"/>
        <w:gridCol w:w="1170"/>
      </w:tblGrid>
      <w:tr w:rsidR="009C6B7E" w:rsidRPr="00B05D98" w14:paraId="490348EE" w14:textId="77777777" w:rsidTr="00596101">
        <w:tc>
          <w:tcPr>
            <w:tcW w:w="5040" w:type="dxa"/>
            <w:tcBorders>
              <w:top w:val="single" w:sz="4" w:space="0" w:color="auto"/>
              <w:bottom w:val="single" w:sz="4" w:space="0" w:color="auto"/>
            </w:tcBorders>
          </w:tcPr>
          <w:p w14:paraId="744422E6" w14:textId="77777777" w:rsidR="009C6B7E" w:rsidRPr="00B05D98" w:rsidRDefault="009C6B7E" w:rsidP="00596101">
            <w:pPr>
              <w:rPr>
                <w:rFonts w:cstheme="minorHAnsi"/>
                <w:iCs/>
                <w:sz w:val="24"/>
                <w:szCs w:val="24"/>
              </w:rPr>
            </w:pPr>
            <w:r w:rsidRPr="00B05D98">
              <w:rPr>
                <w:rFonts w:cstheme="minorHAnsi"/>
                <w:iCs/>
                <w:sz w:val="24"/>
                <w:szCs w:val="24"/>
              </w:rPr>
              <w:t>Covariate description</w:t>
            </w:r>
          </w:p>
        </w:tc>
        <w:tc>
          <w:tcPr>
            <w:tcW w:w="1440" w:type="dxa"/>
            <w:tcBorders>
              <w:top w:val="single" w:sz="4" w:space="0" w:color="auto"/>
              <w:bottom w:val="single" w:sz="4" w:space="0" w:color="auto"/>
            </w:tcBorders>
          </w:tcPr>
          <w:p w14:paraId="74FBCAC9" w14:textId="77777777" w:rsidR="009C6B7E" w:rsidRPr="00B05D98" w:rsidRDefault="009C6B7E" w:rsidP="00596101">
            <w:pPr>
              <w:rPr>
                <w:rFonts w:cstheme="minorHAnsi"/>
                <w:iCs/>
                <w:sz w:val="24"/>
                <w:szCs w:val="24"/>
              </w:rPr>
            </w:pPr>
            <w:r w:rsidRPr="00B05D98">
              <w:rPr>
                <w:rFonts w:cstheme="minorHAnsi"/>
                <w:iCs/>
                <w:sz w:val="24"/>
                <w:szCs w:val="24"/>
              </w:rPr>
              <w:t xml:space="preserve">Number of parameters  </w:t>
            </w:r>
          </w:p>
        </w:tc>
        <w:tc>
          <w:tcPr>
            <w:tcW w:w="1265" w:type="dxa"/>
            <w:tcBorders>
              <w:top w:val="single" w:sz="4" w:space="0" w:color="auto"/>
              <w:bottom w:val="single" w:sz="4" w:space="0" w:color="auto"/>
            </w:tcBorders>
          </w:tcPr>
          <w:p w14:paraId="7A9F7D53" w14:textId="77777777" w:rsidR="009C6B7E" w:rsidRPr="00B05D98" w:rsidRDefault="009C6B7E" w:rsidP="00596101">
            <w:pPr>
              <w:rPr>
                <w:rFonts w:cstheme="minorHAnsi"/>
                <w:iCs/>
                <w:sz w:val="24"/>
                <w:szCs w:val="24"/>
              </w:rPr>
            </w:pPr>
            <w:r w:rsidRPr="00B05D98">
              <w:rPr>
                <w:rFonts w:cstheme="minorHAnsi"/>
                <w:iCs/>
                <w:sz w:val="24"/>
                <w:szCs w:val="24"/>
              </w:rPr>
              <w:t xml:space="preserve">AIC </w:t>
            </w:r>
          </w:p>
        </w:tc>
        <w:tc>
          <w:tcPr>
            <w:tcW w:w="1338" w:type="dxa"/>
            <w:tcBorders>
              <w:top w:val="single" w:sz="4" w:space="0" w:color="auto"/>
              <w:bottom w:val="single" w:sz="4" w:space="0" w:color="auto"/>
            </w:tcBorders>
          </w:tcPr>
          <w:p w14:paraId="5397C02E" w14:textId="77777777" w:rsidR="009C6B7E" w:rsidRPr="00B05D98" w:rsidRDefault="009C6B7E" w:rsidP="00596101">
            <w:pPr>
              <w:rPr>
                <w:rFonts w:cstheme="minorHAnsi"/>
                <w:iCs/>
                <w:sz w:val="24"/>
                <w:szCs w:val="24"/>
              </w:rPr>
            </w:pPr>
            <w:r w:rsidRPr="00B05D98">
              <w:rPr>
                <w:rFonts w:cstheme="minorHAnsi"/>
                <w:iCs/>
                <w:sz w:val="24"/>
                <w:szCs w:val="24"/>
              </w:rPr>
              <w:t xml:space="preserve">Delta AIC </w:t>
            </w:r>
          </w:p>
        </w:tc>
        <w:tc>
          <w:tcPr>
            <w:tcW w:w="1170" w:type="dxa"/>
            <w:tcBorders>
              <w:top w:val="single" w:sz="4" w:space="0" w:color="auto"/>
              <w:bottom w:val="single" w:sz="4" w:space="0" w:color="auto"/>
            </w:tcBorders>
          </w:tcPr>
          <w:p w14:paraId="7FB47541" w14:textId="77777777" w:rsidR="009C6B7E" w:rsidRPr="00B05D98" w:rsidRDefault="009C6B7E" w:rsidP="00596101">
            <w:pPr>
              <w:rPr>
                <w:rFonts w:cstheme="minorHAnsi"/>
                <w:iCs/>
                <w:sz w:val="24"/>
                <w:szCs w:val="24"/>
              </w:rPr>
            </w:pPr>
            <w:r w:rsidRPr="00B05D98">
              <w:rPr>
                <w:rFonts w:cstheme="minorHAnsi"/>
                <w:iCs/>
                <w:sz w:val="24"/>
                <w:szCs w:val="24"/>
              </w:rPr>
              <w:t>AIC Weight</w:t>
            </w:r>
          </w:p>
        </w:tc>
      </w:tr>
      <w:tr w:rsidR="009C6B7E" w:rsidRPr="00B05D98" w14:paraId="1780D553" w14:textId="77777777" w:rsidTr="00596101">
        <w:tc>
          <w:tcPr>
            <w:tcW w:w="5040" w:type="dxa"/>
            <w:tcBorders>
              <w:top w:val="single" w:sz="4" w:space="0" w:color="auto"/>
            </w:tcBorders>
          </w:tcPr>
          <w:p w14:paraId="1E11B84A"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Mean annual daily discharge with one-year lag</w:t>
            </w:r>
          </w:p>
        </w:tc>
        <w:tc>
          <w:tcPr>
            <w:tcW w:w="1440" w:type="dxa"/>
            <w:tcBorders>
              <w:top w:val="single" w:sz="4" w:space="0" w:color="auto"/>
            </w:tcBorders>
          </w:tcPr>
          <w:p w14:paraId="28D7C2F4"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 xml:space="preserve">11 </w:t>
            </w:r>
          </w:p>
        </w:tc>
        <w:tc>
          <w:tcPr>
            <w:tcW w:w="1265" w:type="dxa"/>
            <w:tcBorders>
              <w:top w:val="single" w:sz="4" w:space="0" w:color="auto"/>
            </w:tcBorders>
          </w:tcPr>
          <w:p w14:paraId="785EDCD5"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3111.86</w:t>
            </w:r>
          </w:p>
        </w:tc>
        <w:tc>
          <w:tcPr>
            <w:tcW w:w="1338" w:type="dxa"/>
            <w:tcBorders>
              <w:top w:val="single" w:sz="4" w:space="0" w:color="auto"/>
            </w:tcBorders>
          </w:tcPr>
          <w:p w14:paraId="6A4AE18B"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 xml:space="preserve">      0.00</w:t>
            </w:r>
          </w:p>
        </w:tc>
        <w:tc>
          <w:tcPr>
            <w:tcW w:w="1170" w:type="dxa"/>
            <w:tcBorders>
              <w:top w:val="single" w:sz="4" w:space="0" w:color="auto"/>
            </w:tcBorders>
          </w:tcPr>
          <w:p w14:paraId="55BB8F99"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 xml:space="preserve">  0.51</w:t>
            </w:r>
          </w:p>
        </w:tc>
      </w:tr>
      <w:tr w:rsidR="009C6B7E" w:rsidRPr="00B05D98" w14:paraId="1312743F" w14:textId="77777777" w:rsidTr="00596101">
        <w:tc>
          <w:tcPr>
            <w:tcW w:w="5040" w:type="dxa"/>
          </w:tcPr>
          <w:p w14:paraId="4484847A"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 xml:space="preserve">Total annual discharge with one-year lag    </w:t>
            </w:r>
          </w:p>
        </w:tc>
        <w:tc>
          <w:tcPr>
            <w:tcW w:w="1440" w:type="dxa"/>
          </w:tcPr>
          <w:p w14:paraId="2ADB266C"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 xml:space="preserve">11 </w:t>
            </w:r>
          </w:p>
        </w:tc>
        <w:tc>
          <w:tcPr>
            <w:tcW w:w="1265" w:type="dxa"/>
          </w:tcPr>
          <w:p w14:paraId="345DB881"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3111.90</w:t>
            </w:r>
          </w:p>
        </w:tc>
        <w:tc>
          <w:tcPr>
            <w:tcW w:w="1338" w:type="dxa"/>
          </w:tcPr>
          <w:p w14:paraId="0A7BFA58"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 xml:space="preserve">      0.04</w:t>
            </w:r>
          </w:p>
        </w:tc>
        <w:tc>
          <w:tcPr>
            <w:tcW w:w="1170" w:type="dxa"/>
          </w:tcPr>
          <w:p w14:paraId="513FAE67"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 xml:space="preserve">  0.49</w:t>
            </w:r>
          </w:p>
        </w:tc>
      </w:tr>
      <w:tr w:rsidR="009C6B7E" w:rsidRPr="00B05D98" w14:paraId="1866BEFD" w14:textId="77777777" w:rsidTr="00596101">
        <w:tc>
          <w:tcPr>
            <w:tcW w:w="5040" w:type="dxa"/>
          </w:tcPr>
          <w:p w14:paraId="46024BA9"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 xml:space="preserve">Annual landings with two-year lag </w:t>
            </w:r>
          </w:p>
        </w:tc>
        <w:tc>
          <w:tcPr>
            <w:tcW w:w="1440" w:type="dxa"/>
          </w:tcPr>
          <w:p w14:paraId="611D63C4"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 xml:space="preserve">11 </w:t>
            </w:r>
          </w:p>
        </w:tc>
        <w:tc>
          <w:tcPr>
            <w:tcW w:w="1265" w:type="dxa"/>
          </w:tcPr>
          <w:p w14:paraId="3F893A15"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3138.39</w:t>
            </w:r>
          </w:p>
        </w:tc>
        <w:tc>
          <w:tcPr>
            <w:tcW w:w="1338" w:type="dxa"/>
          </w:tcPr>
          <w:p w14:paraId="0E861657"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 xml:space="preserve">    26.53</w:t>
            </w:r>
          </w:p>
        </w:tc>
        <w:tc>
          <w:tcPr>
            <w:tcW w:w="1170" w:type="dxa"/>
          </w:tcPr>
          <w:p w14:paraId="4913D1DC"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 xml:space="preserve">  0.00</w:t>
            </w:r>
          </w:p>
        </w:tc>
      </w:tr>
      <w:tr w:rsidR="009C6B7E" w:rsidRPr="00B05D98" w14:paraId="796D1991" w14:textId="77777777" w:rsidTr="00596101">
        <w:tc>
          <w:tcPr>
            <w:tcW w:w="5040" w:type="dxa"/>
          </w:tcPr>
          <w:p w14:paraId="38B9B020"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 xml:space="preserve">Annual trips with two-year lag </w:t>
            </w:r>
          </w:p>
        </w:tc>
        <w:tc>
          <w:tcPr>
            <w:tcW w:w="1440" w:type="dxa"/>
          </w:tcPr>
          <w:p w14:paraId="46A688A7"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 xml:space="preserve">11 </w:t>
            </w:r>
          </w:p>
        </w:tc>
        <w:tc>
          <w:tcPr>
            <w:tcW w:w="1265" w:type="dxa"/>
          </w:tcPr>
          <w:p w14:paraId="7DD53E03"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3138.64</w:t>
            </w:r>
          </w:p>
        </w:tc>
        <w:tc>
          <w:tcPr>
            <w:tcW w:w="1338" w:type="dxa"/>
          </w:tcPr>
          <w:p w14:paraId="78B90700"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 xml:space="preserve">    26.78</w:t>
            </w:r>
          </w:p>
        </w:tc>
        <w:tc>
          <w:tcPr>
            <w:tcW w:w="1170" w:type="dxa"/>
          </w:tcPr>
          <w:p w14:paraId="6D4E8C66"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 xml:space="preserve">  0.00</w:t>
            </w:r>
          </w:p>
        </w:tc>
      </w:tr>
      <w:tr w:rsidR="009C6B7E" w:rsidRPr="00B05D98" w14:paraId="776D4DDE" w14:textId="77777777" w:rsidTr="00596101">
        <w:tc>
          <w:tcPr>
            <w:tcW w:w="5040" w:type="dxa"/>
          </w:tcPr>
          <w:p w14:paraId="697ABAE5"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 xml:space="preserve">Annual discharge year of count        </w:t>
            </w:r>
          </w:p>
        </w:tc>
        <w:tc>
          <w:tcPr>
            <w:tcW w:w="1440" w:type="dxa"/>
          </w:tcPr>
          <w:p w14:paraId="2460E0B3"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 xml:space="preserve">11 </w:t>
            </w:r>
          </w:p>
        </w:tc>
        <w:tc>
          <w:tcPr>
            <w:tcW w:w="1265" w:type="dxa"/>
          </w:tcPr>
          <w:p w14:paraId="3398F005"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3144.38</w:t>
            </w:r>
          </w:p>
        </w:tc>
        <w:tc>
          <w:tcPr>
            <w:tcW w:w="1338" w:type="dxa"/>
          </w:tcPr>
          <w:p w14:paraId="0D3CC41D"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 xml:space="preserve">    32.52</w:t>
            </w:r>
          </w:p>
        </w:tc>
        <w:tc>
          <w:tcPr>
            <w:tcW w:w="1170" w:type="dxa"/>
          </w:tcPr>
          <w:p w14:paraId="6F3C4D45"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 xml:space="preserve">  0.00</w:t>
            </w:r>
          </w:p>
        </w:tc>
      </w:tr>
      <w:tr w:rsidR="009C6B7E" w:rsidRPr="00B05D98" w14:paraId="4302E430" w14:textId="77777777" w:rsidTr="00596101">
        <w:tc>
          <w:tcPr>
            <w:tcW w:w="5040" w:type="dxa"/>
          </w:tcPr>
          <w:p w14:paraId="37513CF4"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 xml:space="preserve">Annual landings year of count   </w:t>
            </w:r>
          </w:p>
        </w:tc>
        <w:tc>
          <w:tcPr>
            <w:tcW w:w="1440" w:type="dxa"/>
          </w:tcPr>
          <w:p w14:paraId="429C277F"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 xml:space="preserve">11 </w:t>
            </w:r>
          </w:p>
        </w:tc>
        <w:tc>
          <w:tcPr>
            <w:tcW w:w="1265" w:type="dxa"/>
          </w:tcPr>
          <w:p w14:paraId="7BA3F838"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3147.66</w:t>
            </w:r>
          </w:p>
        </w:tc>
        <w:tc>
          <w:tcPr>
            <w:tcW w:w="1338" w:type="dxa"/>
          </w:tcPr>
          <w:p w14:paraId="5C766850"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 xml:space="preserve">    35.80</w:t>
            </w:r>
          </w:p>
        </w:tc>
        <w:tc>
          <w:tcPr>
            <w:tcW w:w="1170" w:type="dxa"/>
          </w:tcPr>
          <w:p w14:paraId="458CBB86"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 xml:space="preserve">  0.00</w:t>
            </w:r>
          </w:p>
        </w:tc>
      </w:tr>
      <w:tr w:rsidR="009C6B7E" w:rsidRPr="00B05D98" w14:paraId="676687FA" w14:textId="77777777" w:rsidTr="00596101">
        <w:tc>
          <w:tcPr>
            <w:tcW w:w="5040" w:type="dxa"/>
          </w:tcPr>
          <w:p w14:paraId="60F8DD7A"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 xml:space="preserve">Total discharge year of count        </w:t>
            </w:r>
          </w:p>
        </w:tc>
        <w:tc>
          <w:tcPr>
            <w:tcW w:w="1440" w:type="dxa"/>
          </w:tcPr>
          <w:p w14:paraId="46557B92"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 xml:space="preserve">11 </w:t>
            </w:r>
          </w:p>
        </w:tc>
        <w:tc>
          <w:tcPr>
            <w:tcW w:w="1265" w:type="dxa"/>
          </w:tcPr>
          <w:p w14:paraId="5872593E"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3149.74</w:t>
            </w:r>
          </w:p>
        </w:tc>
        <w:tc>
          <w:tcPr>
            <w:tcW w:w="1338" w:type="dxa"/>
          </w:tcPr>
          <w:p w14:paraId="35D68B1F"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 xml:space="preserve">    37.88</w:t>
            </w:r>
          </w:p>
        </w:tc>
        <w:tc>
          <w:tcPr>
            <w:tcW w:w="1170" w:type="dxa"/>
          </w:tcPr>
          <w:p w14:paraId="02A3F7D0"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 xml:space="preserve">  0.00</w:t>
            </w:r>
          </w:p>
        </w:tc>
      </w:tr>
      <w:tr w:rsidR="009C6B7E" w:rsidRPr="00B05D98" w14:paraId="358B9448" w14:textId="77777777" w:rsidTr="00596101">
        <w:tc>
          <w:tcPr>
            <w:tcW w:w="5040" w:type="dxa"/>
          </w:tcPr>
          <w:p w14:paraId="637B8279"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 xml:space="preserve">Annual trips with one-year lag </w:t>
            </w:r>
          </w:p>
        </w:tc>
        <w:tc>
          <w:tcPr>
            <w:tcW w:w="1440" w:type="dxa"/>
          </w:tcPr>
          <w:p w14:paraId="14494815"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 xml:space="preserve">11 </w:t>
            </w:r>
          </w:p>
        </w:tc>
        <w:tc>
          <w:tcPr>
            <w:tcW w:w="1265" w:type="dxa"/>
          </w:tcPr>
          <w:p w14:paraId="5A5F0539"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3150.99</w:t>
            </w:r>
          </w:p>
        </w:tc>
        <w:tc>
          <w:tcPr>
            <w:tcW w:w="1338" w:type="dxa"/>
          </w:tcPr>
          <w:p w14:paraId="0A58535F"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 xml:space="preserve">    39.13</w:t>
            </w:r>
          </w:p>
        </w:tc>
        <w:tc>
          <w:tcPr>
            <w:tcW w:w="1170" w:type="dxa"/>
          </w:tcPr>
          <w:p w14:paraId="79831A0E"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 xml:space="preserve">  0.00</w:t>
            </w:r>
          </w:p>
        </w:tc>
      </w:tr>
      <w:tr w:rsidR="009C6B7E" w:rsidRPr="00B05D98" w14:paraId="057881CF" w14:textId="77777777" w:rsidTr="00596101">
        <w:tc>
          <w:tcPr>
            <w:tcW w:w="5040" w:type="dxa"/>
          </w:tcPr>
          <w:p w14:paraId="46C4581C"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 xml:space="preserve">Harvest in year of count      </w:t>
            </w:r>
          </w:p>
        </w:tc>
        <w:tc>
          <w:tcPr>
            <w:tcW w:w="1440" w:type="dxa"/>
          </w:tcPr>
          <w:p w14:paraId="75750EB9"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 xml:space="preserve">11 </w:t>
            </w:r>
          </w:p>
        </w:tc>
        <w:tc>
          <w:tcPr>
            <w:tcW w:w="1265" w:type="dxa"/>
          </w:tcPr>
          <w:p w14:paraId="26C2C645"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3154.27</w:t>
            </w:r>
          </w:p>
        </w:tc>
        <w:tc>
          <w:tcPr>
            <w:tcW w:w="1338" w:type="dxa"/>
          </w:tcPr>
          <w:p w14:paraId="193D10AC"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 xml:space="preserve">    42.41</w:t>
            </w:r>
          </w:p>
        </w:tc>
        <w:tc>
          <w:tcPr>
            <w:tcW w:w="1170" w:type="dxa"/>
          </w:tcPr>
          <w:p w14:paraId="56B55486"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 xml:space="preserve">  0.00</w:t>
            </w:r>
          </w:p>
        </w:tc>
      </w:tr>
      <w:tr w:rsidR="009C6B7E" w:rsidRPr="00B05D98" w14:paraId="12D720D7" w14:textId="77777777" w:rsidTr="00596101">
        <w:tc>
          <w:tcPr>
            <w:tcW w:w="5040" w:type="dxa"/>
          </w:tcPr>
          <w:p w14:paraId="7B188F9A"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 xml:space="preserve">Landings with one-year lag </w:t>
            </w:r>
          </w:p>
        </w:tc>
        <w:tc>
          <w:tcPr>
            <w:tcW w:w="1440" w:type="dxa"/>
          </w:tcPr>
          <w:p w14:paraId="784A09FE"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 xml:space="preserve">11 </w:t>
            </w:r>
          </w:p>
        </w:tc>
        <w:tc>
          <w:tcPr>
            <w:tcW w:w="1265" w:type="dxa"/>
          </w:tcPr>
          <w:p w14:paraId="4B6E49A3"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3155.57</w:t>
            </w:r>
          </w:p>
        </w:tc>
        <w:tc>
          <w:tcPr>
            <w:tcW w:w="1338" w:type="dxa"/>
          </w:tcPr>
          <w:p w14:paraId="610BCF80"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 xml:space="preserve">    43.71</w:t>
            </w:r>
          </w:p>
        </w:tc>
        <w:tc>
          <w:tcPr>
            <w:tcW w:w="1170" w:type="dxa"/>
          </w:tcPr>
          <w:p w14:paraId="1D2440D0"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 xml:space="preserve">  0.00</w:t>
            </w:r>
          </w:p>
        </w:tc>
      </w:tr>
      <w:tr w:rsidR="009C6B7E" w:rsidRPr="00B05D98" w14:paraId="6E3133ED" w14:textId="77777777" w:rsidTr="00596101">
        <w:tc>
          <w:tcPr>
            <w:tcW w:w="5040" w:type="dxa"/>
          </w:tcPr>
          <w:p w14:paraId="62139133"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Total trips in year of count</w:t>
            </w:r>
          </w:p>
        </w:tc>
        <w:tc>
          <w:tcPr>
            <w:tcW w:w="1440" w:type="dxa"/>
          </w:tcPr>
          <w:p w14:paraId="23B63B1A"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 xml:space="preserve">11 </w:t>
            </w:r>
          </w:p>
        </w:tc>
        <w:tc>
          <w:tcPr>
            <w:tcW w:w="1265" w:type="dxa"/>
          </w:tcPr>
          <w:p w14:paraId="21062BAA"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3156.14</w:t>
            </w:r>
          </w:p>
        </w:tc>
        <w:tc>
          <w:tcPr>
            <w:tcW w:w="1338" w:type="dxa"/>
          </w:tcPr>
          <w:p w14:paraId="04C5DCB9"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 xml:space="preserve">    44.28</w:t>
            </w:r>
          </w:p>
        </w:tc>
        <w:tc>
          <w:tcPr>
            <w:tcW w:w="1170" w:type="dxa"/>
          </w:tcPr>
          <w:p w14:paraId="35B14F05"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 xml:space="preserve">  0.00</w:t>
            </w:r>
          </w:p>
        </w:tc>
      </w:tr>
      <w:tr w:rsidR="009C6B7E" w:rsidRPr="00B05D98" w14:paraId="0AC0A1E3" w14:textId="77777777" w:rsidTr="00596101">
        <w:tc>
          <w:tcPr>
            <w:tcW w:w="5040" w:type="dxa"/>
          </w:tcPr>
          <w:p w14:paraId="70A20561"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 xml:space="preserve">Annual discharge with two-year lag </w:t>
            </w:r>
          </w:p>
        </w:tc>
        <w:tc>
          <w:tcPr>
            <w:tcW w:w="1440" w:type="dxa"/>
          </w:tcPr>
          <w:p w14:paraId="12B544DD"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 xml:space="preserve">11 </w:t>
            </w:r>
          </w:p>
        </w:tc>
        <w:tc>
          <w:tcPr>
            <w:tcW w:w="1265" w:type="dxa"/>
          </w:tcPr>
          <w:p w14:paraId="4F1F980B"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3156.40</w:t>
            </w:r>
          </w:p>
        </w:tc>
        <w:tc>
          <w:tcPr>
            <w:tcW w:w="1338" w:type="dxa"/>
          </w:tcPr>
          <w:p w14:paraId="0A18BBF6"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 xml:space="preserve">    44.54</w:t>
            </w:r>
          </w:p>
        </w:tc>
        <w:tc>
          <w:tcPr>
            <w:tcW w:w="1170" w:type="dxa"/>
          </w:tcPr>
          <w:p w14:paraId="71EF774C"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 xml:space="preserve">  0.00</w:t>
            </w:r>
          </w:p>
        </w:tc>
      </w:tr>
      <w:tr w:rsidR="009C6B7E" w:rsidRPr="00B05D98" w14:paraId="320E50E4" w14:textId="77777777" w:rsidTr="00596101">
        <w:tc>
          <w:tcPr>
            <w:tcW w:w="5040" w:type="dxa"/>
            <w:tcBorders>
              <w:bottom w:val="single" w:sz="4" w:space="0" w:color="auto"/>
            </w:tcBorders>
          </w:tcPr>
          <w:p w14:paraId="1B0F3DEF"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 xml:space="preserve">Annual total discharge with two-year lag </w:t>
            </w:r>
          </w:p>
        </w:tc>
        <w:tc>
          <w:tcPr>
            <w:tcW w:w="1440" w:type="dxa"/>
            <w:tcBorders>
              <w:bottom w:val="single" w:sz="4" w:space="0" w:color="auto"/>
            </w:tcBorders>
          </w:tcPr>
          <w:p w14:paraId="32C7C3B4"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 xml:space="preserve">11 </w:t>
            </w:r>
          </w:p>
        </w:tc>
        <w:tc>
          <w:tcPr>
            <w:tcW w:w="1265" w:type="dxa"/>
            <w:tcBorders>
              <w:bottom w:val="single" w:sz="4" w:space="0" w:color="auto"/>
            </w:tcBorders>
          </w:tcPr>
          <w:p w14:paraId="34ABADFA"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3156.44</w:t>
            </w:r>
          </w:p>
        </w:tc>
        <w:tc>
          <w:tcPr>
            <w:tcW w:w="1338" w:type="dxa"/>
            <w:tcBorders>
              <w:bottom w:val="single" w:sz="4" w:space="0" w:color="auto"/>
            </w:tcBorders>
          </w:tcPr>
          <w:p w14:paraId="393E24A4"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 xml:space="preserve">    44.57</w:t>
            </w:r>
          </w:p>
        </w:tc>
        <w:tc>
          <w:tcPr>
            <w:tcW w:w="1170" w:type="dxa"/>
            <w:tcBorders>
              <w:bottom w:val="single" w:sz="4" w:space="0" w:color="auto"/>
            </w:tcBorders>
          </w:tcPr>
          <w:p w14:paraId="201072BC"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 xml:space="preserve">  0.00</w:t>
            </w:r>
          </w:p>
        </w:tc>
      </w:tr>
    </w:tbl>
    <w:p w14:paraId="6A421650" w14:textId="77777777" w:rsidR="009C6B7E" w:rsidRPr="00B05D98" w:rsidRDefault="009C6B7E" w:rsidP="009C6B7E">
      <w:pPr>
        <w:spacing w:line="480" w:lineRule="auto"/>
        <w:rPr>
          <w:rFonts w:cstheme="minorHAnsi"/>
          <w:iCs/>
          <w:sz w:val="24"/>
          <w:szCs w:val="24"/>
        </w:rPr>
      </w:pPr>
    </w:p>
    <w:p w14:paraId="045EF2F4" w14:textId="77777777" w:rsidR="009C6B7E" w:rsidRPr="00B05D98" w:rsidRDefault="009C6B7E" w:rsidP="009C6B7E">
      <w:pPr>
        <w:rPr>
          <w:rFonts w:cstheme="minorHAnsi"/>
          <w:iCs/>
          <w:sz w:val="24"/>
          <w:szCs w:val="24"/>
        </w:rPr>
      </w:pPr>
      <w:r w:rsidRPr="00B05D98">
        <w:rPr>
          <w:rFonts w:cstheme="minorHAnsi"/>
          <w:iCs/>
          <w:sz w:val="24"/>
          <w:szCs w:val="24"/>
        </w:rPr>
        <w:br w:type="page"/>
      </w:r>
    </w:p>
    <w:p w14:paraId="499B1FBB" w14:textId="77777777" w:rsidR="009C6B7E" w:rsidRPr="00B05D98" w:rsidRDefault="009C6B7E" w:rsidP="009C6B7E">
      <w:pPr>
        <w:spacing w:after="0" w:line="480" w:lineRule="auto"/>
        <w:rPr>
          <w:rFonts w:cstheme="minorHAnsi"/>
          <w:iCs/>
          <w:sz w:val="24"/>
          <w:szCs w:val="24"/>
        </w:rPr>
      </w:pPr>
      <w:commentRangeStart w:id="53"/>
      <w:commentRangeStart w:id="54"/>
      <w:r w:rsidRPr="00B05D98">
        <w:rPr>
          <w:rFonts w:cstheme="minorHAnsi"/>
          <w:iCs/>
          <w:sz w:val="24"/>
          <w:szCs w:val="24"/>
        </w:rPr>
        <w:lastRenderedPageBreak/>
        <w:t>TABLE</w:t>
      </w:r>
      <w:commentRangeEnd w:id="53"/>
      <w:r w:rsidR="00A25FD9">
        <w:rPr>
          <w:rStyle w:val="CommentReference"/>
        </w:rPr>
        <w:commentReference w:id="53"/>
      </w:r>
      <w:commentRangeEnd w:id="54"/>
      <w:r w:rsidR="00F866C7">
        <w:rPr>
          <w:rStyle w:val="CommentReference"/>
        </w:rPr>
        <w:commentReference w:id="54"/>
      </w:r>
      <w:r w:rsidRPr="00B05D98">
        <w:rPr>
          <w:rFonts w:cstheme="minorHAnsi"/>
          <w:iCs/>
          <w:sz w:val="24"/>
          <w:szCs w:val="24"/>
        </w:rPr>
        <w:t xml:space="preserve"> 4. Model results for the best fitting GLM model (Table 3) of oyster counts on intertidal reefs in the Big Bend of Florida where oyster counts = period * site + locality + annual discharge with one-year lag </w:t>
      </w:r>
      <w:r w:rsidRPr="00B05D98">
        <w:rPr>
          <w:rStyle w:val="gnkrckgcgsb"/>
          <w:rFonts w:cstheme="minorHAnsi"/>
          <w:color w:val="000000"/>
          <w:sz w:val="24"/>
          <w:szCs w:val="24"/>
          <w:bdr w:val="none" w:sz="0" w:space="0" w:color="auto" w:frame="1"/>
        </w:rPr>
        <w:t>+</w:t>
      </w:r>
      <w:r w:rsidRPr="00B05D98">
        <w:rPr>
          <w:rFonts w:cstheme="minorHAnsi"/>
          <w:iCs/>
          <w:sz w:val="24"/>
          <w:szCs w:val="24"/>
        </w:rPr>
        <w:t xml:space="preserve"> offset(log(transect length)).  Parameter estimates are on log scale.</w:t>
      </w:r>
    </w:p>
    <w:tbl>
      <w:tblPr>
        <w:tblStyle w:val="TableGrid"/>
        <w:tblW w:w="104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0"/>
        <w:gridCol w:w="1558"/>
        <w:gridCol w:w="1558"/>
        <w:gridCol w:w="1558"/>
        <w:gridCol w:w="1559"/>
      </w:tblGrid>
      <w:tr w:rsidR="009C6B7E" w:rsidRPr="00B05D98" w14:paraId="7F7BAB63" w14:textId="77777777" w:rsidTr="00596101">
        <w:tc>
          <w:tcPr>
            <w:tcW w:w="4230" w:type="dxa"/>
            <w:tcBorders>
              <w:top w:val="single" w:sz="4" w:space="0" w:color="auto"/>
              <w:bottom w:val="single" w:sz="4" w:space="0" w:color="auto"/>
            </w:tcBorders>
          </w:tcPr>
          <w:p w14:paraId="5F1D1F66" w14:textId="77777777" w:rsidR="009C6B7E" w:rsidRPr="00B05D98" w:rsidRDefault="009C6B7E" w:rsidP="00596101">
            <w:pPr>
              <w:spacing w:line="480" w:lineRule="auto"/>
              <w:rPr>
                <w:rFonts w:cstheme="minorHAnsi"/>
                <w:color w:val="222222"/>
                <w:sz w:val="24"/>
                <w:szCs w:val="24"/>
                <w:shd w:val="clear" w:color="auto" w:fill="FFFFFF"/>
              </w:rPr>
            </w:pPr>
            <w:r w:rsidRPr="00B05D98">
              <w:rPr>
                <w:rFonts w:cstheme="minorHAnsi"/>
                <w:color w:val="222222"/>
                <w:sz w:val="24"/>
                <w:szCs w:val="24"/>
                <w:shd w:val="clear" w:color="auto" w:fill="FFFFFF"/>
              </w:rPr>
              <w:t xml:space="preserve">             </w:t>
            </w:r>
          </w:p>
        </w:tc>
        <w:tc>
          <w:tcPr>
            <w:tcW w:w="1558" w:type="dxa"/>
            <w:tcBorders>
              <w:top w:val="single" w:sz="4" w:space="0" w:color="auto"/>
              <w:bottom w:val="single" w:sz="4" w:space="0" w:color="auto"/>
            </w:tcBorders>
          </w:tcPr>
          <w:p w14:paraId="7B4A7D6B" w14:textId="77777777" w:rsidR="009C6B7E" w:rsidRPr="00B05D98" w:rsidRDefault="009C6B7E" w:rsidP="00596101">
            <w:pPr>
              <w:spacing w:line="480" w:lineRule="auto"/>
              <w:rPr>
                <w:rFonts w:cstheme="minorHAnsi"/>
                <w:color w:val="222222"/>
                <w:sz w:val="24"/>
                <w:szCs w:val="24"/>
                <w:shd w:val="clear" w:color="auto" w:fill="FFFFFF"/>
              </w:rPr>
            </w:pPr>
            <w:r w:rsidRPr="00B05D98">
              <w:rPr>
                <w:rFonts w:cstheme="minorHAnsi"/>
                <w:color w:val="222222"/>
                <w:sz w:val="24"/>
                <w:szCs w:val="24"/>
                <w:shd w:val="clear" w:color="auto" w:fill="FFFFFF"/>
              </w:rPr>
              <w:t>Estimate</w:t>
            </w:r>
          </w:p>
        </w:tc>
        <w:tc>
          <w:tcPr>
            <w:tcW w:w="1558" w:type="dxa"/>
            <w:tcBorders>
              <w:top w:val="single" w:sz="4" w:space="0" w:color="auto"/>
              <w:bottom w:val="single" w:sz="4" w:space="0" w:color="auto"/>
            </w:tcBorders>
          </w:tcPr>
          <w:p w14:paraId="73BA6B41" w14:textId="77777777" w:rsidR="009C6B7E" w:rsidRPr="00B05D98" w:rsidRDefault="009C6B7E" w:rsidP="00596101">
            <w:pPr>
              <w:spacing w:line="480" w:lineRule="auto"/>
              <w:rPr>
                <w:rFonts w:cstheme="minorHAnsi"/>
                <w:color w:val="222222"/>
                <w:sz w:val="24"/>
                <w:szCs w:val="24"/>
                <w:shd w:val="clear" w:color="auto" w:fill="FFFFFF"/>
              </w:rPr>
            </w:pPr>
            <w:r w:rsidRPr="00B05D98">
              <w:rPr>
                <w:rFonts w:cstheme="minorHAnsi"/>
                <w:color w:val="222222"/>
                <w:sz w:val="24"/>
                <w:szCs w:val="24"/>
                <w:shd w:val="clear" w:color="auto" w:fill="FFFFFF"/>
              </w:rPr>
              <w:t>Std. Error</w:t>
            </w:r>
          </w:p>
        </w:tc>
        <w:tc>
          <w:tcPr>
            <w:tcW w:w="1558" w:type="dxa"/>
            <w:tcBorders>
              <w:top w:val="single" w:sz="4" w:space="0" w:color="auto"/>
              <w:bottom w:val="single" w:sz="4" w:space="0" w:color="auto"/>
            </w:tcBorders>
          </w:tcPr>
          <w:p w14:paraId="51B18058" w14:textId="77777777" w:rsidR="009C6B7E" w:rsidRPr="00B05D98" w:rsidRDefault="009C6B7E" w:rsidP="00596101">
            <w:pPr>
              <w:spacing w:line="480" w:lineRule="auto"/>
              <w:rPr>
                <w:rFonts w:cstheme="minorHAnsi"/>
                <w:color w:val="222222"/>
                <w:sz w:val="24"/>
                <w:szCs w:val="24"/>
                <w:shd w:val="clear" w:color="auto" w:fill="FFFFFF"/>
              </w:rPr>
            </w:pPr>
            <w:r w:rsidRPr="00B05D98">
              <w:rPr>
                <w:rFonts w:cstheme="minorHAnsi"/>
                <w:color w:val="222222"/>
                <w:sz w:val="24"/>
                <w:szCs w:val="24"/>
                <w:shd w:val="clear" w:color="auto" w:fill="FFFFFF"/>
              </w:rPr>
              <w:t>z value</w:t>
            </w:r>
          </w:p>
        </w:tc>
        <w:tc>
          <w:tcPr>
            <w:tcW w:w="1559" w:type="dxa"/>
            <w:tcBorders>
              <w:top w:val="single" w:sz="4" w:space="0" w:color="auto"/>
              <w:bottom w:val="single" w:sz="4" w:space="0" w:color="auto"/>
            </w:tcBorders>
          </w:tcPr>
          <w:p w14:paraId="219580D2" w14:textId="77777777" w:rsidR="009C6B7E" w:rsidRPr="00B05D98" w:rsidRDefault="009C6B7E" w:rsidP="00596101">
            <w:pPr>
              <w:spacing w:line="480" w:lineRule="auto"/>
              <w:rPr>
                <w:rFonts w:cstheme="minorHAnsi"/>
                <w:color w:val="222222"/>
                <w:sz w:val="24"/>
                <w:szCs w:val="24"/>
                <w:shd w:val="clear" w:color="auto" w:fill="FFFFFF"/>
              </w:rPr>
            </w:pPr>
            <w:proofErr w:type="spellStart"/>
            <w:r w:rsidRPr="00B05D98">
              <w:rPr>
                <w:rFonts w:cstheme="minorHAnsi"/>
                <w:color w:val="222222"/>
                <w:sz w:val="24"/>
                <w:szCs w:val="24"/>
                <w:shd w:val="clear" w:color="auto" w:fill="FFFFFF"/>
              </w:rPr>
              <w:t>Pr</w:t>
            </w:r>
            <w:proofErr w:type="spellEnd"/>
            <w:r w:rsidRPr="00B05D98">
              <w:rPr>
                <w:rFonts w:cstheme="minorHAnsi"/>
                <w:color w:val="222222"/>
                <w:sz w:val="24"/>
                <w:szCs w:val="24"/>
                <w:shd w:val="clear" w:color="auto" w:fill="FFFFFF"/>
              </w:rPr>
              <w:t xml:space="preserve">(&gt;|z|)    </w:t>
            </w:r>
          </w:p>
        </w:tc>
      </w:tr>
      <w:tr w:rsidR="009C6B7E" w:rsidRPr="00B05D98" w14:paraId="26832522" w14:textId="77777777" w:rsidTr="00596101">
        <w:tc>
          <w:tcPr>
            <w:tcW w:w="4230" w:type="dxa"/>
            <w:tcBorders>
              <w:top w:val="single" w:sz="4" w:space="0" w:color="auto"/>
            </w:tcBorders>
          </w:tcPr>
          <w:p w14:paraId="466AF086" w14:textId="77777777" w:rsidR="009C6B7E" w:rsidRPr="00B05D98" w:rsidRDefault="009C6B7E" w:rsidP="00596101">
            <w:pPr>
              <w:spacing w:line="480" w:lineRule="auto"/>
              <w:rPr>
                <w:rFonts w:cstheme="minorHAnsi"/>
                <w:color w:val="222222"/>
                <w:sz w:val="24"/>
                <w:szCs w:val="24"/>
                <w:shd w:val="clear" w:color="auto" w:fill="FFFFFF"/>
              </w:rPr>
            </w:pPr>
            <w:r w:rsidRPr="00B05D98">
              <w:rPr>
                <w:rFonts w:cstheme="minorHAnsi"/>
                <w:iCs/>
                <w:sz w:val="24"/>
                <w:szCs w:val="24"/>
              </w:rPr>
              <w:t xml:space="preserve">Intercept   </w:t>
            </w:r>
          </w:p>
        </w:tc>
        <w:tc>
          <w:tcPr>
            <w:tcW w:w="1558" w:type="dxa"/>
            <w:tcBorders>
              <w:top w:val="single" w:sz="4" w:space="0" w:color="auto"/>
            </w:tcBorders>
          </w:tcPr>
          <w:p w14:paraId="0F9A0C64" w14:textId="77777777" w:rsidR="009C6B7E" w:rsidRPr="00B05D98" w:rsidRDefault="009C6B7E" w:rsidP="00596101">
            <w:pPr>
              <w:spacing w:line="480" w:lineRule="auto"/>
              <w:rPr>
                <w:rFonts w:cstheme="minorHAnsi"/>
                <w:color w:val="222222"/>
                <w:sz w:val="24"/>
                <w:szCs w:val="24"/>
                <w:shd w:val="clear" w:color="auto" w:fill="FFFFFF"/>
              </w:rPr>
            </w:pPr>
            <w:r w:rsidRPr="00B05D98">
              <w:rPr>
                <w:rFonts w:cstheme="minorHAnsi"/>
                <w:color w:val="222222"/>
                <w:sz w:val="24"/>
                <w:szCs w:val="24"/>
                <w:shd w:val="clear" w:color="auto" w:fill="FFFFFF"/>
              </w:rPr>
              <w:t xml:space="preserve">4.79684    </w:t>
            </w:r>
          </w:p>
        </w:tc>
        <w:tc>
          <w:tcPr>
            <w:tcW w:w="1558" w:type="dxa"/>
            <w:tcBorders>
              <w:top w:val="single" w:sz="4" w:space="0" w:color="auto"/>
            </w:tcBorders>
          </w:tcPr>
          <w:p w14:paraId="23DA054A" w14:textId="77777777" w:rsidR="009C6B7E" w:rsidRPr="00B05D98" w:rsidRDefault="009C6B7E" w:rsidP="00596101">
            <w:pPr>
              <w:spacing w:line="480" w:lineRule="auto"/>
              <w:rPr>
                <w:rFonts w:cstheme="minorHAnsi"/>
                <w:color w:val="222222"/>
                <w:sz w:val="24"/>
                <w:szCs w:val="24"/>
                <w:shd w:val="clear" w:color="auto" w:fill="FFFFFF"/>
              </w:rPr>
            </w:pPr>
            <w:r w:rsidRPr="00B05D98">
              <w:rPr>
                <w:rFonts w:cstheme="minorHAnsi"/>
                <w:color w:val="222222"/>
                <w:sz w:val="24"/>
                <w:szCs w:val="24"/>
                <w:shd w:val="clear" w:color="auto" w:fill="FFFFFF"/>
              </w:rPr>
              <w:t xml:space="preserve">0.15903  </w:t>
            </w:r>
          </w:p>
        </w:tc>
        <w:tc>
          <w:tcPr>
            <w:tcW w:w="1558" w:type="dxa"/>
            <w:tcBorders>
              <w:top w:val="single" w:sz="4" w:space="0" w:color="auto"/>
            </w:tcBorders>
          </w:tcPr>
          <w:p w14:paraId="7E099AC1" w14:textId="77777777" w:rsidR="009C6B7E" w:rsidRPr="00B05D98" w:rsidRDefault="009C6B7E" w:rsidP="00596101">
            <w:pPr>
              <w:spacing w:line="480" w:lineRule="auto"/>
              <w:rPr>
                <w:rFonts w:cstheme="minorHAnsi"/>
                <w:color w:val="222222"/>
                <w:sz w:val="24"/>
                <w:szCs w:val="24"/>
                <w:shd w:val="clear" w:color="auto" w:fill="FFFFFF"/>
              </w:rPr>
            </w:pPr>
            <w:r w:rsidRPr="00B05D98">
              <w:rPr>
                <w:rFonts w:cstheme="minorHAnsi"/>
                <w:color w:val="222222"/>
                <w:sz w:val="24"/>
                <w:szCs w:val="24"/>
                <w:shd w:val="clear" w:color="auto" w:fill="FFFFFF"/>
              </w:rPr>
              <w:t xml:space="preserve">30.163 </w:t>
            </w:r>
          </w:p>
        </w:tc>
        <w:tc>
          <w:tcPr>
            <w:tcW w:w="1559" w:type="dxa"/>
            <w:tcBorders>
              <w:top w:val="single" w:sz="4" w:space="0" w:color="auto"/>
            </w:tcBorders>
          </w:tcPr>
          <w:p w14:paraId="5182EB21" w14:textId="77777777" w:rsidR="009C6B7E" w:rsidRPr="00B05D98" w:rsidRDefault="009C6B7E" w:rsidP="00596101">
            <w:pPr>
              <w:spacing w:line="480" w:lineRule="auto"/>
              <w:rPr>
                <w:rFonts w:cstheme="minorHAnsi"/>
                <w:color w:val="222222"/>
                <w:sz w:val="24"/>
                <w:szCs w:val="24"/>
                <w:shd w:val="clear" w:color="auto" w:fill="FFFFFF"/>
              </w:rPr>
            </w:pPr>
            <w:r w:rsidRPr="00B05D98">
              <w:rPr>
                <w:rFonts w:cstheme="minorHAnsi"/>
                <w:color w:val="222222"/>
                <w:sz w:val="24"/>
                <w:szCs w:val="24"/>
                <w:shd w:val="clear" w:color="auto" w:fill="FFFFFF"/>
              </w:rPr>
              <w:t xml:space="preserve">&lt; 2e-16 </w:t>
            </w:r>
          </w:p>
        </w:tc>
      </w:tr>
      <w:tr w:rsidR="009C6B7E" w:rsidRPr="00B05D98" w14:paraId="27696B36" w14:textId="77777777" w:rsidTr="00596101">
        <w:tc>
          <w:tcPr>
            <w:tcW w:w="4230" w:type="dxa"/>
          </w:tcPr>
          <w:p w14:paraId="10346285" w14:textId="77777777" w:rsidR="009C6B7E" w:rsidRPr="00B05D98" w:rsidRDefault="009C6B7E" w:rsidP="00596101">
            <w:pPr>
              <w:spacing w:line="480" w:lineRule="auto"/>
              <w:rPr>
                <w:rFonts w:cstheme="minorHAnsi"/>
                <w:color w:val="222222"/>
                <w:sz w:val="24"/>
                <w:szCs w:val="24"/>
                <w:shd w:val="clear" w:color="auto" w:fill="FFFFFF"/>
              </w:rPr>
            </w:pPr>
            <w:r w:rsidRPr="00B05D98">
              <w:rPr>
                <w:rFonts w:cstheme="minorHAnsi"/>
                <w:iCs/>
                <w:sz w:val="24"/>
                <w:szCs w:val="24"/>
              </w:rPr>
              <w:t xml:space="preserve">Period      </w:t>
            </w:r>
          </w:p>
        </w:tc>
        <w:tc>
          <w:tcPr>
            <w:tcW w:w="1558" w:type="dxa"/>
          </w:tcPr>
          <w:p w14:paraId="44B441A3" w14:textId="77777777" w:rsidR="009C6B7E" w:rsidRPr="00B05D98" w:rsidRDefault="009C6B7E" w:rsidP="00596101">
            <w:pPr>
              <w:spacing w:line="480" w:lineRule="auto"/>
              <w:rPr>
                <w:rFonts w:cstheme="minorHAnsi"/>
                <w:color w:val="222222"/>
                <w:sz w:val="24"/>
                <w:szCs w:val="24"/>
                <w:shd w:val="clear" w:color="auto" w:fill="FFFFFF"/>
              </w:rPr>
            </w:pPr>
            <w:r w:rsidRPr="00B05D98">
              <w:rPr>
                <w:rFonts w:cstheme="minorHAnsi"/>
                <w:color w:val="222222"/>
                <w:sz w:val="24"/>
                <w:szCs w:val="24"/>
                <w:shd w:val="clear" w:color="auto" w:fill="FFFFFF"/>
              </w:rPr>
              <w:t xml:space="preserve">-0.05847    </w:t>
            </w:r>
          </w:p>
        </w:tc>
        <w:tc>
          <w:tcPr>
            <w:tcW w:w="1558" w:type="dxa"/>
          </w:tcPr>
          <w:p w14:paraId="5246E254" w14:textId="77777777" w:rsidR="009C6B7E" w:rsidRPr="00B05D98" w:rsidRDefault="009C6B7E" w:rsidP="00596101">
            <w:pPr>
              <w:spacing w:line="480" w:lineRule="auto"/>
              <w:rPr>
                <w:rFonts w:cstheme="minorHAnsi"/>
                <w:color w:val="222222"/>
                <w:sz w:val="24"/>
                <w:szCs w:val="24"/>
                <w:shd w:val="clear" w:color="auto" w:fill="FFFFFF"/>
              </w:rPr>
            </w:pPr>
            <w:r w:rsidRPr="00B05D98">
              <w:rPr>
                <w:rFonts w:cstheme="minorHAnsi"/>
                <w:color w:val="222222"/>
                <w:sz w:val="24"/>
                <w:szCs w:val="24"/>
                <w:shd w:val="clear" w:color="auto" w:fill="FFFFFF"/>
              </w:rPr>
              <w:t xml:space="preserve">0.01138  </w:t>
            </w:r>
          </w:p>
        </w:tc>
        <w:tc>
          <w:tcPr>
            <w:tcW w:w="1558" w:type="dxa"/>
          </w:tcPr>
          <w:p w14:paraId="0465A1BC" w14:textId="77777777" w:rsidR="009C6B7E" w:rsidRPr="00B05D98" w:rsidRDefault="009C6B7E" w:rsidP="00596101">
            <w:pPr>
              <w:spacing w:line="480" w:lineRule="auto"/>
              <w:rPr>
                <w:rFonts w:cstheme="minorHAnsi"/>
                <w:color w:val="222222"/>
                <w:sz w:val="24"/>
                <w:szCs w:val="24"/>
                <w:shd w:val="clear" w:color="auto" w:fill="FFFFFF"/>
              </w:rPr>
            </w:pPr>
            <w:r w:rsidRPr="00B05D98">
              <w:rPr>
                <w:rFonts w:cstheme="minorHAnsi"/>
                <w:color w:val="222222"/>
                <w:sz w:val="24"/>
                <w:szCs w:val="24"/>
                <w:shd w:val="clear" w:color="auto" w:fill="FFFFFF"/>
              </w:rPr>
              <w:t xml:space="preserve">-5.137 </w:t>
            </w:r>
          </w:p>
        </w:tc>
        <w:tc>
          <w:tcPr>
            <w:tcW w:w="1559" w:type="dxa"/>
          </w:tcPr>
          <w:p w14:paraId="49FA6E61" w14:textId="77777777" w:rsidR="009C6B7E" w:rsidRPr="00B05D98" w:rsidRDefault="009C6B7E" w:rsidP="00596101">
            <w:pPr>
              <w:spacing w:line="480" w:lineRule="auto"/>
              <w:rPr>
                <w:rFonts w:cstheme="minorHAnsi"/>
                <w:color w:val="222222"/>
                <w:sz w:val="24"/>
                <w:szCs w:val="24"/>
                <w:shd w:val="clear" w:color="auto" w:fill="FFFFFF"/>
              </w:rPr>
            </w:pPr>
            <w:r w:rsidRPr="00B05D98">
              <w:rPr>
                <w:rFonts w:cstheme="minorHAnsi"/>
                <w:color w:val="222222"/>
                <w:sz w:val="24"/>
                <w:szCs w:val="24"/>
                <w:shd w:val="clear" w:color="auto" w:fill="FFFFFF"/>
              </w:rPr>
              <w:t xml:space="preserve">2.79e-07 </w:t>
            </w:r>
          </w:p>
        </w:tc>
      </w:tr>
      <w:tr w:rsidR="009C6B7E" w:rsidRPr="00B05D98" w14:paraId="2E7EA094" w14:textId="77777777" w:rsidTr="00596101">
        <w:tc>
          <w:tcPr>
            <w:tcW w:w="4230" w:type="dxa"/>
          </w:tcPr>
          <w:p w14:paraId="1242C6A5" w14:textId="77777777" w:rsidR="009C6B7E" w:rsidRPr="00B05D98" w:rsidRDefault="009C6B7E" w:rsidP="00596101">
            <w:pPr>
              <w:spacing w:line="480" w:lineRule="auto"/>
              <w:rPr>
                <w:rFonts w:cstheme="minorHAnsi"/>
                <w:color w:val="222222"/>
                <w:sz w:val="24"/>
                <w:szCs w:val="24"/>
                <w:shd w:val="clear" w:color="auto" w:fill="FFFFFF"/>
              </w:rPr>
            </w:pPr>
            <w:r w:rsidRPr="00B05D98">
              <w:rPr>
                <w:rFonts w:cstheme="minorHAnsi"/>
                <w:iCs/>
                <w:sz w:val="24"/>
                <w:szCs w:val="24"/>
              </w:rPr>
              <w:t xml:space="preserve">Nearshore site   </w:t>
            </w:r>
          </w:p>
        </w:tc>
        <w:tc>
          <w:tcPr>
            <w:tcW w:w="1558" w:type="dxa"/>
          </w:tcPr>
          <w:p w14:paraId="26CB5B1F" w14:textId="77777777" w:rsidR="009C6B7E" w:rsidRPr="00B05D98" w:rsidRDefault="009C6B7E" w:rsidP="00596101">
            <w:pPr>
              <w:spacing w:line="480" w:lineRule="auto"/>
              <w:rPr>
                <w:rFonts w:cstheme="minorHAnsi"/>
                <w:color w:val="222222"/>
                <w:sz w:val="24"/>
                <w:szCs w:val="24"/>
                <w:shd w:val="clear" w:color="auto" w:fill="FFFFFF"/>
              </w:rPr>
            </w:pPr>
            <w:r w:rsidRPr="00B05D98">
              <w:rPr>
                <w:rFonts w:cstheme="minorHAnsi"/>
                <w:color w:val="222222"/>
                <w:sz w:val="24"/>
                <w:szCs w:val="24"/>
                <w:shd w:val="clear" w:color="auto" w:fill="FFFFFF"/>
              </w:rPr>
              <w:t xml:space="preserve">-1.63292    </w:t>
            </w:r>
          </w:p>
        </w:tc>
        <w:tc>
          <w:tcPr>
            <w:tcW w:w="1558" w:type="dxa"/>
          </w:tcPr>
          <w:p w14:paraId="62736A0F" w14:textId="77777777" w:rsidR="009C6B7E" w:rsidRPr="00B05D98" w:rsidRDefault="009C6B7E" w:rsidP="00596101">
            <w:pPr>
              <w:spacing w:line="480" w:lineRule="auto"/>
              <w:rPr>
                <w:rFonts w:cstheme="minorHAnsi"/>
                <w:color w:val="222222"/>
                <w:sz w:val="24"/>
                <w:szCs w:val="24"/>
                <w:shd w:val="clear" w:color="auto" w:fill="FFFFFF"/>
              </w:rPr>
            </w:pPr>
            <w:r w:rsidRPr="00B05D98">
              <w:rPr>
                <w:rFonts w:cstheme="minorHAnsi"/>
                <w:color w:val="222222"/>
                <w:sz w:val="24"/>
                <w:szCs w:val="24"/>
                <w:shd w:val="clear" w:color="auto" w:fill="FFFFFF"/>
              </w:rPr>
              <w:t xml:space="preserve">0.18054  </w:t>
            </w:r>
          </w:p>
        </w:tc>
        <w:tc>
          <w:tcPr>
            <w:tcW w:w="1558" w:type="dxa"/>
          </w:tcPr>
          <w:p w14:paraId="00B8AB54" w14:textId="77777777" w:rsidR="009C6B7E" w:rsidRPr="00B05D98" w:rsidRDefault="009C6B7E" w:rsidP="00596101">
            <w:pPr>
              <w:spacing w:line="480" w:lineRule="auto"/>
              <w:rPr>
                <w:rFonts w:cstheme="minorHAnsi"/>
                <w:color w:val="222222"/>
                <w:sz w:val="24"/>
                <w:szCs w:val="24"/>
                <w:shd w:val="clear" w:color="auto" w:fill="FFFFFF"/>
              </w:rPr>
            </w:pPr>
            <w:r w:rsidRPr="00B05D98">
              <w:rPr>
                <w:rFonts w:cstheme="minorHAnsi"/>
                <w:color w:val="222222"/>
                <w:sz w:val="24"/>
                <w:szCs w:val="24"/>
                <w:shd w:val="clear" w:color="auto" w:fill="FFFFFF"/>
              </w:rPr>
              <w:t xml:space="preserve">-9.044  </w:t>
            </w:r>
          </w:p>
        </w:tc>
        <w:tc>
          <w:tcPr>
            <w:tcW w:w="1559" w:type="dxa"/>
          </w:tcPr>
          <w:p w14:paraId="47915BE1" w14:textId="77777777" w:rsidR="009C6B7E" w:rsidRPr="00B05D98" w:rsidRDefault="009C6B7E" w:rsidP="00596101">
            <w:pPr>
              <w:spacing w:line="480" w:lineRule="auto"/>
              <w:rPr>
                <w:rFonts w:cstheme="minorHAnsi"/>
                <w:color w:val="222222"/>
                <w:sz w:val="24"/>
                <w:szCs w:val="24"/>
                <w:shd w:val="clear" w:color="auto" w:fill="FFFFFF"/>
              </w:rPr>
            </w:pPr>
            <w:r w:rsidRPr="00B05D98">
              <w:rPr>
                <w:rFonts w:cstheme="minorHAnsi"/>
                <w:color w:val="222222"/>
                <w:sz w:val="24"/>
                <w:szCs w:val="24"/>
                <w:shd w:val="clear" w:color="auto" w:fill="FFFFFF"/>
              </w:rPr>
              <w:t xml:space="preserve">&lt; 2e-16 </w:t>
            </w:r>
          </w:p>
        </w:tc>
      </w:tr>
      <w:tr w:rsidR="009C6B7E" w:rsidRPr="00B05D98" w14:paraId="3AAAF363" w14:textId="77777777" w:rsidTr="00596101">
        <w:tc>
          <w:tcPr>
            <w:tcW w:w="4230" w:type="dxa"/>
          </w:tcPr>
          <w:p w14:paraId="4AE32AE7" w14:textId="77777777" w:rsidR="009C6B7E" w:rsidRPr="00B05D98" w:rsidRDefault="009C6B7E" w:rsidP="00596101">
            <w:pPr>
              <w:spacing w:line="480" w:lineRule="auto"/>
              <w:rPr>
                <w:rFonts w:cstheme="minorHAnsi"/>
                <w:color w:val="222222"/>
                <w:sz w:val="24"/>
                <w:szCs w:val="24"/>
                <w:shd w:val="clear" w:color="auto" w:fill="FFFFFF"/>
              </w:rPr>
            </w:pPr>
            <w:r w:rsidRPr="00B05D98">
              <w:rPr>
                <w:rFonts w:cstheme="minorHAnsi"/>
                <w:iCs/>
                <w:sz w:val="24"/>
                <w:szCs w:val="24"/>
              </w:rPr>
              <w:t>Offshore site</w:t>
            </w:r>
          </w:p>
        </w:tc>
        <w:tc>
          <w:tcPr>
            <w:tcW w:w="1558" w:type="dxa"/>
          </w:tcPr>
          <w:p w14:paraId="07F1B14B" w14:textId="77777777" w:rsidR="009C6B7E" w:rsidRPr="00B05D98" w:rsidRDefault="009C6B7E" w:rsidP="00596101">
            <w:pPr>
              <w:spacing w:line="480" w:lineRule="auto"/>
              <w:rPr>
                <w:rFonts w:cstheme="minorHAnsi"/>
                <w:color w:val="222222"/>
                <w:sz w:val="24"/>
                <w:szCs w:val="24"/>
                <w:shd w:val="clear" w:color="auto" w:fill="FFFFFF"/>
              </w:rPr>
            </w:pPr>
            <w:r w:rsidRPr="00B05D98">
              <w:rPr>
                <w:rFonts w:cstheme="minorHAnsi"/>
                <w:color w:val="222222"/>
                <w:sz w:val="24"/>
                <w:szCs w:val="24"/>
                <w:shd w:val="clear" w:color="auto" w:fill="FFFFFF"/>
              </w:rPr>
              <w:t xml:space="preserve">-2.36720    </w:t>
            </w:r>
          </w:p>
        </w:tc>
        <w:tc>
          <w:tcPr>
            <w:tcW w:w="1558" w:type="dxa"/>
          </w:tcPr>
          <w:p w14:paraId="5E2B47C3" w14:textId="77777777" w:rsidR="009C6B7E" w:rsidRPr="00B05D98" w:rsidRDefault="009C6B7E" w:rsidP="00596101">
            <w:pPr>
              <w:spacing w:line="480" w:lineRule="auto"/>
              <w:rPr>
                <w:rFonts w:cstheme="minorHAnsi"/>
                <w:color w:val="222222"/>
                <w:sz w:val="24"/>
                <w:szCs w:val="24"/>
                <w:shd w:val="clear" w:color="auto" w:fill="FFFFFF"/>
              </w:rPr>
            </w:pPr>
            <w:r w:rsidRPr="00B05D98">
              <w:rPr>
                <w:rFonts w:cstheme="minorHAnsi"/>
                <w:color w:val="222222"/>
                <w:sz w:val="24"/>
                <w:szCs w:val="24"/>
                <w:shd w:val="clear" w:color="auto" w:fill="FFFFFF"/>
              </w:rPr>
              <w:t xml:space="preserve">0.19730 </w:t>
            </w:r>
          </w:p>
        </w:tc>
        <w:tc>
          <w:tcPr>
            <w:tcW w:w="1558" w:type="dxa"/>
          </w:tcPr>
          <w:p w14:paraId="3D6CE28D" w14:textId="77777777" w:rsidR="009C6B7E" w:rsidRPr="00B05D98" w:rsidRDefault="009C6B7E" w:rsidP="00596101">
            <w:pPr>
              <w:spacing w:line="480" w:lineRule="auto"/>
              <w:rPr>
                <w:rFonts w:cstheme="minorHAnsi"/>
                <w:color w:val="222222"/>
                <w:sz w:val="24"/>
                <w:szCs w:val="24"/>
                <w:shd w:val="clear" w:color="auto" w:fill="FFFFFF"/>
              </w:rPr>
            </w:pPr>
            <w:r w:rsidRPr="00B05D98">
              <w:rPr>
                <w:rFonts w:cstheme="minorHAnsi"/>
                <w:color w:val="222222"/>
                <w:sz w:val="24"/>
                <w:szCs w:val="24"/>
                <w:shd w:val="clear" w:color="auto" w:fill="FFFFFF"/>
              </w:rPr>
              <w:t xml:space="preserve">-11.998 </w:t>
            </w:r>
          </w:p>
        </w:tc>
        <w:tc>
          <w:tcPr>
            <w:tcW w:w="1559" w:type="dxa"/>
          </w:tcPr>
          <w:p w14:paraId="153C057B" w14:textId="77777777" w:rsidR="009C6B7E" w:rsidRPr="00B05D98" w:rsidRDefault="009C6B7E" w:rsidP="00596101">
            <w:pPr>
              <w:spacing w:line="480" w:lineRule="auto"/>
              <w:rPr>
                <w:rFonts w:cstheme="minorHAnsi"/>
                <w:color w:val="222222"/>
                <w:sz w:val="24"/>
                <w:szCs w:val="24"/>
                <w:shd w:val="clear" w:color="auto" w:fill="FFFFFF"/>
              </w:rPr>
            </w:pPr>
            <w:r w:rsidRPr="00B05D98">
              <w:rPr>
                <w:rFonts w:cstheme="minorHAnsi"/>
                <w:color w:val="222222"/>
                <w:sz w:val="24"/>
                <w:szCs w:val="24"/>
                <w:shd w:val="clear" w:color="auto" w:fill="FFFFFF"/>
              </w:rPr>
              <w:t>&lt; 2e-16</w:t>
            </w:r>
          </w:p>
        </w:tc>
      </w:tr>
      <w:tr w:rsidR="009C6B7E" w:rsidRPr="00B05D98" w14:paraId="3DA157B7" w14:textId="77777777" w:rsidTr="00596101">
        <w:tc>
          <w:tcPr>
            <w:tcW w:w="4230" w:type="dxa"/>
          </w:tcPr>
          <w:p w14:paraId="4B47DD2E" w14:textId="77777777" w:rsidR="009C6B7E" w:rsidRPr="00B05D98" w:rsidRDefault="009C6B7E" w:rsidP="00596101">
            <w:pPr>
              <w:spacing w:line="480" w:lineRule="auto"/>
              <w:rPr>
                <w:rFonts w:cstheme="minorHAnsi"/>
                <w:color w:val="222222"/>
                <w:sz w:val="24"/>
                <w:szCs w:val="24"/>
                <w:shd w:val="clear" w:color="auto" w:fill="FFFFFF"/>
              </w:rPr>
            </w:pPr>
            <w:r w:rsidRPr="00B05D98">
              <w:rPr>
                <w:rFonts w:cstheme="minorHAnsi"/>
                <w:iCs/>
                <w:sz w:val="24"/>
                <w:szCs w:val="24"/>
              </w:rPr>
              <w:t>Corrigan’s Reef</w:t>
            </w:r>
          </w:p>
        </w:tc>
        <w:tc>
          <w:tcPr>
            <w:tcW w:w="1558" w:type="dxa"/>
          </w:tcPr>
          <w:p w14:paraId="1EFCFABD" w14:textId="77777777" w:rsidR="009C6B7E" w:rsidRPr="00B05D98" w:rsidRDefault="009C6B7E" w:rsidP="00596101">
            <w:pPr>
              <w:spacing w:line="480" w:lineRule="auto"/>
              <w:rPr>
                <w:rFonts w:cstheme="minorHAnsi"/>
                <w:color w:val="222222"/>
                <w:sz w:val="24"/>
                <w:szCs w:val="24"/>
                <w:shd w:val="clear" w:color="auto" w:fill="FFFFFF"/>
              </w:rPr>
            </w:pPr>
            <w:r w:rsidRPr="00B05D98">
              <w:rPr>
                <w:rFonts w:cstheme="minorHAnsi"/>
                <w:color w:val="222222"/>
                <w:sz w:val="24"/>
                <w:szCs w:val="24"/>
                <w:shd w:val="clear" w:color="auto" w:fill="FFFFFF"/>
              </w:rPr>
              <w:t xml:space="preserve">0.35860    </w:t>
            </w:r>
          </w:p>
        </w:tc>
        <w:tc>
          <w:tcPr>
            <w:tcW w:w="1558" w:type="dxa"/>
          </w:tcPr>
          <w:p w14:paraId="6A2BF402" w14:textId="77777777" w:rsidR="009C6B7E" w:rsidRPr="00B05D98" w:rsidRDefault="009C6B7E" w:rsidP="00596101">
            <w:pPr>
              <w:spacing w:line="480" w:lineRule="auto"/>
              <w:rPr>
                <w:rFonts w:cstheme="minorHAnsi"/>
                <w:color w:val="222222"/>
                <w:sz w:val="24"/>
                <w:szCs w:val="24"/>
                <w:shd w:val="clear" w:color="auto" w:fill="FFFFFF"/>
              </w:rPr>
            </w:pPr>
            <w:r w:rsidRPr="00B05D98">
              <w:rPr>
                <w:rFonts w:cstheme="minorHAnsi"/>
                <w:color w:val="222222"/>
                <w:sz w:val="24"/>
                <w:szCs w:val="24"/>
                <w:shd w:val="clear" w:color="auto" w:fill="FFFFFF"/>
              </w:rPr>
              <w:t xml:space="preserve">0.16732 </w:t>
            </w:r>
          </w:p>
        </w:tc>
        <w:tc>
          <w:tcPr>
            <w:tcW w:w="1558" w:type="dxa"/>
          </w:tcPr>
          <w:p w14:paraId="333CD847" w14:textId="77777777" w:rsidR="009C6B7E" w:rsidRPr="00B05D98" w:rsidRDefault="009C6B7E" w:rsidP="00596101">
            <w:pPr>
              <w:spacing w:line="480" w:lineRule="auto"/>
              <w:rPr>
                <w:rFonts w:cstheme="minorHAnsi"/>
                <w:color w:val="222222"/>
                <w:sz w:val="24"/>
                <w:szCs w:val="24"/>
                <w:shd w:val="clear" w:color="auto" w:fill="FFFFFF"/>
              </w:rPr>
            </w:pPr>
            <w:r w:rsidRPr="00B05D98">
              <w:rPr>
                <w:rFonts w:cstheme="minorHAnsi"/>
                <w:color w:val="222222"/>
                <w:sz w:val="24"/>
                <w:szCs w:val="24"/>
                <w:shd w:val="clear" w:color="auto" w:fill="FFFFFF"/>
              </w:rPr>
              <w:t xml:space="preserve">2.143 </w:t>
            </w:r>
          </w:p>
        </w:tc>
        <w:tc>
          <w:tcPr>
            <w:tcW w:w="1559" w:type="dxa"/>
          </w:tcPr>
          <w:p w14:paraId="4041F6AE" w14:textId="77777777" w:rsidR="009C6B7E" w:rsidRPr="00B05D98" w:rsidRDefault="009C6B7E" w:rsidP="00596101">
            <w:pPr>
              <w:spacing w:line="480" w:lineRule="auto"/>
              <w:rPr>
                <w:rFonts w:cstheme="minorHAnsi"/>
                <w:color w:val="222222"/>
                <w:sz w:val="24"/>
                <w:szCs w:val="24"/>
                <w:shd w:val="clear" w:color="auto" w:fill="FFFFFF"/>
              </w:rPr>
            </w:pPr>
            <w:r w:rsidRPr="00B05D98">
              <w:rPr>
                <w:rFonts w:cstheme="minorHAnsi"/>
                <w:color w:val="222222"/>
                <w:sz w:val="24"/>
                <w:szCs w:val="24"/>
                <w:shd w:val="clear" w:color="auto" w:fill="FFFFFF"/>
              </w:rPr>
              <w:t>0.0321</w:t>
            </w:r>
          </w:p>
        </w:tc>
      </w:tr>
      <w:tr w:rsidR="009C6B7E" w:rsidRPr="00B05D98" w14:paraId="5E9A6706" w14:textId="77777777" w:rsidTr="00596101">
        <w:tc>
          <w:tcPr>
            <w:tcW w:w="4230" w:type="dxa"/>
          </w:tcPr>
          <w:p w14:paraId="71AECD89" w14:textId="77777777" w:rsidR="009C6B7E" w:rsidRPr="00B05D98" w:rsidRDefault="009C6B7E" w:rsidP="00596101">
            <w:pPr>
              <w:spacing w:line="480" w:lineRule="auto"/>
              <w:rPr>
                <w:rFonts w:cstheme="minorHAnsi"/>
                <w:color w:val="222222"/>
                <w:sz w:val="24"/>
                <w:szCs w:val="24"/>
                <w:shd w:val="clear" w:color="auto" w:fill="FFFFFF"/>
              </w:rPr>
            </w:pPr>
            <w:r w:rsidRPr="00B05D98">
              <w:rPr>
                <w:rFonts w:cstheme="minorHAnsi"/>
                <w:iCs/>
                <w:sz w:val="24"/>
                <w:szCs w:val="24"/>
              </w:rPr>
              <w:t xml:space="preserve">Horseshoe Beach  </w:t>
            </w:r>
          </w:p>
        </w:tc>
        <w:tc>
          <w:tcPr>
            <w:tcW w:w="1558" w:type="dxa"/>
          </w:tcPr>
          <w:p w14:paraId="5A0FFA9A" w14:textId="77777777" w:rsidR="009C6B7E" w:rsidRPr="00B05D98" w:rsidRDefault="009C6B7E" w:rsidP="00596101">
            <w:pPr>
              <w:spacing w:line="480" w:lineRule="auto"/>
              <w:rPr>
                <w:rFonts w:cstheme="minorHAnsi"/>
                <w:color w:val="222222"/>
                <w:sz w:val="24"/>
                <w:szCs w:val="24"/>
                <w:shd w:val="clear" w:color="auto" w:fill="FFFFFF"/>
              </w:rPr>
            </w:pPr>
            <w:r w:rsidRPr="00B05D98">
              <w:rPr>
                <w:rFonts w:cstheme="minorHAnsi"/>
                <w:color w:val="222222"/>
                <w:sz w:val="24"/>
                <w:szCs w:val="24"/>
                <w:shd w:val="clear" w:color="auto" w:fill="FFFFFF"/>
              </w:rPr>
              <w:t xml:space="preserve">-0.18998    </w:t>
            </w:r>
          </w:p>
        </w:tc>
        <w:tc>
          <w:tcPr>
            <w:tcW w:w="1558" w:type="dxa"/>
          </w:tcPr>
          <w:p w14:paraId="320DCD46" w14:textId="77777777" w:rsidR="009C6B7E" w:rsidRPr="00B05D98" w:rsidRDefault="009C6B7E" w:rsidP="00596101">
            <w:pPr>
              <w:spacing w:line="480" w:lineRule="auto"/>
              <w:rPr>
                <w:rFonts w:cstheme="minorHAnsi"/>
                <w:color w:val="222222"/>
                <w:sz w:val="24"/>
                <w:szCs w:val="24"/>
                <w:shd w:val="clear" w:color="auto" w:fill="FFFFFF"/>
              </w:rPr>
            </w:pPr>
            <w:r w:rsidRPr="00B05D98">
              <w:rPr>
                <w:rFonts w:cstheme="minorHAnsi"/>
                <w:color w:val="222222"/>
                <w:sz w:val="24"/>
                <w:szCs w:val="24"/>
                <w:shd w:val="clear" w:color="auto" w:fill="FFFFFF"/>
              </w:rPr>
              <w:t xml:space="preserve">0.17244 </w:t>
            </w:r>
          </w:p>
        </w:tc>
        <w:tc>
          <w:tcPr>
            <w:tcW w:w="1558" w:type="dxa"/>
          </w:tcPr>
          <w:p w14:paraId="5688BC69" w14:textId="77777777" w:rsidR="009C6B7E" w:rsidRPr="00B05D98" w:rsidRDefault="009C6B7E" w:rsidP="00596101">
            <w:pPr>
              <w:spacing w:line="480" w:lineRule="auto"/>
              <w:rPr>
                <w:rFonts w:cstheme="minorHAnsi"/>
                <w:color w:val="222222"/>
                <w:sz w:val="24"/>
                <w:szCs w:val="24"/>
                <w:shd w:val="clear" w:color="auto" w:fill="FFFFFF"/>
              </w:rPr>
            </w:pPr>
            <w:r w:rsidRPr="00B05D98">
              <w:rPr>
                <w:rFonts w:cstheme="minorHAnsi"/>
                <w:color w:val="222222"/>
                <w:sz w:val="24"/>
                <w:szCs w:val="24"/>
                <w:shd w:val="clear" w:color="auto" w:fill="FFFFFF"/>
              </w:rPr>
              <w:t xml:space="preserve">-1.102 </w:t>
            </w:r>
          </w:p>
        </w:tc>
        <w:tc>
          <w:tcPr>
            <w:tcW w:w="1559" w:type="dxa"/>
          </w:tcPr>
          <w:p w14:paraId="56B0FB02" w14:textId="77777777" w:rsidR="009C6B7E" w:rsidRPr="00B05D98" w:rsidRDefault="009C6B7E" w:rsidP="00596101">
            <w:pPr>
              <w:spacing w:line="480" w:lineRule="auto"/>
              <w:rPr>
                <w:rFonts w:cstheme="minorHAnsi"/>
                <w:color w:val="222222"/>
                <w:sz w:val="24"/>
                <w:szCs w:val="24"/>
                <w:shd w:val="clear" w:color="auto" w:fill="FFFFFF"/>
              </w:rPr>
            </w:pPr>
            <w:r w:rsidRPr="00B05D98">
              <w:rPr>
                <w:rFonts w:cstheme="minorHAnsi"/>
                <w:color w:val="222222"/>
                <w:sz w:val="24"/>
                <w:szCs w:val="24"/>
                <w:shd w:val="clear" w:color="auto" w:fill="FFFFFF"/>
              </w:rPr>
              <w:t>0.2706</w:t>
            </w:r>
          </w:p>
        </w:tc>
      </w:tr>
      <w:tr w:rsidR="009C6B7E" w:rsidRPr="00B05D98" w14:paraId="54A31765" w14:textId="77777777" w:rsidTr="00596101">
        <w:tc>
          <w:tcPr>
            <w:tcW w:w="4230" w:type="dxa"/>
          </w:tcPr>
          <w:p w14:paraId="646F2F36" w14:textId="77777777" w:rsidR="009C6B7E" w:rsidRPr="00B05D98" w:rsidRDefault="009C6B7E" w:rsidP="00596101">
            <w:pPr>
              <w:spacing w:line="480" w:lineRule="auto"/>
              <w:rPr>
                <w:rFonts w:cstheme="minorHAnsi"/>
                <w:color w:val="222222"/>
                <w:sz w:val="24"/>
                <w:szCs w:val="24"/>
                <w:shd w:val="clear" w:color="auto" w:fill="FFFFFF"/>
              </w:rPr>
            </w:pPr>
            <w:r w:rsidRPr="00B05D98">
              <w:rPr>
                <w:rFonts w:cstheme="minorHAnsi"/>
                <w:iCs/>
                <w:sz w:val="24"/>
                <w:szCs w:val="24"/>
              </w:rPr>
              <w:t>Lone Cabbage</w:t>
            </w:r>
          </w:p>
        </w:tc>
        <w:tc>
          <w:tcPr>
            <w:tcW w:w="1558" w:type="dxa"/>
          </w:tcPr>
          <w:p w14:paraId="18732940" w14:textId="77777777" w:rsidR="009C6B7E" w:rsidRPr="00B05D98" w:rsidRDefault="009C6B7E" w:rsidP="00596101">
            <w:pPr>
              <w:spacing w:line="480" w:lineRule="auto"/>
              <w:rPr>
                <w:rFonts w:cstheme="minorHAnsi"/>
                <w:color w:val="222222"/>
                <w:sz w:val="24"/>
                <w:szCs w:val="24"/>
                <w:shd w:val="clear" w:color="auto" w:fill="FFFFFF"/>
              </w:rPr>
            </w:pPr>
            <w:r w:rsidRPr="00B05D98">
              <w:rPr>
                <w:rFonts w:cstheme="minorHAnsi"/>
                <w:color w:val="222222"/>
                <w:sz w:val="24"/>
                <w:szCs w:val="24"/>
                <w:shd w:val="clear" w:color="auto" w:fill="FFFFFF"/>
              </w:rPr>
              <w:t xml:space="preserve">-0.24087    </w:t>
            </w:r>
          </w:p>
        </w:tc>
        <w:tc>
          <w:tcPr>
            <w:tcW w:w="1558" w:type="dxa"/>
          </w:tcPr>
          <w:p w14:paraId="15022EAE" w14:textId="77777777" w:rsidR="009C6B7E" w:rsidRPr="00B05D98" w:rsidRDefault="009C6B7E" w:rsidP="00596101">
            <w:pPr>
              <w:spacing w:line="480" w:lineRule="auto"/>
              <w:rPr>
                <w:rFonts w:cstheme="minorHAnsi"/>
                <w:color w:val="222222"/>
                <w:sz w:val="24"/>
                <w:szCs w:val="24"/>
                <w:shd w:val="clear" w:color="auto" w:fill="FFFFFF"/>
              </w:rPr>
            </w:pPr>
            <w:r w:rsidRPr="00B05D98">
              <w:rPr>
                <w:rFonts w:cstheme="minorHAnsi"/>
                <w:color w:val="222222"/>
                <w:sz w:val="24"/>
                <w:szCs w:val="24"/>
                <w:shd w:val="clear" w:color="auto" w:fill="FFFFFF"/>
              </w:rPr>
              <w:t xml:space="preserve">0.15988 </w:t>
            </w:r>
          </w:p>
        </w:tc>
        <w:tc>
          <w:tcPr>
            <w:tcW w:w="1558" w:type="dxa"/>
          </w:tcPr>
          <w:p w14:paraId="0FC5860E" w14:textId="77777777" w:rsidR="009C6B7E" w:rsidRPr="00B05D98" w:rsidRDefault="009C6B7E" w:rsidP="00596101">
            <w:pPr>
              <w:spacing w:line="480" w:lineRule="auto"/>
              <w:rPr>
                <w:rFonts w:cstheme="minorHAnsi"/>
                <w:color w:val="222222"/>
                <w:sz w:val="24"/>
                <w:szCs w:val="24"/>
                <w:shd w:val="clear" w:color="auto" w:fill="FFFFFF"/>
              </w:rPr>
            </w:pPr>
            <w:r w:rsidRPr="00B05D98">
              <w:rPr>
                <w:rFonts w:cstheme="minorHAnsi"/>
                <w:color w:val="222222"/>
                <w:sz w:val="24"/>
                <w:szCs w:val="24"/>
                <w:shd w:val="clear" w:color="auto" w:fill="FFFFFF"/>
              </w:rPr>
              <w:t xml:space="preserve">-1.507 </w:t>
            </w:r>
          </w:p>
        </w:tc>
        <w:tc>
          <w:tcPr>
            <w:tcW w:w="1559" w:type="dxa"/>
          </w:tcPr>
          <w:p w14:paraId="27B48D72" w14:textId="77777777" w:rsidR="009C6B7E" w:rsidRPr="00B05D98" w:rsidRDefault="009C6B7E" w:rsidP="00596101">
            <w:pPr>
              <w:spacing w:line="480" w:lineRule="auto"/>
              <w:rPr>
                <w:rFonts w:cstheme="minorHAnsi"/>
                <w:color w:val="222222"/>
                <w:sz w:val="24"/>
                <w:szCs w:val="24"/>
                <w:shd w:val="clear" w:color="auto" w:fill="FFFFFF"/>
              </w:rPr>
            </w:pPr>
            <w:r w:rsidRPr="00B05D98">
              <w:rPr>
                <w:rFonts w:cstheme="minorHAnsi"/>
                <w:color w:val="222222"/>
                <w:sz w:val="24"/>
                <w:szCs w:val="24"/>
                <w:shd w:val="clear" w:color="auto" w:fill="FFFFFF"/>
              </w:rPr>
              <w:t>0.1319</w:t>
            </w:r>
          </w:p>
        </w:tc>
      </w:tr>
      <w:tr w:rsidR="009C6B7E" w:rsidRPr="00B05D98" w14:paraId="08FEE3D8" w14:textId="77777777" w:rsidTr="00596101">
        <w:tc>
          <w:tcPr>
            <w:tcW w:w="4230" w:type="dxa"/>
          </w:tcPr>
          <w:p w14:paraId="0FC55463" w14:textId="77777777" w:rsidR="009C6B7E" w:rsidRPr="00B05D98" w:rsidRDefault="009C6B7E" w:rsidP="00596101">
            <w:pPr>
              <w:spacing w:line="480" w:lineRule="auto"/>
              <w:rPr>
                <w:rFonts w:cstheme="minorHAnsi"/>
                <w:color w:val="222222"/>
                <w:sz w:val="24"/>
                <w:szCs w:val="24"/>
                <w:shd w:val="clear" w:color="auto" w:fill="FFFFFF"/>
              </w:rPr>
            </w:pPr>
            <w:r w:rsidRPr="00B05D98">
              <w:rPr>
                <w:rFonts w:cstheme="minorHAnsi"/>
                <w:color w:val="222222"/>
                <w:sz w:val="24"/>
                <w:szCs w:val="24"/>
                <w:shd w:val="clear" w:color="auto" w:fill="FFFFFF"/>
              </w:rPr>
              <w:t xml:space="preserve">Annual river discharge with one-year lag </w:t>
            </w:r>
          </w:p>
        </w:tc>
        <w:tc>
          <w:tcPr>
            <w:tcW w:w="1558" w:type="dxa"/>
          </w:tcPr>
          <w:p w14:paraId="20431383" w14:textId="77777777" w:rsidR="009C6B7E" w:rsidRPr="00B05D98" w:rsidRDefault="009C6B7E" w:rsidP="00596101">
            <w:pPr>
              <w:spacing w:line="480" w:lineRule="auto"/>
              <w:rPr>
                <w:rFonts w:cstheme="minorHAnsi"/>
                <w:color w:val="222222"/>
                <w:sz w:val="24"/>
                <w:szCs w:val="24"/>
                <w:shd w:val="clear" w:color="auto" w:fill="FFFFFF"/>
              </w:rPr>
            </w:pPr>
            <w:r w:rsidRPr="00B05D98">
              <w:rPr>
                <w:rFonts w:cstheme="minorHAnsi"/>
                <w:color w:val="222222"/>
                <w:sz w:val="24"/>
                <w:szCs w:val="24"/>
                <w:shd w:val="clear" w:color="auto" w:fill="FFFFFF"/>
              </w:rPr>
              <w:t xml:space="preserve">0.37620    </w:t>
            </w:r>
          </w:p>
        </w:tc>
        <w:tc>
          <w:tcPr>
            <w:tcW w:w="1558" w:type="dxa"/>
          </w:tcPr>
          <w:p w14:paraId="48504F3F" w14:textId="77777777" w:rsidR="009C6B7E" w:rsidRPr="00B05D98" w:rsidRDefault="009C6B7E" w:rsidP="00596101">
            <w:pPr>
              <w:spacing w:line="480" w:lineRule="auto"/>
              <w:rPr>
                <w:rFonts w:cstheme="minorHAnsi"/>
                <w:color w:val="222222"/>
                <w:sz w:val="24"/>
                <w:szCs w:val="24"/>
                <w:shd w:val="clear" w:color="auto" w:fill="FFFFFF"/>
              </w:rPr>
            </w:pPr>
            <w:r w:rsidRPr="00B05D98">
              <w:rPr>
                <w:rFonts w:cstheme="minorHAnsi"/>
                <w:color w:val="222222"/>
                <w:sz w:val="24"/>
                <w:szCs w:val="24"/>
                <w:shd w:val="clear" w:color="auto" w:fill="FFFFFF"/>
              </w:rPr>
              <w:t xml:space="preserve">0.05699 </w:t>
            </w:r>
          </w:p>
        </w:tc>
        <w:tc>
          <w:tcPr>
            <w:tcW w:w="1558" w:type="dxa"/>
          </w:tcPr>
          <w:p w14:paraId="4BFD08BD" w14:textId="77777777" w:rsidR="009C6B7E" w:rsidRPr="00B05D98" w:rsidRDefault="009C6B7E" w:rsidP="00596101">
            <w:pPr>
              <w:spacing w:line="480" w:lineRule="auto"/>
              <w:rPr>
                <w:rFonts w:cstheme="minorHAnsi"/>
                <w:color w:val="222222"/>
                <w:sz w:val="24"/>
                <w:szCs w:val="24"/>
                <w:shd w:val="clear" w:color="auto" w:fill="FFFFFF"/>
              </w:rPr>
            </w:pPr>
            <w:r w:rsidRPr="00B05D98">
              <w:rPr>
                <w:rFonts w:cstheme="minorHAnsi"/>
                <w:color w:val="222222"/>
                <w:sz w:val="24"/>
                <w:szCs w:val="24"/>
                <w:shd w:val="clear" w:color="auto" w:fill="FFFFFF"/>
              </w:rPr>
              <w:t xml:space="preserve">6.602 </w:t>
            </w:r>
          </w:p>
        </w:tc>
        <w:tc>
          <w:tcPr>
            <w:tcW w:w="1559" w:type="dxa"/>
          </w:tcPr>
          <w:p w14:paraId="4545273B" w14:textId="77777777" w:rsidR="009C6B7E" w:rsidRPr="00B05D98" w:rsidRDefault="009C6B7E" w:rsidP="00596101">
            <w:pPr>
              <w:spacing w:line="480" w:lineRule="auto"/>
              <w:rPr>
                <w:rFonts w:cstheme="minorHAnsi"/>
                <w:color w:val="222222"/>
                <w:sz w:val="24"/>
                <w:szCs w:val="24"/>
                <w:shd w:val="clear" w:color="auto" w:fill="FFFFFF"/>
              </w:rPr>
            </w:pPr>
            <w:r w:rsidRPr="00B05D98">
              <w:rPr>
                <w:rFonts w:cstheme="minorHAnsi"/>
                <w:color w:val="222222"/>
                <w:sz w:val="24"/>
                <w:szCs w:val="24"/>
                <w:shd w:val="clear" w:color="auto" w:fill="FFFFFF"/>
              </w:rPr>
              <w:t>4.06e-11</w:t>
            </w:r>
          </w:p>
        </w:tc>
      </w:tr>
      <w:tr w:rsidR="009C6B7E" w:rsidRPr="00B05D98" w14:paraId="673D3AAE" w14:textId="77777777" w:rsidTr="00596101">
        <w:tc>
          <w:tcPr>
            <w:tcW w:w="4230" w:type="dxa"/>
          </w:tcPr>
          <w:p w14:paraId="35778E0A" w14:textId="77777777" w:rsidR="009C6B7E" w:rsidRPr="00B05D98" w:rsidRDefault="009C6B7E" w:rsidP="00596101">
            <w:pPr>
              <w:spacing w:line="480" w:lineRule="auto"/>
              <w:rPr>
                <w:rFonts w:cstheme="minorHAnsi"/>
                <w:color w:val="222222"/>
                <w:sz w:val="24"/>
                <w:szCs w:val="24"/>
                <w:shd w:val="clear" w:color="auto" w:fill="FFFFFF"/>
              </w:rPr>
            </w:pPr>
            <w:r w:rsidRPr="00B05D98">
              <w:rPr>
                <w:rFonts w:cstheme="minorHAnsi"/>
                <w:color w:val="222222"/>
                <w:sz w:val="24"/>
                <w:szCs w:val="24"/>
                <w:shd w:val="clear" w:color="auto" w:fill="FFFFFF"/>
              </w:rPr>
              <w:t xml:space="preserve">Period: site Nearshore </w:t>
            </w:r>
          </w:p>
        </w:tc>
        <w:tc>
          <w:tcPr>
            <w:tcW w:w="1558" w:type="dxa"/>
          </w:tcPr>
          <w:p w14:paraId="4690F4CB" w14:textId="77777777" w:rsidR="009C6B7E" w:rsidRPr="00B05D98" w:rsidRDefault="009C6B7E" w:rsidP="00596101">
            <w:pPr>
              <w:spacing w:line="480" w:lineRule="auto"/>
              <w:rPr>
                <w:rFonts w:cstheme="minorHAnsi"/>
                <w:color w:val="222222"/>
                <w:sz w:val="24"/>
                <w:szCs w:val="24"/>
                <w:shd w:val="clear" w:color="auto" w:fill="FFFFFF"/>
              </w:rPr>
            </w:pPr>
            <w:r w:rsidRPr="00B05D98">
              <w:rPr>
                <w:rFonts w:cstheme="minorHAnsi"/>
                <w:color w:val="222222"/>
                <w:sz w:val="24"/>
                <w:szCs w:val="24"/>
                <w:shd w:val="clear" w:color="auto" w:fill="FFFFFF"/>
              </w:rPr>
              <w:t xml:space="preserve">0.01920    </w:t>
            </w:r>
          </w:p>
        </w:tc>
        <w:tc>
          <w:tcPr>
            <w:tcW w:w="1558" w:type="dxa"/>
          </w:tcPr>
          <w:p w14:paraId="420BDD72" w14:textId="77777777" w:rsidR="009C6B7E" w:rsidRPr="00B05D98" w:rsidRDefault="009C6B7E" w:rsidP="00596101">
            <w:pPr>
              <w:spacing w:line="480" w:lineRule="auto"/>
              <w:rPr>
                <w:rFonts w:cstheme="minorHAnsi"/>
                <w:color w:val="222222"/>
                <w:sz w:val="24"/>
                <w:szCs w:val="24"/>
                <w:shd w:val="clear" w:color="auto" w:fill="FFFFFF"/>
              </w:rPr>
            </w:pPr>
            <w:r w:rsidRPr="00B05D98">
              <w:rPr>
                <w:rFonts w:cstheme="minorHAnsi"/>
                <w:color w:val="222222"/>
                <w:sz w:val="24"/>
                <w:szCs w:val="24"/>
                <w:shd w:val="clear" w:color="auto" w:fill="FFFFFF"/>
              </w:rPr>
              <w:t xml:space="preserve">0.01976 </w:t>
            </w:r>
          </w:p>
        </w:tc>
        <w:tc>
          <w:tcPr>
            <w:tcW w:w="1558" w:type="dxa"/>
          </w:tcPr>
          <w:p w14:paraId="5C3B461D" w14:textId="77777777" w:rsidR="009C6B7E" w:rsidRPr="00B05D98" w:rsidRDefault="009C6B7E" w:rsidP="00596101">
            <w:pPr>
              <w:spacing w:line="480" w:lineRule="auto"/>
              <w:rPr>
                <w:rFonts w:cstheme="minorHAnsi"/>
                <w:color w:val="222222"/>
                <w:sz w:val="24"/>
                <w:szCs w:val="24"/>
                <w:shd w:val="clear" w:color="auto" w:fill="FFFFFF"/>
              </w:rPr>
            </w:pPr>
            <w:r w:rsidRPr="00B05D98">
              <w:rPr>
                <w:rFonts w:cstheme="minorHAnsi"/>
                <w:color w:val="222222"/>
                <w:sz w:val="24"/>
                <w:szCs w:val="24"/>
                <w:shd w:val="clear" w:color="auto" w:fill="FFFFFF"/>
              </w:rPr>
              <w:t xml:space="preserve">0.971   </w:t>
            </w:r>
          </w:p>
        </w:tc>
        <w:tc>
          <w:tcPr>
            <w:tcW w:w="1559" w:type="dxa"/>
          </w:tcPr>
          <w:p w14:paraId="68FDAF5C" w14:textId="77777777" w:rsidR="009C6B7E" w:rsidRPr="00B05D98" w:rsidRDefault="009C6B7E" w:rsidP="00596101">
            <w:pPr>
              <w:spacing w:line="480" w:lineRule="auto"/>
              <w:rPr>
                <w:rFonts w:cstheme="minorHAnsi"/>
                <w:color w:val="222222"/>
                <w:sz w:val="24"/>
                <w:szCs w:val="24"/>
                <w:shd w:val="clear" w:color="auto" w:fill="FFFFFF"/>
              </w:rPr>
            </w:pPr>
            <w:r w:rsidRPr="00B05D98">
              <w:rPr>
                <w:rFonts w:cstheme="minorHAnsi"/>
                <w:color w:val="222222"/>
                <w:sz w:val="24"/>
                <w:szCs w:val="24"/>
                <w:shd w:val="clear" w:color="auto" w:fill="FFFFFF"/>
              </w:rPr>
              <w:t>0.3314</w:t>
            </w:r>
          </w:p>
        </w:tc>
      </w:tr>
      <w:tr w:rsidR="009C6B7E" w:rsidRPr="00B05D98" w14:paraId="6F7B0DE6" w14:textId="77777777" w:rsidTr="00596101">
        <w:tc>
          <w:tcPr>
            <w:tcW w:w="4230" w:type="dxa"/>
            <w:tcBorders>
              <w:bottom w:val="single" w:sz="4" w:space="0" w:color="auto"/>
            </w:tcBorders>
          </w:tcPr>
          <w:p w14:paraId="33011262" w14:textId="77777777" w:rsidR="009C6B7E" w:rsidRPr="00B05D98" w:rsidRDefault="009C6B7E" w:rsidP="00596101">
            <w:pPr>
              <w:spacing w:line="480" w:lineRule="auto"/>
              <w:rPr>
                <w:rFonts w:cstheme="minorHAnsi"/>
                <w:color w:val="222222"/>
                <w:sz w:val="24"/>
                <w:szCs w:val="24"/>
                <w:shd w:val="clear" w:color="auto" w:fill="FFFFFF"/>
              </w:rPr>
            </w:pPr>
            <w:r w:rsidRPr="00B05D98">
              <w:rPr>
                <w:rFonts w:cstheme="minorHAnsi"/>
                <w:color w:val="222222"/>
                <w:sz w:val="24"/>
                <w:szCs w:val="24"/>
                <w:shd w:val="clear" w:color="auto" w:fill="FFFFFF"/>
              </w:rPr>
              <w:t xml:space="preserve">Period: site Offshore </w:t>
            </w:r>
          </w:p>
        </w:tc>
        <w:tc>
          <w:tcPr>
            <w:tcW w:w="1558" w:type="dxa"/>
            <w:tcBorders>
              <w:bottom w:val="single" w:sz="4" w:space="0" w:color="auto"/>
            </w:tcBorders>
          </w:tcPr>
          <w:p w14:paraId="4B2B0607" w14:textId="77777777" w:rsidR="009C6B7E" w:rsidRPr="00B05D98" w:rsidRDefault="009C6B7E" w:rsidP="00596101">
            <w:pPr>
              <w:spacing w:line="480" w:lineRule="auto"/>
              <w:rPr>
                <w:rFonts w:cstheme="minorHAnsi"/>
                <w:color w:val="222222"/>
                <w:sz w:val="24"/>
                <w:szCs w:val="24"/>
                <w:shd w:val="clear" w:color="auto" w:fill="FFFFFF"/>
              </w:rPr>
            </w:pPr>
            <w:r w:rsidRPr="00B05D98">
              <w:rPr>
                <w:rFonts w:cstheme="minorHAnsi"/>
                <w:color w:val="222222"/>
                <w:sz w:val="24"/>
                <w:szCs w:val="24"/>
                <w:shd w:val="clear" w:color="auto" w:fill="FFFFFF"/>
              </w:rPr>
              <w:t xml:space="preserve">0.04041    </w:t>
            </w:r>
          </w:p>
        </w:tc>
        <w:tc>
          <w:tcPr>
            <w:tcW w:w="1558" w:type="dxa"/>
            <w:tcBorders>
              <w:bottom w:val="single" w:sz="4" w:space="0" w:color="auto"/>
            </w:tcBorders>
          </w:tcPr>
          <w:p w14:paraId="4C931EDF" w14:textId="77777777" w:rsidR="009C6B7E" w:rsidRPr="00B05D98" w:rsidRDefault="009C6B7E" w:rsidP="00596101">
            <w:pPr>
              <w:spacing w:line="480" w:lineRule="auto"/>
              <w:rPr>
                <w:rFonts w:cstheme="minorHAnsi"/>
                <w:color w:val="222222"/>
                <w:sz w:val="24"/>
                <w:szCs w:val="24"/>
                <w:shd w:val="clear" w:color="auto" w:fill="FFFFFF"/>
              </w:rPr>
            </w:pPr>
            <w:r w:rsidRPr="00B05D98">
              <w:rPr>
                <w:rFonts w:cstheme="minorHAnsi"/>
                <w:color w:val="222222"/>
                <w:sz w:val="24"/>
                <w:szCs w:val="24"/>
                <w:shd w:val="clear" w:color="auto" w:fill="FFFFFF"/>
              </w:rPr>
              <w:t xml:space="preserve">0.02063 </w:t>
            </w:r>
          </w:p>
        </w:tc>
        <w:tc>
          <w:tcPr>
            <w:tcW w:w="1558" w:type="dxa"/>
            <w:tcBorders>
              <w:bottom w:val="single" w:sz="4" w:space="0" w:color="auto"/>
            </w:tcBorders>
          </w:tcPr>
          <w:p w14:paraId="4314332B" w14:textId="77777777" w:rsidR="009C6B7E" w:rsidRPr="00B05D98" w:rsidRDefault="009C6B7E" w:rsidP="00596101">
            <w:pPr>
              <w:spacing w:line="480" w:lineRule="auto"/>
              <w:rPr>
                <w:rFonts w:cstheme="minorHAnsi"/>
                <w:color w:val="222222"/>
                <w:sz w:val="24"/>
                <w:szCs w:val="24"/>
                <w:shd w:val="clear" w:color="auto" w:fill="FFFFFF"/>
              </w:rPr>
            </w:pPr>
            <w:r w:rsidRPr="00B05D98">
              <w:rPr>
                <w:rFonts w:cstheme="minorHAnsi"/>
                <w:color w:val="222222"/>
                <w:sz w:val="24"/>
                <w:szCs w:val="24"/>
                <w:shd w:val="clear" w:color="auto" w:fill="FFFFFF"/>
              </w:rPr>
              <w:t xml:space="preserve">1.959   </w:t>
            </w:r>
          </w:p>
        </w:tc>
        <w:tc>
          <w:tcPr>
            <w:tcW w:w="1559" w:type="dxa"/>
            <w:tcBorders>
              <w:bottom w:val="single" w:sz="4" w:space="0" w:color="auto"/>
            </w:tcBorders>
          </w:tcPr>
          <w:p w14:paraId="78FBD082" w14:textId="77777777" w:rsidR="009C6B7E" w:rsidRPr="00B05D98" w:rsidRDefault="009C6B7E" w:rsidP="00596101">
            <w:pPr>
              <w:spacing w:line="480" w:lineRule="auto"/>
              <w:rPr>
                <w:rFonts w:cstheme="minorHAnsi"/>
                <w:color w:val="222222"/>
                <w:sz w:val="24"/>
                <w:szCs w:val="24"/>
                <w:shd w:val="clear" w:color="auto" w:fill="FFFFFF"/>
              </w:rPr>
            </w:pPr>
            <w:r w:rsidRPr="00B05D98">
              <w:rPr>
                <w:rFonts w:cstheme="minorHAnsi"/>
                <w:color w:val="222222"/>
                <w:sz w:val="24"/>
                <w:szCs w:val="24"/>
                <w:shd w:val="clear" w:color="auto" w:fill="FFFFFF"/>
              </w:rPr>
              <w:t>0.0501</w:t>
            </w:r>
          </w:p>
        </w:tc>
      </w:tr>
    </w:tbl>
    <w:p w14:paraId="5ED1285D" w14:textId="77777777" w:rsidR="009C6B7E" w:rsidRPr="00B05D98" w:rsidRDefault="009C6B7E" w:rsidP="009C6B7E">
      <w:pPr>
        <w:spacing w:line="480" w:lineRule="auto"/>
        <w:rPr>
          <w:rFonts w:cstheme="minorHAnsi"/>
          <w:color w:val="222222"/>
          <w:sz w:val="24"/>
          <w:szCs w:val="24"/>
          <w:shd w:val="clear" w:color="auto" w:fill="FFFFFF"/>
        </w:rPr>
      </w:pPr>
      <w:r w:rsidRPr="00B05D98">
        <w:rPr>
          <w:rFonts w:cstheme="minorHAnsi"/>
          <w:color w:val="222222"/>
          <w:sz w:val="24"/>
          <w:szCs w:val="24"/>
          <w:shd w:val="clear" w:color="auto" w:fill="FFFFFF"/>
        </w:rPr>
        <w:br w:type="page"/>
      </w:r>
    </w:p>
    <w:p w14:paraId="190662B6" w14:textId="77777777" w:rsidR="009C6B7E" w:rsidRPr="00B05D98" w:rsidRDefault="009C6B7E" w:rsidP="009C6B7E">
      <w:pPr>
        <w:spacing w:line="480" w:lineRule="auto"/>
        <w:rPr>
          <w:rFonts w:cstheme="minorHAnsi"/>
          <w:color w:val="222222"/>
          <w:sz w:val="24"/>
          <w:szCs w:val="24"/>
          <w:shd w:val="clear" w:color="auto" w:fill="FFFFFF"/>
        </w:rPr>
      </w:pPr>
      <w:r w:rsidRPr="00B05D98">
        <w:rPr>
          <w:rFonts w:cstheme="minorHAnsi"/>
          <w:color w:val="222222"/>
          <w:sz w:val="24"/>
          <w:szCs w:val="24"/>
          <w:shd w:val="clear" w:color="auto" w:fill="FFFFFF"/>
        </w:rPr>
        <w:lastRenderedPageBreak/>
        <w:t>&lt;A&gt;</w:t>
      </w:r>
      <w:commentRangeStart w:id="55"/>
      <w:commentRangeStart w:id="56"/>
      <w:r w:rsidRPr="00B05D98">
        <w:rPr>
          <w:rFonts w:cstheme="minorHAnsi"/>
          <w:color w:val="222222"/>
          <w:sz w:val="24"/>
          <w:szCs w:val="24"/>
          <w:shd w:val="clear" w:color="auto" w:fill="FFFFFF"/>
        </w:rPr>
        <w:t>References</w:t>
      </w:r>
      <w:commentRangeEnd w:id="55"/>
      <w:r w:rsidR="002041FD">
        <w:rPr>
          <w:rStyle w:val="CommentReference"/>
        </w:rPr>
        <w:commentReference w:id="55"/>
      </w:r>
      <w:commentRangeEnd w:id="56"/>
      <w:r w:rsidR="00CF24A8">
        <w:rPr>
          <w:rStyle w:val="CommentReference"/>
        </w:rPr>
        <w:commentReference w:id="56"/>
      </w:r>
    </w:p>
    <w:p w14:paraId="25059B50" w14:textId="77777777" w:rsidR="009C6B7E" w:rsidRPr="00B05D98" w:rsidRDefault="009C6B7E" w:rsidP="009C6B7E">
      <w:pPr>
        <w:spacing w:line="480" w:lineRule="auto"/>
        <w:rPr>
          <w:shd w:val="clear" w:color="auto" w:fill="FFFFFF"/>
        </w:rPr>
      </w:pPr>
      <w:proofErr w:type="spellStart"/>
      <w:r w:rsidRPr="00B05D98">
        <w:rPr>
          <w:shd w:val="clear" w:color="auto" w:fill="FFFFFF"/>
        </w:rPr>
        <w:t>Alleway</w:t>
      </w:r>
      <w:proofErr w:type="spellEnd"/>
      <w:r w:rsidRPr="00B05D98">
        <w:rPr>
          <w:shd w:val="clear" w:color="auto" w:fill="FFFFFF"/>
        </w:rPr>
        <w:t>, H.K. and S. D. Connell. 2015. Loss of an ecological baseline through the eradication of oyster reefs from coastal ecosystems and human memory. </w:t>
      </w:r>
      <w:r w:rsidRPr="00B05D98">
        <w:rPr>
          <w:i/>
          <w:iCs/>
          <w:shd w:val="clear" w:color="auto" w:fill="FFFFFF"/>
        </w:rPr>
        <w:t>Conservation Biology</w:t>
      </w:r>
      <w:r w:rsidRPr="00B05D98">
        <w:rPr>
          <w:shd w:val="clear" w:color="auto" w:fill="FFFFFF"/>
        </w:rPr>
        <w:t> 29:795-804.</w:t>
      </w:r>
    </w:p>
    <w:p w14:paraId="63241291" w14:textId="77777777" w:rsidR="009C6B7E" w:rsidRPr="00B05D98" w:rsidRDefault="009C6B7E" w:rsidP="009C6B7E">
      <w:pPr>
        <w:spacing w:line="480" w:lineRule="auto"/>
        <w:rPr>
          <w:shd w:val="clear" w:color="auto" w:fill="FFFFFF"/>
        </w:rPr>
      </w:pPr>
      <w:r w:rsidRPr="00B05D98">
        <w:rPr>
          <w:shd w:val="clear" w:color="auto" w:fill="FFFFFF"/>
        </w:rPr>
        <w:t xml:space="preserve">Beck, M.W., M. </w:t>
      </w:r>
      <w:proofErr w:type="spellStart"/>
      <w:r w:rsidRPr="00B05D98">
        <w:rPr>
          <w:shd w:val="clear" w:color="auto" w:fill="FFFFFF"/>
        </w:rPr>
        <w:t>Odaya</w:t>
      </w:r>
      <w:proofErr w:type="spellEnd"/>
      <w:r w:rsidRPr="00B05D98">
        <w:rPr>
          <w:shd w:val="clear" w:color="auto" w:fill="FFFFFF"/>
        </w:rPr>
        <w:t xml:space="preserve">, J. J. </w:t>
      </w:r>
      <w:proofErr w:type="spellStart"/>
      <w:r w:rsidRPr="00B05D98">
        <w:rPr>
          <w:shd w:val="clear" w:color="auto" w:fill="FFFFFF"/>
        </w:rPr>
        <w:t>Bachant</w:t>
      </w:r>
      <w:proofErr w:type="spellEnd"/>
      <w:r w:rsidRPr="00B05D98">
        <w:rPr>
          <w:shd w:val="clear" w:color="auto" w:fill="FFFFFF"/>
        </w:rPr>
        <w:t>, J. Bergan, B. Keller, R. Martin, R. Mathews, C. Porter and G. Ramseur. 2000. Identification of priority sites for conservation in the northern Gulf of Mexico: an ecoregional plan. The Nature Conservancy, Arlington, VA. Available online https://tinyurl.com/yyrc79ev September 2019</w:t>
      </w:r>
    </w:p>
    <w:p w14:paraId="79E941F4" w14:textId="77777777" w:rsidR="009C6B7E" w:rsidRPr="00B05D98" w:rsidRDefault="009C6B7E" w:rsidP="009C6B7E">
      <w:pPr>
        <w:spacing w:line="480" w:lineRule="auto"/>
        <w:rPr>
          <w:shd w:val="clear" w:color="auto" w:fill="FFFFFF"/>
        </w:rPr>
      </w:pPr>
      <w:r w:rsidRPr="00B05D98">
        <w:rPr>
          <w:shd w:val="clear" w:color="auto" w:fill="FFFFFF"/>
        </w:rPr>
        <w:t xml:space="preserve">Beck, M.W., R. D. Brumbaugh, L. </w:t>
      </w:r>
      <w:proofErr w:type="spellStart"/>
      <w:r w:rsidRPr="00B05D98">
        <w:rPr>
          <w:shd w:val="clear" w:color="auto" w:fill="FFFFFF"/>
        </w:rPr>
        <w:t>Airoldi</w:t>
      </w:r>
      <w:proofErr w:type="spellEnd"/>
      <w:r w:rsidRPr="00B05D98">
        <w:rPr>
          <w:shd w:val="clear" w:color="auto" w:fill="FFFFFF"/>
        </w:rPr>
        <w:t xml:space="preserve">, A. Carranza, L.D. Coen, C. Crawford, O. </w:t>
      </w:r>
      <w:proofErr w:type="spellStart"/>
      <w:r w:rsidRPr="00B05D98">
        <w:rPr>
          <w:shd w:val="clear" w:color="auto" w:fill="FFFFFF"/>
        </w:rPr>
        <w:t>Defeo</w:t>
      </w:r>
      <w:proofErr w:type="spellEnd"/>
      <w:r w:rsidRPr="00B05D98">
        <w:rPr>
          <w:shd w:val="clear" w:color="auto" w:fill="FFFFFF"/>
        </w:rPr>
        <w:t xml:space="preserve">, G. J. Edgar,  B. Hancock, M. C. </w:t>
      </w:r>
      <w:proofErr w:type="gramStart"/>
      <w:r w:rsidRPr="00B05D98">
        <w:rPr>
          <w:shd w:val="clear" w:color="auto" w:fill="FFFFFF"/>
        </w:rPr>
        <w:t>Kay</w:t>
      </w:r>
      <w:proofErr w:type="gramEnd"/>
      <w:r w:rsidRPr="00B05D98">
        <w:rPr>
          <w:shd w:val="clear" w:color="auto" w:fill="FFFFFF"/>
        </w:rPr>
        <w:t xml:space="preserve"> and H. S. </w:t>
      </w:r>
      <w:proofErr w:type="spellStart"/>
      <w:r w:rsidRPr="00B05D98">
        <w:rPr>
          <w:shd w:val="clear" w:color="auto" w:fill="FFFFFF"/>
        </w:rPr>
        <w:t>Lenihan</w:t>
      </w:r>
      <w:proofErr w:type="spellEnd"/>
      <w:r w:rsidRPr="00B05D98">
        <w:rPr>
          <w:shd w:val="clear" w:color="auto" w:fill="FFFFFF"/>
        </w:rPr>
        <w:t>, 2011. Oyster reefs at risk and recommendations for conservation, restoration, and management. </w:t>
      </w:r>
      <w:r w:rsidRPr="00B05D98">
        <w:rPr>
          <w:i/>
          <w:iCs/>
          <w:shd w:val="clear" w:color="auto" w:fill="FFFFFF"/>
        </w:rPr>
        <w:t>Bioscience</w:t>
      </w:r>
      <w:r w:rsidRPr="00B05D98">
        <w:rPr>
          <w:shd w:val="clear" w:color="auto" w:fill="FFFFFF"/>
        </w:rPr>
        <w:t xml:space="preserve"> 61:107-116.</w:t>
      </w:r>
    </w:p>
    <w:p w14:paraId="04942275" w14:textId="77777777" w:rsidR="009C6B7E" w:rsidRPr="00B05D98" w:rsidRDefault="009C6B7E" w:rsidP="009C6B7E">
      <w:pPr>
        <w:spacing w:line="480" w:lineRule="auto"/>
        <w:rPr>
          <w:shd w:val="clear" w:color="auto" w:fill="FFFFFF"/>
        </w:rPr>
      </w:pPr>
      <w:proofErr w:type="spellStart"/>
      <w:r w:rsidRPr="00B05D98">
        <w:rPr>
          <w:shd w:val="clear" w:color="auto" w:fill="FFFFFF"/>
        </w:rPr>
        <w:t>Benke</w:t>
      </w:r>
      <w:proofErr w:type="spellEnd"/>
      <w:r w:rsidRPr="00B05D98">
        <w:rPr>
          <w:shd w:val="clear" w:color="auto" w:fill="FFFFFF"/>
        </w:rPr>
        <w:t xml:space="preserve">, A. C. 1990.  A perspective on America’s vanishing streams.  </w:t>
      </w:r>
      <w:r w:rsidRPr="00B05D98">
        <w:rPr>
          <w:i/>
          <w:iCs/>
          <w:shd w:val="clear" w:color="auto" w:fill="FFFFFF"/>
        </w:rPr>
        <w:t xml:space="preserve">Journal of the North American </w:t>
      </w:r>
      <w:proofErr w:type="spellStart"/>
      <w:r w:rsidRPr="00B05D98">
        <w:rPr>
          <w:i/>
          <w:iCs/>
          <w:shd w:val="clear" w:color="auto" w:fill="FFFFFF"/>
        </w:rPr>
        <w:t>Benthological</w:t>
      </w:r>
      <w:proofErr w:type="spellEnd"/>
      <w:r w:rsidRPr="00B05D98">
        <w:rPr>
          <w:i/>
          <w:iCs/>
          <w:shd w:val="clear" w:color="auto" w:fill="FFFFFF"/>
        </w:rPr>
        <w:t xml:space="preserve"> Society</w:t>
      </w:r>
      <w:r w:rsidRPr="00B05D98">
        <w:rPr>
          <w:shd w:val="clear" w:color="auto" w:fill="FFFFFF"/>
        </w:rPr>
        <w:t xml:space="preserve"> 9:77-88.</w:t>
      </w:r>
    </w:p>
    <w:p w14:paraId="41FA9CE0" w14:textId="77777777" w:rsidR="009C6B7E" w:rsidRPr="00B05D98" w:rsidRDefault="009C6B7E" w:rsidP="009C6B7E">
      <w:pPr>
        <w:spacing w:line="480" w:lineRule="auto"/>
        <w:rPr>
          <w:rFonts w:cstheme="minorHAnsi"/>
          <w:sz w:val="24"/>
          <w:szCs w:val="24"/>
          <w:shd w:val="clear" w:color="auto" w:fill="FFFFFF"/>
        </w:rPr>
      </w:pPr>
      <w:r w:rsidRPr="00B05D98">
        <w:rPr>
          <w:shd w:val="clear" w:color="auto" w:fill="FFFFFF"/>
        </w:rPr>
        <w:t>Bergquist, D.C., Hale, J.A., Baker, P. and Baker, S.M., 2006. Development of ecosystem indicators for the Suwannee River estuary: oyster reef habitat quality along a salinity gradient. </w:t>
      </w:r>
      <w:r w:rsidRPr="00B05D98">
        <w:rPr>
          <w:i/>
          <w:iCs/>
          <w:shd w:val="clear" w:color="auto" w:fill="FFFFFF"/>
        </w:rPr>
        <w:t>Estuaries and Coasts</w:t>
      </w:r>
      <w:r w:rsidRPr="00B05D98">
        <w:rPr>
          <w:shd w:val="clear" w:color="auto" w:fill="FFFFFF"/>
        </w:rPr>
        <w:t xml:space="preserve"> 29: 353-360.</w:t>
      </w:r>
    </w:p>
    <w:p w14:paraId="466103F5" w14:textId="77777777" w:rsidR="009C6B7E" w:rsidRPr="00B05D98" w:rsidRDefault="009C6B7E" w:rsidP="009C6B7E">
      <w:pPr>
        <w:spacing w:line="480" w:lineRule="auto"/>
        <w:rPr>
          <w:rFonts w:cstheme="minorHAnsi"/>
          <w:sz w:val="24"/>
          <w:szCs w:val="24"/>
          <w:shd w:val="clear" w:color="auto" w:fill="FFFFFF"/>
        </w:rPr>
      </w:pPr>
      <w:proofErr w:type="spellStart"/>
      <w:r w:rsidRPr="00B05D98">
        <w:rPr>
          <w:rFonts w:cstheme="minorHAnsi"/>
          <w:sz w:val="24"/>
          <w:szCs w:val="24"/>
          <w:shd w:val="clear" w:color="auto" w:fill="FFFFFF"/>
        </w:rPr>
        <w:t>Bolker</w:t>
      </w:r>
      <w:proofErr w:type="spellEnd"/>
      <w:r w:rsidRPr="00B05D98">
        <w:rPr>
          <w:rFonts w:cstheme="minorHAnsi"/>
          <w:sz w:val="24"/>
          <w:szCs w:val="24"/>
          <w:shd w:val="clear" w:color="auto" w:fill="FFFFFF"/>
        </w:rPr>
        <w:t>, B.M., 2008. </w:t>
      </w:r>
      <w:r w:rsidRPr="00B05D98">
        <w:rPr>
          <w:rFonts w:cstheme="minorHAnsi"/>
          <w:i/>
          <w:iCs/>
          <w:sz w:val="24"/>
          <w:szCs w:val="24"/>
          <w:shd w:val="clear" w:color="auto" w:fill="FFFFFF"/>
        </w:rPr>
        <w:t>Ecological models and data in R</w:t>
      </w:r>
      <w:r w:rsidRPr="00B05D98">
        <w:rPr>
          <w:rFonts w:cstheme="minorHAnsi"/>
          <w:sz w:val="24"/>
          <w:szCs w:val="24"/>
          <w:shd w:val="clear" w:color="auto" w:fill="FFFFFF"/>
        </w:rPr>
        <w:t>. Princeton University Press.</w:t>
      </w:r>
    </w:p>
    <w:p w14:paraId="12E1ABE4" w14:textId="77777777" w:rsidR="009C6B7E" w:rsidRPr="00B05D98" w:rsidRDefault="009C6B7E" w:rsidP="009C6B7E">
      <w:pPr>
        <w:spacing w:line="480" w:lineRule="auto"/>
        <w:rPr>
          <w:rFonts w:cstheme="minorHAnsi"/>
          <w:sz w:val="24"/>
          <w:szCs w:val="24"/>
          <w:shd w:val="clear" w:color="auto" w:fill="FFFFFF"/>
        </w:rPr>
      </w:pPr>
      <w:r w:rsidRPr="00B05D98">
        <w:rPr>
          <w:rFonts w:cstheme="minorHAnsi"/>
          <w:sz w:val="24"/>
          <w:szCs w:val="24"/>
          <w:shd w:val="clear" w:color="auto" w:fill="FFFFFF"/>
        </w:rPr>
        <w:t xml:space="preserve">Brooks, M.E., Kristensen, K., van </w:t>
      </w:r>
      <w:proofErr w:type="spellStart"/>
      <w:r w:rsidRPr="00B05D98">
        <w:rPr>
          <w:rFonts w:cstheme="minorHAnsi"/>
          <w:sz w:val="24"/>
          <w:szCs w:val="24"/>
          <w:shd w:val="clear" w:color="auto" w:fill="FFFFFF"/>
        </w:rPr>
        <w:t>Benthem</w:t>
      </w:r>
      <w:proofErr w:type="spellEnd"/>
      <w:r w:rsidRPr="00B05D98">
        <w:rPr>
          <w:rFonts w:cstheme="minorHAnsi"/>
          <w:sz w:val="24"/>
          <w:szCs w:val="24"/>
          <w:shd w:val="clear" w:color="auto" w:fill="FFFFFF"/>
        </w:rPr>
        <w:t xml:space="preserve">, K.J., Magnusson, A., Berg, C.W., Nielsen, A., </w:t>
      </w:r>
      <w:proofErr w:type="spellStart"/>
      <w:r w:rsidRPr="00B05D98">
        <w:rPr>
          <w:rFonts w:cstheme="minorHAnsi"/>
          <w:sz w:val="24"/>
          <w:szCs w:val="24"/>
          <w:shd w:val="clear" w:color="auto" w:fill="FFFFFF"/>
        </w:rPr>
        <w:t>Skaug</w:t>
      </w:r>
      <w:proofErr w:type="spellEnd"/>
      <w:r w:rsidRPr="00B05D98">
        <w:rPr>
          <w:rFonts w:cstheme="minorHAnsi"/>
          <w:sz w:val="24"/>
          <w:szCs w:val="24"/>
          <w:shd w:val="clear" w:color="auto" w:fill="FFFFFF"/>
        </w:rPr>
        <w:t xml:space="preserve">, H.J., </w:t>
      </w:r>
      <w:proofErr w:type="spellStart"/>
      <w:r w:rsidRPr="00B05D98">
        <w:rPr>
          <w:rFonts w:cstheme="minorHAnsi"/>
          <w:sz w:val="24"/>
          <w:szCs w:val="24"/>
          <w:shd w:val="clear" w:color="auto" w:fill="FFFFFF"/>
        </w:rPr>
        <w:t>Machler</w:t>
      </w:r>
      <w:proofErr w:type="spellEnd"/>
      <w:r w:rsidRPr="00B05D98">
        <w:rPr>
          <w:rFonts w:cstheme="minorHAnsi"/>
          <w:sz w:val="24"/>
          <w:szCs w:val="24"/>
          <w:shd w:val="clear" w:color="auto" w:fill="FFFFFF"/>
        </w:rPr>
        <w:t xml:space="preserve">, M. and </w:t>
      </w:r>
      <w:proofErr w:type="spellStart"/>
      <w:r w:rsidRPr="00B05D98">
        <w:rPr>
          <w:rFonts w:cstheme="minorHAnsi"/>
          <w:sz w:val="24"/>
          <w:szCs w:val="24"/>
          <w:shd w:val="clear" w:color="auto" w:fill="FFFFFF"/>
        </w:rPr>
        <w:t>Bolker</w:t>
      </w:r>
      <w:proofErr w:type="spellEnd"/>
      <w:r w:rsidRPr="00B05D98">
        <w:rPr>
          <w:rFonts w:cstheme="minorHAnsi"/>
          <w:sz w:val="24"/>
          <w:szCs w:val="24"/>
          <w:shd w:val="clear" w:color="auto" w:fill="FFFFFF"/>
        </w:rPr>
        <w:t xml:space="preserve">, B.M., 2017. </w:t>
      </w:r>
      <w:proofErr w:type="spellStart"/>
      <w:r w:rsidRPr="00B05D98">
        <w:rPr>
          <w:rFonts w:cstheme="minorHAnsi"/>
          <w:sz w:val="24"/>
          <w:szCs w:val="24"/>
          <w:shd w:val="clear" w:color="auto" w:fill="FFFFFF"/>
        </w:rPr>
        <w:t>glmmTMB</w:t>
      </w:r>
      <w:proofErr w:type="spellEnd"/>
      <w:r w:rsidRPr="00B05D98">
        <w:rPr>
          <w:rFonts w:cstheme="minorHAnsi"/>
          <w:sz w:val="24"/>
          <w:szCs w:val="24"/>
          <w:shd w:val="clear" w:color="auto" w:fill="FFFFFF"/>
        </w:rPr>
        <w:t xml:space="preserve"> balances speed and flexibility among packages for zero-inflated generalized linear mixed modeling. </w:t>
      </w:r>
      <w:r w:rsidRPr="00B05D98">
        <w:rPr>
          <w:rFonts w:cstheme="minorHAnsi"/>
          <w:i/>
          <w:iCs/>
          <w:sz w:val="24"/>
          <w:szCs w:val="24"/>
          <w:shd w:val="clear" w:color="auto" w:fill="FFFFFF"/>
        </w:rPr>
        <w:t>The R journal</w:t>
      </w:r>
      <w:r w:rsidRPr="00B05D98">
        <w:rPr>
          <w:rFonts w:cstheme="minorHAnsi"/>
          <w:sz w:val="24"/>
          <w:szCs w:val="24"/>
          <w:shd w:val="clear" w:color="auto" w:fill="FFFFFF"/>
        </w:rPr>
        <w:t>, </w:t>
      </w:r>
      <w:r w:rsidRPr="00B05D98">
        <w:rPr>
          <w:rFonts w:cstheme="minorHAnsi"/>
          <w:i/>
          <w:iCs/>
          <w:sz w:val="24"/>
          <w:szCs w:val="24"/>
          <w:shd w:val="clear" w:color="auto" w:fill="FFFFFF"/>
        </w:rPr>
        <w:t>9</w:t>
      </w:r>
      <w:r w:rsidRPr="00B05D98">
        <w:rPr>
          <w:rFonts w:cstheme="minorHAnsi"/>
          <w:sz w:val="24"/>
          <w:szCs w:val="24"/>
          <w:shd w:val="clear" w:color="auto" w:fill="FFFFFF"/>
        </w:rPr>
        <w:t>(2), pp.378-400.</w:t>
      </w:r>
    </w:p>
    <w:p w14:paraId="768C1427" w14:textId="77777777" w:rsidR="009C6B7E" w:rsidRPr="00B05D98" w:rsidRDefault="009C6B7E" w:rsidP="009C6B7E">
      <w:pPr>
        <w:spacing w:line="480" w:lineRule="auto"/>
        <w:rPr>
          <w:rFonts w:cstheme="minorHAnsi"/>
          <w:sz w:val="24"/>
          <w:szCs w:val="24"/>
          <w:shd w:val="clear" w:color="auto" w:fill="FFFFFF"/>
        </w:rPr>
      </w:pPr>
      <w:r w:rsidRPr="00B05D98">
        <w:rPr>
          <w:rFonts w:cstheme="minorHAnsi"/>
          <w:sz w:val="24"/>
          <w:szCs w:val="24"/>
          <w:shd w:val="clear" w:color="auto" w:fill="FFFFFF"/>
        </w:rPr>
        <w:lastRenderedPageBreak/>
        <w:t>Buzan, D., Lee, W., Culbertson, J., Kuhn, N. and Robinson, L., 2009. Positive relationship between freshwater inflow and oyster abundance in Galveston Bay, Texas. </w:t>
      </w:r>
      <w:r w:rsidRPr="00B05D98">
        <w:rPr>
          <w:rFonts w:cstheme="minorHAnsi"/>
          <w:i/>
          <w:iCs/>
          <w:sz w:val="24"/>
          <w:szCs w:val="24"/>
          <w:shd w:val="clear" w:color="auto" w:fill="FFFFFF"/>
        </w:rPr>
        <w:t>Estuaries and Coasts</w:t>
      </w:r>
      <w:r w:rsidRPr="00B05D98">
        <w:rPr>
          <w:rFonts w:cstheme="minorHAnsi"/>
          <w:sz w:val="24"/>
          <w:szCs w:val="24"/>
          <w:shd w:val="clear" w:color="auto" w:fill="FFFFFF"/>
        </w:rPr>
        <w:t>, </w:t>
      </w:r>
      <w:r w:rsidRPr="00B05D98">
        <w:rPr>
          <w:rFonts w:cstheme="minorHAnsi"/>
          <w:i/>
          <w:iCs/>
          <w:sz w:val="24"/>
          <w:szCs w:val="24"/>
          <w:shd w:val="clear" w:color="auto" w:fill="FFFFFF"/>
        </w:rPr>
        <w:t>32</w:t>
      </w:r>
      <w:r w:rsidRPr="00B05D98">
        <w:rPr>
          <w:rFonts w:cstheme="minorHAnsi"/>
          <w:sz w:val="24"/>
          <w:szCs w:val="24"/>
          <w:shd w:val="clear" w:color="auto" w:fill="FFFFFF"/>
        </w:rPr>
        <w:t>(1), pp.206-212.</w:t>
      </w:r>
    </w:p>
    <w:p w14:paraId="76EE238F" w14:textId="77777777" w:rsidR="009C6B7E" w:rsidRPr="00B05D98" w:rsidRDefault="009C6B7E" w:rsidP="009C6B7E">
      <w:pPr>
        <w:spacing w:line="480" w:lineRule="auto"/>
        <w:rPr>
          <w:rFonts w:cstheme="minorHAnsi"/>
          <w:sz w:val="24"/>
          <w:szCs w:val="24"/>
          <w:shd w:val="clear" w:color="auto" w:fill="FFFFFF"/>
        </w:rPr>
      </w:pPr>
      <w:r w:rsidRPr="00B05D98">
        <w:rPr>
          <w:rFonts w:cstheme="minorHAnsi"/>
          <w:sz w:val="24"/>
          <w:szCs w:val="24"/>
          <w:shd w:val="clear" w:color="auto" w:fill="FFFFFF"/>
        </w:rPr>
        <w:t xml:space="preserve">Carranza, A., O. </w:t>
      </w:r>
      <w:proofErr w:type="spellStart"/>
      <w:r w:rsidRPr="00B05D98">
        <w:rPr>
          <w:rFonts w:cstheme="minorHAnsi"/>
          <w:sz w:val="24"/>
          <w:szCs w:val="24"/>
          <w:shd w:val="clear" w:color="auto" w:fill="FFFFFF"/>
        </w:rPr>
        <w:t>Defeo</w:t>
      </w:r>
      <w:proofErr w:type="spellEnd"/>
      <w:r w:rsidRPr="00B05D98">
        <w:rPr>
          <w:rFonts w:cstheme="minorHAnsi"/>
          <w:sz w:val="24"/>
          <w:szCs w:val="24"/>
          <w:shd w:val="clear" w:color="auto" w:fill="FFFFFF"/>
        </w:rPr>
        <w:t xml:space="preserve"> and M. Beck. 2009. Diversity, conservation status and threats to native oysters (</w:t>
      </w:r>
      <w:proofErr w:type="spellStart"/>
      <w:r w:rsidRPr="00B05D98">
        <w:rPr>
          <w:rFonts w:cstheme="minorHAnsi"/>
          <w:sz w:val="24"/>
          <w:szCs w:val="24"/>
          <w:shd w:val="clear" w:color="auto" w:fill="FFFFFF"/>
        </w:rPr>
        <w:t>Ostreidae</w:t>
      </w:r>
      <w:proofErr w:type="spellEnd"/>
      <w:r w:rsidRPr="00B05D98">
        <w:rPr>
          <w:rFonts w:cstheme="minorHAnsi"/>
          <w:sz w:val="24"/>
          <w:szCs w:val="24"/>
          <w:shd w:val="clear" w:color="auto" w:fill="FFFFFF"/>
        </w:rPr>
        <w:t>) around the Atlantic and Caribbean coasts of South America. </w:t>
      </w:r>
      <w:r w:rsidRPr="00B05D98">
        <w:rPr>
          <w:rFonts w:cstheme="minorHAnsi"/>
          <w:i/>
          <w:iCs/>
          <w:sz w:val="24"/>
          <w:szCs w:val="24"/>
          <w:shd w:val="clear" w:color="auto" w:fill="FFFFFF"/>
        </w:rPr>
        <w:t>Aquatic Conservation: Marine and Freshwater Ecosystems</w:t>
      </w:r>
      <w:r w:rsidRPr="00B05D98">
        <w:rPr>
          <w:rFonts w:cstheme="minorHAnsi"/>
          <w:sz w:val="24"/>
          <w:szCs w:val="24"/>
          <w:shd w:val="clear" w:color="auto" w:fill="FFFFFF"/>
        </w:rPr>
        <w:t>, </w:t>
      </w:r>
      <w:r w:rsidRPr="00B05D98">
        <w:rPr>
          <w:rFonts w:cstheme="minorHAnsi"/>
          <w:i/>
          <w:iCs/>
          <w:sz w:val="24"/>
          <w:szCs w:val="24"/>
          <w:shd w:val="clear" w:color="auto" w:fill="FFFFFF"/>
        </w:rPr>
        <w:t>19</w:t>
      </w:r>
      <w:r w:rsidRPr="00B05D98">
        <w:rPr>
          <w:rFonts w:cstheme="minorHAnsi"/>
          <w:sz w:val="24"/>
          <w:szCs w:val="24"/>
          <w:shd w:val="clear" w:color="auto" w:fill="FFFFFF"/>
        </w:rPr>
        <w:t>(3), pp.344-353.</w:t>
      </w:r>
    </w:p>
    <w:p w14:paraId="28D72DD8" w14:textId="77777777" w:rsidR="009C6B7E" w:rsidRPr="00B05D98" w:rsidRDefault="009C6B7E" w:rsidP="009C6B7E">
      <w:pPr>
        <w:spacing w:line="480" w:lineRule="auto"/>
        <w:rPr>
          <w:rFonts w:cstheme="minorHAnsi"/>
          <w:sz w:val="24"/>
          <w:szCs w:val="24"/>
          <w:shd w:val="clear" w:color="auto" w:fill="FFFFFF"/>
        </w:rPr>
      </w:pPr>
      <w:proofErr w:type="spellStart"/>
      <w:r w:rsidRPr="00B05D98">
        <w:rPr>
          <w:rFonts w:cstheme="minorHAnsi"/>
          <w:sz w:val="24"/>
          <w:szCs w:val="24"/>
          <w:shd w:val="clear" w:color="auto" w:fill="FFFFFF"/>
        </w:rPr>
        <w:t>Chatry</w:t>
      </w:r>
      <w:proofErr w:type="spellEnd"/>
      <w:r w:rsidRPr="00B05D98">
        <w:rPr>
          <w:rFonts w:cstheme="minorHAnsi"/>
          <w:sz w:val="24"/>
          <w:szCs w:val="24"/>
          <w:shd w:val="clear" w:color="auto" w:fill="FFFFFF"/>
        </w:rPr>
        <w:t>, M., R.J. Dugas, and K.A. Easley. 1983. Optimum salinity regime for oyster production on Louisiana’s state seed grounds. Contributions in Marine Science 26: 81–94.</w:t>
      </w:r>
    </w:p>
    <w:p w14:paraId="62068BE9" w14:textId="77777777" w:rsidR="009C6B7E" w:rsidRPr="00B05D98" w:rsidRDefault="009C6B7E" w:rsidP="009C6B7E">
      <w:pPr>
        <w:spacing w:line="480" w:lineRule="auto"/>
        <w:rPr>
          <w:rFonts w:cstheme="minorHAnsi"/>
          <w:sz w:val="24"/>
          <w:szCs w:val="24"/>
          <w:shd w:val="clear" w:color="auto" w:fill="FFFFFF"/>
        </w:rPr>
      </w:pPr>
      <w:r w:rsidRPr="00B05D98">
        <w:rPr>
          <w:rFonts w:cstheme="minorHAnsi"/>
          <w:sz w:val="24"/>
          <w:szCs w:val="24"/>
          <w:shd w:val="clear" w:color="auto" w:fill="FFFFFF"/>
        </w:rPr>
        <w:t xml:space="preserve">Coen, L.D., R.D. Brumbaugh, D. </w:t>
      </w:r>
      <w:proofErr w:type="spellStart"/>
      <w:r w:rsidRPr="00B05D98">
        <w:rPr>
          <w:rFonts w:cstheme="minorHAnsi"/>
          <w:sz w:val="24"/>
          <w:szCs w:val="24"/>
          <w:shd w:val="clear" w:color="auto" w:fill="FFFFFF"/>
        </w:rPr>
        <w:t>Bushek</w:t>
      </w:r>
      <w:proofErr w:type="spellEnd"/>
      <w:r w:rsidRPr="00B05D98">
        <w:rPr>
          <w:rFonts w:cstheme="minorHAnsi"/>
          <w:sz w:val="24"/>
          <w:szCs w:val="24"/>
          <w:shd w:val="clear" w:color="auto" w:fill="FFFFFF"/>
        </w:rPr>
        <w:t>, R. Grizzle, M.W. Luckenbach, M.H. Posey, S. P. Powers and S. G. Tolley. 2007. Ecosystem services related to oyster restoration. Marine Ecology Progress Series, 341, pp.303-307.</w:t>
      </w:r>
    </w:p>
    <w:p w14:paraId="30325EAF" w14:textId="77777777" w:rsidR="009C6B7E" w:rsidRPr="00B05D98" w:rsidRDefault="009C6B7E" w:rsidP="009C6B7E">
      <w:pPr>
        <w:spacing w:line="480" w:lineRule="auto"/>
        <w:rPr>
          <w:rFonts w:cstheme="minorHAnsi"/>
          <w:sz w:val="24"/>
          <w:szCs w:val="24"/>
          <w:shd w:val="clear" w:color="auto" w:fill="FFFFFF"/>
        </w:rPr>
      </w:pPr>
      <w:r w:rsidRPr="00B05D98">
        <w:rPr>
          <w:rFonts w:cstheme="minorHAnsi"/>
          <w:sz w:val="24"/>
          <w:szCs w:val="24"/>
          <w:shd w:val="clear" w:color="auto" w:fill="FFFFFF"/>
        </w:rPr>
        <w:t xml:space="preserve">Farrell, M.D., Good, J., Hornsby, D., Janicki, A., Mattson, R., Upchurch, S., Champion, K., Chen, J., </w:t>
      </w:r>
      <w:proofErr w:type="spellStart"/>
      <w:r w:rsidRPr="00B05D98">
        <w:rPr>
          <w:rFonts w:cstheme="minorHAnsi"/>
          <w:sz w:val="24"/>
          <w:szCs w:val="24"/>
          <w:shd w:val="clear" w:color="auto" w:fill="FFFFFF"/>
        </w:rPr>
        <w:t>Grabe</w:t>
      </w:r>
      <w:proofErr w:type="spellEnd"/>
      <w:r w:rsidRPr="00B05D98">
        <w:rPr>
          <w:rFonts w:cstheme="minorHAnsi"/>
          <w:sz w:val="24"/>
          <w:szCs w:val="24"/>
          <w:shd w:val="clear" w:color="auto" w:fill="FFFFFF"/>
        </w:rPr>
        <w:t xml:space="preserve">, S., Malloy, K. and </w:t>
      </w:r>
      <w:proofErr w:type="spellStart"/>
      <w:r w:rsidRPr="00B05D98">
        <w:rPr>
          <w:rFonts w:cstheme="minorHAnsi"/>
          <w:sz w:val="24"/>
          <w:szCs w:val="24"/>
          <w:shd w:val="clear" w:color="auto" w:fill="FFFFFF"/>
        </w:rPr>
        <w:t>Nijbroek</w:t>
      </w:r>
      <w:proofErr w:type="spellEnd"/>
      <w:r w:rsidRPr="00B05D98">
        <w:rPr>
          <w:rFonts w:cstheme="minorHAnsi"/>
          <w:sz w:val="24"/>
          <w:szCs w:val="24"/>
          <w:shd w:val="clear" w:color="auto" w:fill="FFFFFF"/>
        </w:rPr>
        <w:t xml:space="preserve">, R., 2005. Technical report: MFL establishment for the lower </w:t>
      </w:r>
      <w:proofErr w:type="spellStart"/>
      <w:r w:rsidRPr="00B05D98">
        <w:rPr>
          <w:rFonts w:cstheme="minorHAnsi"/>
          <w:sz w:val="24"/>
          <w:szCs w:val="24"/>
          <w:shd w:val="clear" w:color="auto" w:fill="FFFFFF"/>
        </w:rPr>
        <w:t>suwannee</w:t>
      </w:r>
      <w:proofErr w:type="spellEnd"/>
      <w:r w:rsidRPr="00B05D98">
        <w:rPr>
          <w:rFonts w:cstheme="minorHAnsi"/>
          <w:sz w:val="24"/>
          <w:szCs w:val="24"/>
          <w:shd w:val="clear" w:color="auto" w:fill="FFFFFF"/>
        </w:rPr>
        <w:t xml:space="preserve"> river and estuary, little fanning, fanning, and manatee springs. </w:t>
      </w:r>
      <w:r w:rsidRPr="00B05D98">
        <w:rPr>
          <w:rFonts w:cstheme="minorHAnsi"/>
          <w:i/>
          <w:iCs/>
          <w:sz w:val="24"/>
          <w:szCs w:val="24"/>
          <w:shd w:val="clear" w:color="auto" w:fill="FFFFFF"/>
        </w:rPr>
        <w:t>Water Resource Associates, Inc., Tampa, Florida</w:t>
      </w:r>
      <w:r w:rsidRPr="00B05D98">
        <w:rPr>
          <w:rFonts w:cstheme="minorHAnsi"/>
          <w:sz w:val="24"/>
          <w:szCs w:val="24"/>
          <w:shd w:val="clear" w:color="auto" w:fill="FFFFFF"/>
        </w:rPr>
        <w:t>.</w:t>
      </w:r>
    </w:p>
    <w:p w14:paraId="17672EC7" w14:textId="77777777" w:rsidR="009C6B7E" w:rsidRPr="00B05D98" w:rsidRDefault="009C6B7E" w:rsidP="009C6B7E">
      <w:pPr>
        <w:spacing w:line="480" w:lineRule="auto"/>
        <w:rPr>
          <w:rFonts w:cstheme="minorHAnsi"/>
          <w:sz w:val="24"/>
          <w:szCs w:val="24"/>
        </w:rPr>
      </w:pPr>
      <w:r w:rsidRPr="00B05D98">
        <w:rPr>
          <w:sz w:val="24"/>
          <w:szCs w:val="24"/>
          <w:shd w:val="clear" w:color="auto" w:fill="FFFFFF"/>
        </w:rPr>
        <w:t>Fisch, N.C. and Pine, W.E., 2016. A complex relationship between freshwater discharge and oyster fishery catch per unit effort in Apalachicola Bay, Florida: an evaluation from 1960 to 2013. </w:t>
      </w:r>
      <w:r w:rsidRPr="00B05D98">
        <w:rPr>
          <w:i/>
          <w:iCs/>
          <w:sz w:val="24"/>
          <w:szCs w:val="24"/>
          <w:shd w:val="clear" w:color="auto" w:fill="FFFFFF"/>
        </w:rPr>
        <w:t>Journal of shellfish research</w:t>
      </w:r>
      <w:r w:rsidRPr="00B05D98">
        <w:rPr>
          <w:sz w:val="24"/>
          <w:szCs w:val="24"/>
          <w:shd w:val="clear" w:color="auto" w:fill="FFFFFF"/>
        </w:rPr>
        <w:t xml:space="preserve"> 35: 809-826.</w:t>
      </w:r>
    </w:p>
    <w:p w14:paraId="6C7A3B8B" w14:textId="77777777" w:rsidR="009C6B7E" w:rsidRPr="00B05D98" w:rsidRDefault="009C6B7E" w:rsidP="009C6B7E">
      <w:pPr>
        <w:spacing w:line="480" w:lineRule="auto"/>
        <w:rPr>
          <w:rFonts w:cstheme="minorHAnsi"/>
          <w:sz w:val="24"/>
          <w:szCs w:val="24"/>
          <w:shd w:val="clear" w:color="auto" w:fill="FFFFFF"/>
        </w:rPr>
      </w:pPr>
      <w:r w:rsidRPr="00B05D98">
        <w:rPr>
          <w:rFonts w:cstheme="minorHAnsi"/>
          <w:sz w:val="24"/>
          <w:szCs w:val="24"/>
          <w:shd w:val="clear" w:color="auto" w:fill="FFFFFF"/>
        </w:rPr>
        <w:t xml:space="preserve">Florida Fish and Wildlife Conservation Commission.  2019.  Commercial fisheries landings summaries. Available online </w:t>
      </w:r>
      <w:r w:rsidRPr="00B05D98">
        <w:rPr>
          <w:rFonts w:cstheme="minorHAnsi"/>
          <w:sz w:val="24"/>
          <w:szCs w:val="24"/>
        </w:rPr>
        <w:t>https://tinyurl.com/yxdd8qhc. August 2019</w:t>
      </w:r>
    </w:p>
    <w:p w14:paraId="284B26A1" w14:textId="77777777" w:rsidR="009C6B7E" w:rsidRPr="00B05D98" w:rsidRDefault="009C6B7E" w:rsidP="009C6B7E">
      <w:pPr>
        <w:spacing w:line="480" w:lineRule="auto"/>
        <w:rPr>
          <w:rFonts w:cstheme="minorHAnsi"/>
          <w:sz w:val="24"/>
          <w:szCs w:val="24"/>
          <w:shd w:val="clear" w:color="auto" w:fill="FFFFFF"/>
        </w:rPr>
      </w:pPr>
      <w:r w:rsidRPr="00B05D98">
        <w:rPr>
          <w:rFonts w:cstheme="minorHAnsi"/>
          <w:sz w:val="24"/>
          <w:szCs w:val="24"/>
          <w:shd w:val="clear" w:color="auto" w:fill="FFFFFF"/>
        </w:rPr>
        <w:lastRenderedPageBreak/>
        <w:t xml:space="preserve">Florida Department of Agriculture and Consumer Services. 2019.  Shellfish harvesting area maps. Available online </w:t>
      </w:r>
      <w:r w:rsidRPr="00B05D98">
        <w:rPr>
          <w:rFonts w:cstheme="minorHAnsi"/>
          <w:sz w:val="24"/>
          <w:szCs w:val="24"/>
        </w:rPr>
        <w:t>https://tinyurl.com/y3tnqlpq. August 2019</w:t>
      </w:r>
    </w:p>
    <w:p w14:paraId="6615ADF3" w14:textId="77777777" w:rsidR="009C6B7E" w:rsidRPr="00B05D98" w:rsidRDefault="009C6B7E" w:rsidP="009C6B7E">
      <w:pPr>
        <w:spacing w:line="480" w:lineRule="auto"/>
        <w:rPr>
          <w:rFonts w:cstheme="minorHAnsi"/>
          <w:sz w:val="24"/>
          <w:szCs w:val="24"/>
          <w:shd w:val="clear" w:color="auto" w:fill="FFFFFF"/>
        </w:rPr>
      </w:pPr>
      <w:r w:rsidRPr="00B05D98">
        <w:rPr>
          <w:rFonts w:cstheme="minorHAnsi"/>
          <w:sz w:val="24"/>
          <w:szCs w:val="24"/>
          <w:shd w:val="clear" w:color="auto" w:fill="FFFFFF"/>
        </w:rPr>
        <w:t xml:space="preserve">Frederick, P., Vitale, N., Pine, B., Seavey, J. and </w:t>
      </w:r>
      <w:proofErr w:type="spellStart"/>
      <w:r w:rsidRPr="00B05D98">
        <w:rPr>
          <w:rFonts w:cstheme="minorHAnsi"/>
          <w:sz w:val="24"/>
          <w:szCs w:val="24"/>
          <w:shd w:val="clear" w:color="auto" w:fill="FFFFFF"/>
        </w:rPr>
        <w:t>Sturmer</w:t>
      </w:r>
      <w:proofErr w:type="spellEnd"/>
      <w:r w:rsidRPr="00B05D98">
        <w:rPr>
          <w:rFonts w:cstheme="minorHAnsi"/>
          <w:sz w:val="24"/>
          <w:szCs w:val="24"/>
          <w:shd w:val="clear" w:color="auto" w:fill="FFFFFF"/>
        </w:rPr>
        <w:t>, L., 2016. Reversing a rapid decline in oyster reefs: effects of durable substrate on oyster populations, elevations, and aquatic bird community composition. </w:t>
      </w:r>
      <w:r w:rsidRPr="00B05D98">
        <w:rPr>
          <w:rFonts w:cstheme="minorHAnsi"/>
          <w:i/>
          <w:iCs/>
          <w:sz w:val="24"/>
          <w:szCs w:val="24"/>
          <w:shd w:val="clear" w:color="auto" w:fill="FFFFFF"/>
        </w:rPr>
        <w:t>Journal of shellfish research</w:t>
      </w:r>
      <w:r w:rsidRPr="00B05D98">
        <w:rPr>
          <w:rFonts w:cstheme="minorHAnsi"/>
          <w:sz w:val="24"/>
          <w:szCs w:val="24"/>
          <w:shd w:val="clear" w:color="auto" w:fill="FFFFFF"/>
        </w:rPr>
        <w:t>, </w:t>
      </w:r>
      <w:r w:rsidRPr="00B05D98">
        <w:rPr>
          <w:rFonts w:cstheme="minorHAnsi"/>
          <w:i/>
          <w:iCs/>
          <w:sz w:val="24"/>
          <w:szCs w:val="24"/>
          <w:shd w:val="clear" w:color="auto" w:fill="FFFFFF"/>
        </w:rPr>
        <w:t>35</w:t>
      </w:r>
      <w:r w:rsidRPr="00B05D98">
        <w:rPr>
          <w:rFonts w:cstheme="minorHAnsi"/>
          <w:sz w:val="24"/>
          <w:szCs w:val="24"/>
          <w:shd w:val="clear" w:color="auto" w:fill="FFFFFF"/>
        </w:rPr>
        <w:t>(2), pp.359-368.</w:t>
      </w:r>
    </w:p>
    <w:p w14:paraId="68BF3DB5" w14:textId="77777777" w:rsidR="009C6B7E" w:rsidRPr="00B05D98" w:rsidRDefault="009C6B7E" w:rsidP="009C6B7E">
      <w:pPr>
        <w:spacing w:line="480" w:lineRule="auto"/>
        <w:rPr>
          <w:rFonts w:cstheme="minorHAnsi"/>
          <w:sz w:val="24"/>
          <w:szCs w:val="24"/>
          <w:shd w:val="clear" w:color="auto" w:fill="FFFFFF"/>
        </w:rPr>
      </w:pPr>
      <w:proofErr w:type="spellStart"/>
      <w:r w:rsidRPr="00B05D98">
        <w:rPr>
          <w:rFonts w:cstheme="minorHAnsi"/>
          <w:sz w:val="24"/>
          <w:szCs w:val="24"/>
          <w:shd w:val="clear" w:color="auto" w:fill="FFFFFF"/>
        </w:rPr>
        <w:t>Gazeau</w:t>
      </w:r>
      <w:proofErr w:type="spellEnd"/>
      <w:r w:rsidRPr="00B05D98">
        <w:rPr>
          <w:rFonts w:cstheme="minorHAnsi"/>
          <w:sz w:val="24"/>
          <w:szCs w:val="24"/>
          <w:shd w:val="clear" w:color="auto" w:fill="FFFFFF"/>
        </w:rPr>
        <w:t xml:space="preserve">, F., </w:t>
      </w:r>
      <w:proofErr w:type="spellStart"/>
      <w:r w:rsidRPr="00B05D98">
        <w:rPr>
          <w:rFonts w:cstheme="minorHAnsi"/>
          <w:sz w:val="24"/>
          <w:szCs w:val="24"/>
          <w:shd w:val="clear" w:color="auto" w:fill="FFFFFF"/>
        </w:rPr>
        <w:t>Quiblier</w:t>
      </w:r>
      <w:proofErr w:type="spellEnd"/>
      <w:r w:rsidRPr="00B05D98">
        <w:rPr>
          <w:rFonts w:cstheme="minorHAnsi"/>
          <w:sz w:val="24"/>
          <w:szCs w:val="24"/>
          <w:shd w:val="clear" w:color="auto" w:fill="FFFFFF"/>
        </w:rPr>
        <w:t xml:space="preserve">, C., Jansen, J.M., </w:t>
      </w:r>
      <w:proofErr w:type="spellStart"/>
      <w:r w:rsidRPr="00B05D98">
        <w:rPr>
          <w:rFonts w:cstheme="minorHAnsi"/>
          <w:sz w:val="24"/>
          <w:szCs w:val="24"/>
          <w:shd w:val="clear" w:color="auto" w:fill="FFFFFF"/>
        </w:rPr>
        <w:t>Gattuso</w:t>
      </w:r>
      <w:proofErr w:type="spellEnd"/>
      <w:r w:rsidRPr="00B05D98">
        <w:rPr>
          <w:rFonts w:cstheme="minorHAnsi"/>
          <w:sz w:val="24"/>
          <w:szCs w:val="24"/>
          <w:shd w:val="clear" w:color="auto" w:fill="FFFFFF"/>
        </w:rPr>
        <w:t xml:space="preserve">, J.P., Middelburg, J.J. and </w:t>
      </w:r>
      <w:proofErr w:type="spellStart"/>
      <w:r w:rsidRPr="00B05D98">
        <w:rPr>
          <w:rFonts w:cstheme="minorHAnsi"/>
          <w:sz w:val="24"/>
          <w:szCs w:val="24"/>
          <w:shd w:val="clear" w:color="auto" w:fill="FFFFFF"/>
        </w:rPr>
        <w:t>Heip</w:t>
      </w:r>
      <w:proofErr w:type="spellEnd"/>
      <w:r w:rsidRPr="00B05D98">
        <w:rPr>
          <w:rFonts w:cstheme="minorHAnsi"/>
          <w:sz w:val="24"/>
          <w:szCs w:val="24"/>
          <w:shd w:val="clear" w:color="auto" w:fill="FFFFFF"/>
        </w:rPr>
        <w:t>, C.H., 2007. Impact of elevated CO2 on shellfish calcification. </w:t>
      </w:r>
      <w:r w:rsidRPr="00B05D98">
        <w:rPr>
          <w:rFonts w:cstheme="minorHAnsi"/>
          <w:i/>
          <w:iCs/>
          <w:sz w:val="24"/>
          <w:szCs w:val="24"/>
          <w:shd w:val="clear" w:color="auto" w:fill="FFFFFF"/>
        </w:rPr>
        <w:t>Geophysical research letters</w:t>
      </w:r>
      <w:r w:rsidRPr="00B05D98">
        <w:rPr>
          <w:rFonts w:cstheme="minorHAnsi"/>
          <w:sz w:val="24"/>
          <w:szCs w:val="24"/>
          <w:shd w:val="clear" w:color="auto" w:fill="FFFFFF"/>
        </w:rPr>
        <w:t>, </w:t>
      </w:r>
      <w:r w:rsidRPr="00B05D98">
        <w:rPr>
          <w:rFonts w:cstheme="minorHAnsi"/>
          <w:i/>
          <w:iCs/>
          <w:sz w:val="24"/>
          <w:szCs w:val="24"/>
          <w:shd w:val="clear" w:color="auto" w:fill="FFFFFF"/>
        </w:rPr>
        <w:t>34</w:t>
      </w:r>
      <w:r w:rsidRPr="00B05D98">
        <w:rPr>
          <w:rFonts w:cstheme="minorHAnsi"/>
          <w:sz w:val="24"/>
          <w:szCs w:val="24"/>
          <w:shd w:val="clear" w:color="auto" w:fill="FFFFFF"/>
        </w:rPr>
        <w:t>(7).</w:t>
      </w:r>
    </w:p>
    <w:p w14:paraId="0BAF4151" w14:textId="77777777" w:rsidR="009C6B7E" w:rsidRPr="00B05D98" w:rsidRDefault="009C6B7E" w:rsidP="009C6B7E">
      <w:pPr>
        <w:spacing w:line="480" w:lineRule="auto"/>
        <w:rPr>
          <w:rFonts w:cstheme="minorHAnsi"/>
          <w:sz w:val="24"/>
          <w:szCs w:val="24"/>
          <w:shd w:val="clear" w:color="auto" w:fill="FFFFFF"/>
        </w:rPr>
      </w:pPr>
      <w:proofErr w:type="spellStart"/>
      <w:r w:rsidRPr="00B05D98">
        <w:rPr>
          <w:rFonts w:cstheme="minorHAnsi"/>
          <w:sz w:val="24"/>
          <w:szCs w:val="24"/>
          <w:shd w:val="clear" w:color="auto" w:fill="FFFFFF"/>
        </w:rPr>
        <w:t>Geselbracht</w:t>
      </w:r>
      <w:proofErr w:type="spellEnd"/>
      <w:r w:rsidRPr="00B05D98">
        <w:rPr>
          <w:rFonts w:cstheme="minorHAnsi"/>
          <w:sz w:val="24"/>
          <w:szCs w:val="24"/>
          <w:shd w:val="clear" w:color="auto" w:fill="FFFFFF"/>
        </w:rPr>
        <w:t xml:space="preserve">, L. 2007. Conservation action plan for marine and estuarine resources of the Big Bend Area of Florida. The Nature Conservancy, Florida Chapter. </w:t>
      </w:r>
      <w:r>
        <w:rPr>
          <w:rFonts w:cstheme="minorHAnsi"/>
          <w:sz w:val="24"/>
          <w:szCs w:val="24"/>
          <w:shd w:val="clear" w:color="auto" w:fill="FFFFFF"/>
        </w:rPr>
        <w:t xml:space="preserve">Available online: </w:t>
      </w:r>
      <w:hyperlink r:id="rId13" w:history="1">
        <w:r>
          <w:rPr>
            <w:rStyle w:val="Hyperlink"/>
          </w:rPr>
          <w:t>https://public.myfwc.com/crossdoi/fundedprojects/SWG_Final_Geselbracht_05047.pdf</w:t>
        </w:r>
      </w:hyperlink>
      <w:r>
        <w:t xml:space="preserve"> (September 2019)</w:t>
      </w:r>
    </w:p>
    <w:p w14:paraId="5D697DDE" w14:textId="77777777" w:rsidR="009C6B7E" w:rsidRPr="00B05D98" w:rsidRDefault="009C6B7E" w:rsidP="009C6B7E">
      <w:pPr>
        <w:spacing w:line="480" w:lineRule="auto"/>
        <w:rPr>
          <w:rFonts w:cstheme="minorHAnsi"/>
          <w:sz w:val="24"/>
          <w:szCs w:val="24"/>
          <w:shd w:val="clear" w:color="auto" w:fill="FFFFFF"/>
        </w:rPr>
      </w:pPr>
      <w:proofErr w:type="spellStart"/>
      <w:r w:rsidRPr="00B05D98">
        <w:rPr>
          <w:rFonts w:cstheme="minorHAnsi"/>
          <w:sz w:val="24"/>
          <w:szCs w:val="24"/>
          <w:shd w:val="clear" w:color="auto" w:fill="FFFFFF"/>
        </w:rPr>
        <w:t>Geselbracht</w:t>
      </w:r>
      <w:proofErr w:type="spellEnd"/>
      <w:r w:rsidRPr="00B05D98">
        <w:rPr>
          <w:rFonts w:cstheme="minorHAnsi"/>
          <w:sz w:val="24"/>
          <w:szCs w:val="24"/>
          <w:shd w:val="clear" w:color="auto" w:fill="FFFFFF"/>
        </w:rPr>
        <w:t>, L., Freeman, K., Kelly, E., Gordon, D.R. and Putz, F.E., 2011. Retrospective and prospective model simulations of sea level rise impacts on Gulf of Mexico coastal marshes and forests in Waccasassa Bay, Florida. </w:t>
      </w:r>
      <w:r w:rsidRPr="00B05D98">
        <w:rPr>
          <w:rFonts w:cstheme="minorHAnsi"/>
          <w:i/>
          <w:iCs/>
          <w:sz w:val="24"/>
          <w:szCs w:val="24"/>
          <w:shd w:val="clear" w:color="auto" w:fill="FFFFFF"/>
        </w:rPr>
        <w:t>Climatic Change</w:t>
      </w:r>
      <w:r w:rsidRPr="00B05D98">
        <w:rPr>
          <w:rFonts w:cstheme="minorHAnsi"/>
          <w:sz w:val="24"/>
          <w:szCs w:val="24"/>
          <w:shd w:val="clear" w:color="auto" w:fill="FFFFFF"/>
        </w:rPr>
        <w:t>, </w:t>
      </w:r>
      <w:r w:rsidRPr="00B05D98">
        <w:rPr>
          <w:rFonts w:cstheme="minorHAnsi"/>
          <w:i/>
          <w:iCs/>
          <w:sz w:val="24"/>
          <w:szCs w:val="24"/>
          <w:shd w:val="clear" w:color="auto" w:fill="FFFFFF"/>
        </w:rPr>
        <w:t>107</w:t>
      </w:r>
      <w:r w:rsidRPr="00B05D98">
        <w:rPr>
          <w:rFonts w:cstheme="minorHAnsi"/>
          <w:sz w:val="24"/>
          <w:szCs w:val="24"/>
          <w:shd w:val="clear" w:color="auto" w:fill="FFFFFF"/>
        </w:rPr>
        <w:t>(1-2), pp.35-57.</w:t>
      </w:r>
    </w:p>
    <w:p w14:paraId="330E8564" w14:textId="77777777" w:rsidR="009C6B7E" w:rsidRPr="00B05D98" w:rsidRDefault="009C6B7E" w:rsidP="009C6B7E">
      <w:pPr>
        <w:spacing w:line="480" w:lineRule="auto"/>
        <w:rPr>
          <w:rFonts w:cstheme="minorHAnsi"/>
          <w:sz w:val="24"/>
          <w:szCs w:val="24"/>
        </w:rPr>
      </w:pPr>
      <w:r w:rsidRPr="00B05D98">
        <w:rPr>
          <w:sz w:val="24"/>
          <w:szCs w:val="24"/>
          <w:shd w:val="clear" w:color="auto" w:fill="FFFFFF"/>
        </w:rPr>
        <w:t xml:space="preserve">Grabowski, J.H., R. D. Brumbaugh, R. F. Conrad, A.G. Keeler, J. J. </w:t>
      </w:r>
      <w:proofErr w:type="spellStart"/>
      <w:r w:rsidRPr="00B05D98">
        <w:rPr>
          <w:sz w:val="24"/>
          <w:szCs w:val="24"/>
          <w:shd w:val="clear" w:color="auto" w:fill="FFFFFF"/>
        </w:rPr>
        <w:t>Opaluch</w:t>
      </w:r>
      <w:proofErr w:type="spellEnd"/>
      <w:r w:rsidRPr="00B05D98">
        <w:rPr>
          <w:sz w:val="24"/>
          <w:szCs w:val="24"/>
          <w:shd w:val="clear" w:color="auto" w:fill="FFFFFF"/>
        </w:rPr>
        <w:t xml:space="preserve">, C. H. Peterson, M. F. </w:t>
      </w:r>
      <w:proofErr w:type="spellStart"/>
      <w:r w:rsidRPr="00B05D98">
        <w:rPr>
          <w:sz w:val="24"/>
          <w:szCs w:val="24"/>
          <w:shd w:val="clear" w:color="auto" w:fill="FFFFFF"/>
        </w:rPr>
        <w:t>Piehler</w:t>
      </w:r>
      <w:proofErr w:type="spellEnd"/>
      <w:r w:rsidRPr="00B05D98">
        <w:rPr>
          <w:sz w:val="24"/>
          <w:szCs w:val="24"/>
          <w:shd w:val="clear" w:color="auto" w:fill="FFFFFF"/>
        </w:rPr>
        <w:t>, S. P. Powers and A. R. Smyth, 2012. Economic valuation of ecosystem services provided by oyster reefs. </w:t>
      </w:r>
      <w:proofErr w:type="spellStart"/>
      <w:r w:rsidRPr="00B05D98">
        <w:rPr>
          <w:i/>
          <w:iCs/>
          <w:sz w:val="24"/>
          <w:szCs w:val="24"/>
          <w:shd w:val="clear" w:color="auto" w:fill="FFFFFF"/>
        </w:rPr>
        <w:t>BioScience</w:t>
      </w:r>
      <w:proofErr w:type="spellEnd"/>
      <w:r w:rsidRPr="00B05D98">
        <w:rPr>
          <w:sz w:val="24"/>
          <w:szCs w:val="24"/>
          <w:shd w:val="clear" w:color="auto" w:fill="FFFFFF"/>
        </w:rPr>
        <w:t> 62:900-909.</w:t>
      </w:r>
    </w:p>
    <w:p w14:paraId="4F201BB4" w14:textId="77777777" w:rsidR="009C6B7E" w:rsidRPr="00B05D98" w:rsidRDefault="009C6B7E" w:rsidP="009C6B7E">
      <w:pPr>
        <w:spacing w:line="480" w:lineRule="auto"/>
        <w:rPr>
          <w:rFonts w:cstheme="minorHAnsi"/>
          <w:sz w:val="24"/>
          <w:szCs w:val="24"/>
        </w:rPr>
      </w:pPr>
      <w:r w:rsidRPr="00B05D98">
        <w:rPr>
          <w:rFonts w:cstheme="minorHAnsi"/>
          <w:sz w:val="24"/>
          <w:szCs w:val="24"/>
        </w:rPr>
        <w:t>Grinnell, R. S., Jr. 1972. Structure and development of oyster reefs on the Suwannee River delta, Florida. Dissertation. State University of New York, Binghamton, New York, USA.</w:t>
      </w:r>
    </w:p>
    <w:p w14:paraId="1DD3A215" w14:textId="77777777" w:rsidR="009C6B7E" w:rsidRPr="00B05D98" w:rsidRDefault="009C6B7E" w:rsidP="009C6B7E">
      <w:pPr>
        <w:spacing w:line="480" w:lineRule="auto"/>
        <w:rPr>
          <w:rFonts w:cstheme="minorHAnsi"/>
          <w:sz w:val="24"/>
          <w:szCs w:val="24"/>
        </w:rPr>
      </w:pPr>
      <w:r w:rsidRPr="00B05D98">
        <w:rPr>
          <w:rFonts w:cstheme="minorHAnsi"/>
          <w:sz w:val="24"/>
          <w:szCs w:val="24"/>
          <w:shd w:val="clear" w:color="auto" w:fill="FFFFFF"/>
        </w:rPr>
        <w:lastRenderedPageBreak/>
        <w:t xml:space="preserve">Grizzle, R., Ward, K., </w:t>
      </w:r>
      <w:proofErr w:type="spellStart"/>
      <w:r w:rsidRPr="00B05D98">
        <w:rPr>
          <w:rFonts w:cstheme="minorHAnsi"/>
          <w:sz w:val="24"/>
          <w:szCs w:val="24"/>
          <w:shd w:val="clear" w:color="auto" w:fill="FFFFFF"/>
        </w:rPr>
        <w:t>Geselbracht</w:t>
      </w:r>
      <w:proofErr w:type="spellEnd"/>
      <w:r w:rsidRPr="00B05D98">
        <w:rPr>
          <w:rFonts w:cstheme="minorHAnsi"/>
          <w:sz w:val="24"/>
          <w:szCs w:val="24"/>
          <w:shd w:val="clear" w:color="auto" w:fill="FFFFFF"/>
        </w:rPr>
        <w:t>, L. and Birch, A., 2018. Distribution and Condition of Intertidal Eastern Oyster (Crassostrea virginica) Reefs in Apalachicola Bay Florida Based on High-Resolution Satellite Imagery. </w:t>
      </w:r>
      <w:r w:rsidRPr="00B05D98">
        <w:rPr>
          <w:rFonts w:cstheme="minorHAnsi"/>
          <w:i/>
          <w:iCs/>
          <w:sz w:val="24"/>
          <w:szCs w:val="24"/>
          <w:shd w:val="clear" w:color="auto" w:fill="FFFFFF"/>
        </w:rPr>
        <w:t>Journal of Shellfish Research</w:t>
      </w:r>
      <w:r w:rsidRPr="00B05D98">
        <w:rPr>
          <w:rFonts w:cstheme="minorHAnsi"/>
          <w:sz w:val="24"/>
          <w:szCs w:val="24"/>
          <w:shd w:val="clear" w:color="auto" w:fill="FFFFFF"/>
        </w:rPr>
        <w:t>, </w:t>
      </w:r>
      <w:r w:rsidRPr="00B05D98">
        <w:rPr>
          <w:rFonts w:cstheme="minorHAnsi"/>
          <w:i/>
          <w:iCs/>
          <w:sz w:val="24"/>
          <w:szCs w:val="24"/>
          <w:shd w:val="clear" w:color="auto" w:fill="FFFFFF"/>
        </w:rPr>
        <w:t>37</w:t>
      </w:r>
      <w:r w:rsidRPr="00B05D98">
        <w:rPr>
          <w:rFonts w:cstheme="minorHAnsi"/>
          <w:sz w:val="24"/>
          <w:szCs w:val="24"/>
          <w:shd w:val="clear" w:color="auto" w:fill="FFFFFF"/>
        </w:rPr>
        <w:t>(5), pp.1027-1039.</w:t>
      </w:r>
    </w:p>
    <w:p w14:paraId="5AFDC35D" w14:textId="77777777" w:rsidR="009C6B7E" w:rsidRPr="00B05D98" w:rsidRDefault="009C6B7E" w:rsidP="009C6B7E">
      <w:pPr>
        <w:spacing w:line="480" w:lineRule="auto"/>
        <w:rPr>
          <w:rFonts w:cstheme="minorHAnsi"/>
          <w:sz w:val="24"/>
          <w:szCs w:val="24"/>
          <w:shd w:val="clear" w:color="auto" w:fill="FFFFFF"/>
        </w:rPr>
      </w:pPr>
      <w:r w:rsidRPr="00B05D98">
        <w:rPr>
          <w:rFonts w:cstheme="minorHAnsi"/>
          <w:sz w:val="24"/>
          <w:szCs w:val="24"/>
          <w:shd w:val="clear" w:color="auto" w:fill="FFFFFF"/>
        </w:rPr>
        <w:t xml:space="preserve">Gutiérrez, J.L., Jones, C.G., Strayer, D.L. and </w:t>
      </w:r>
      <w:proofErr w:type="spellStart"/>
      <w:r w:rsidRPr="00B05D98">
        <w:rPr>
          <w:rFonts w:cstheme="minorHAnsi"/>
          <w:sz w:val="24"/>
          <w:szCs w:val="24"/>
          <w:shd w:val="clear" w:color="auto" w:fill="FFFFFF"/>
        </w:rPr>
        <w:t>Iribarne</w:t>
      </w:r>
      <w:proofErr w:type="spellEnd"/>
      <w:r w:rsidRPr="00B05D98">
        <w:rPr>
          <w:rFonts w:cstheme="minorHAnsi"/>
          <w:sz w:val="24"/>
          <w:szCs w:val="24"/>
          <w:shd w:val="clear" w:color="auto" w:fill="FFFFFF"/>
        </w:rPr>
        <w:t>, O.O., 2003. Mollusks as ecosystem engineers: the role of shell production in aquatic habitats. </w:t>
      </w:r>
      <w:r w:rsidRPr="00B05D98">
        <w:rPr>
          <w:rFonts w:cstheme="minorHAnsi"/>
          <w:i/>
          <w:iCs/>
          <w:sz w:val="24"/>
          <w:szCs w:val="24"/>
          <w:shd w:val="clear" w:color="auto" w:fill="FFFFFF"/>
        </w:rPr>
        <w:t>Oikos</w:t>
      </w:r>
      <w:r w:rsidRPr="00B05D98">
        <w:rPr>
          <w:rFonts w:cstheme="minorHAnsi"/>
          <w:sz w:val="24"/>
          <w:szCs w:val="24"/>
          <w:shd w:val="clear" w:color="auto" w:fill="FFFFFF"/>
        </w:rPr>
        <w:t>, </w:t>
      </w:r>
      <w:r w:rsidRPr="00B05D98">
        <w:rPr>
          <w:rFonts w:cstheme="minorHAnsi"/>
          <w:i/>
          <w:iCs/>
          <w:sz w:val="24"/>
          <w:szCs w:val="24"/>
          <w:shd w:val="clear" w:color="auto" w:fill="FFFFFF"/>
        </w:rPr>
        <w:t>101</w:t>
      </w:r>
      <w:r w:rsidRPr="00B05D98">
        <w:rPr>
          <w:rFonts w:cstheme="minorHAnsi"/>
          <w:sz w:val="24"/>
          <w:szCs w:val="24"/>
          <w:shd w:val="clear" w:color="auto" w:fill="FFFFFF"/>
        </w:rPr>
        <w:t>(1), pp.79-90.</w:t>
      </w:r>
    </w:p>
    <w:p w14:paraId="543CA86A" w14:textId="77777777" w:rsidR="009C6B7E" w:rsidRPr="00B05D98" w:rsidRDefault="009C6B7E" w:rsidP="009C6B7E">
      <w:pPr>
        <w:spacing w:line="480" w:lineRule="auto"/>
        <w:rPr>
          <w:rFonts w:cstheme="minorHAnsi"/>
          <w:sz w:val="24"/>
          <w:szCs w:val="24"/>
          <w:shd w:val="clear" w:color="auto" w:fill="FFFFFF"/>
        </w:rPr>
      </w:pPr>
      <w:r w:rsidRPr="00B05D98">
        <w:rPr>
          <w:rFonts w:cstheme="minorHAnsi"/>
          <w:sz w:val="24"/>
          <w:szCs w:val="24"/>
          <w:shd w:val="clear" w:color="auto" w:fill="FFFFFF"/>
        </w:rPr>
        <w:t xml:space="preserve">Harley, G.L., Maxwell, J.T., Larson, E., </w:t>
      </w:r>
      <w:proofErr w:type="spellStart"/>
      <w:r w:rsidRPr="00B05D98">
        <w:rPr>
          <w:rFonts w:cstheme="minorHAnsi"/>
          <w:sz w:val="24"/>
          <w:szCs w:val="24"/>
          <w:shd w:val="clear" w:color="auto" w:fill="FFFFFF"/>
        </w:rPr>
        <w:t>Grissino</w:t>
      </w:r>
      <w:proofErr w:type="spellEnd"/>
      <w:r w:rsidRPr="00B05D98">
        <w:rPr>
          <w:rFonts w:cstheme="minorHAnsi"/>
          <w:sz w:val="24"/>
          <w:szCs w:val="24"/>
          <w:shd w:val="clear" w:color="auto" w:fill="FFFFFF"/>
        </w:rPr>
        <w:t>-Mayer, H.D., Henderson, J. and Huffman, J., 2017. Suwannee River flow variability 1550–2005 CE reconstructed from a multispecies tree-ring network. </w:t>
      </w:r>
      <w:r w:rsidRPr="00B05D98">
        <w:rPr>
          <w:rFonts w:cstheme="minorHAnsi"/>
          <w:i/>
          <w:iCs/>
          <w:sz w:val="24"/>
          <w:szCs w:val="24"/>
          <w:shd w:val="clear" w:color="auto" w:fill="FFFFFF"/>
        </w:rPr>
        <w:t>Journal of hydrology</w:t>
      </w:r>
      <w:r w:rsidRPr="00B05D98">
        <w:rPr>
          <w:rFonts w:cstheme="minorHAnsi"/>
          <w:sz w:val="24"/>
          <w:szCs w:val="24"/>
          <w:shd w:val="clear" w:color="auto" w:fill="FFFFFF"/>
        </w:rPr>
        <w:t>, </w:t>
      </w:r>
      <w:r w:rsidRPr="00B05D98">
        <w:rPr>
          <w:rFonts w:cstheme="minorHAnsi"/>
          <w:i/>
          <w:iCs/>
          <w:sz w:val="24"/>
          <w:szCs w:val="24"/>
          <w:shd w:val="clear" w:color="auto" w:fill="FFFFFF"/>
        </w:rPr>
        <w:t>544</w:t>
      </w:r>
      <w:r w:rsidRPr="00B05D98">
        <w:rPr>
          <w:rFonts w:cstheme="minorHAnsi"/>
          <w:sz w:val="24"/>
          <w:szCs w:val="24"/>
          <w:shd w:val="clear" w:color="auto" w:fill="FFFFFF"/>
        </w:rPr>
        <w:t>, pp.438-451.</w:t>
      </w:r>
    </w:p>
    <w:p w14:paraId="3615DE59" w14:textId="77777777" w:rsidR="009C6B7E" w:rsidRPr="00B05D98" w:rsidRDefault="009C6B7E" w:rsidP="009C6B7E">
      <w:pPr>
        <w:spacing w:line="480" w:lineRule="auto"/>
        <w:rPr>
          <w:rFonts w:cstheme="minorHAnsi"/>
          <w:sz w:val="24"/>
          <w:szCs w:val="24"/>
          <w:shd w:val="clear" w:color="auto" w:fill="FFFFFF"/>
        </w:rPr>
      </w:pPr>
      <w:r w:rsidRPr="00B05D98">
        <w:rPr>
          <w:rFonts w:cstheme="minorHAnsi"/>
          <w:sz w:val="24"/>
          <w:szCs w:val="24"/>
          <w:shd w:val="clear" w:color="auto" w:fill="FFFFFF"/>
        </w:rPr>
        <w:t xml:space="preserve">Hine, A. C., D. F. Belknap, J. G. Hutton, E. B. </w:t>
      </w:r>
      <w:proofErr w:type="spellStart"/>
      <w:r w:rsidRPr="00B05D98">
        <w:rPr>
          <w:rFonts w:cstheme="minorHAnsi"/>
          <w:sz w:val="24"/>
          <w:szCs w:val="24"/>
          <w:shd w:val="clear" w:color="auto" w:fill="FFFFFF"/>
        </w:rPr>
        <w:t>Osking,and</w:t>
      </w:r>
      <w:proofErr w:type="spellEnd"/>
      <w:r w:rsidRPr="00B05D98">
        <w:rPr>
          <w:rFonts w:cstheme="minorHAnsi"/>
          <w:sz w:val="24"/>
          <w:szCs w:val="24"/>
          <w:shd w:val="clear" w:color="auto" w:fill="FFFFFF"/>
        </w:rPr>
        <w:t xml:space="preserve">  M. W. Evans. 1988. Recent geological history and modern sedimentary processes along an incipient, low-energy, epicontinental-sea coastline: Northwest Florida. Journal of Sedimentary Petrology 58:567–579.</w:t>
      </w:r>
    </w:p>
    <w:p w14:paraId="7FFFCF20" w14:textId="77777777" w:rsidR="009C6B7E" w:rsidRPr="00B05D98" w:rsidRDefault="009C6B7E" w:rsidP="009C6B7E">
      <w:pPr>
        <w:spacing w:line="480" w:lineRule="auto"/>
        <w:rPr>
          <w:rFonts w:cstheme="minorHAnsi"/>
          <w:sz w:val="24"/>
          <w:szCs w:val="24"/>
          <w:shd w:val="clear" w:color="auto" w:fill="FFFFFF"/>
        </w:rPr>
      </w:pPr>
      <w:r w:rsidRPr="00B05D98">
        <w:rPr>
          <w:rFonts w:cstheme="minorHAnsi"/>
          <w:sz w:val="24"/>
          <w:szCs w:val="24"/>
          <w:shd w:val="clear" w:color="auto" w:fill="FFFFFF"/>
        </w:rPr>
        <w:t xml:space="preserve">Kaplan, D.A., </w:t>
      </w:r>
      <w:proofErr w:type="spellStart"/>
      <w:r w:rsidRPr="00B05D98">
        <w:rPr>
          <w:rFonts w:cstheme="minorHAnsi"/>
          <w:sz w:val="24"/>
          <w:szCs w:val="24"/>
          <w:shd w:val="clear" w:color="auto" w:fill="FFFFFF"/>
        </w:rPr>
        <w:t>Olabarrieta</w:t>
      </w:r>
      <w:proofErr w:type="spellEnd"/>
      <w:r w:rsidRPr="00B05D98">
        <w:rPr>
          <w:rFonts w:cstheme="minorHAnsi"/>
          <w:sz w:val="24"/>
          <w:szCs w:val="24"/>
          <w:shd w:val="clear" w:color="auto" w:fill="FFFFFF"/>
        </w:rPr>
        <w:t>, M., Frederick, P. and Valle-Levinson, A., 2016. Freshwater detention by oyster reefs: quantifying a keystone ecosystem service. </w:t>
      </w:r>
      <w:proofErr w:type="spellStart"/>
      <w:r w:rsidRPr="00B05D98">
        <w:rPr>
          <w:rFonts w:cstheme="minorHAnsi"/>
          <w:i/>
          <w:iCs/>
          <w:sz w:val="24"/>
          <w:szCs w:val="24"/>
          <w:shd w:val="clear" w:color="auto" w:fill="FFFFFF"/>
        </w:rPr>
        <w:t>PloS</w:t>
      </w:r>
      <w:proofErr w:type="spellEnd"/>
      <w:r w:rsidRPr="00B05D98">
        <w:rPr>
          <w:rFonts w:cstheme="minorHAnsi"/>
          <w:i/>
          <w:iCs/>
          <w:sz w:val="24"/>
          <w:szCs w:val="24"/>
          <w:shd w:val="clear" w:color="auto" w:fill="FFFFFF"/>
        </w:rPr>
        <w:t xml:space="preserve"> one</w:t>
      </w:r>
      <w:r w:rsidRPr="00B05D98">
        <w:rPr>
          <w:rFonts w:cstheme="minorHAnsi"/>
          <w:sz w:val="24"/>
          <w:szCs w:val="24"/>
          <w:shd w:val="clear" w:color="auto" w:fill="FFFFFF"/>
        </w:rPr>
        <w:t>, </w:t>
      </w:r>
      <w:r w:rsidRPr="00B05D98">
        <w:rPr>
          <w:rFonts w:cstheme="minorHAnsi"/>
          <w:i/>
          <w:iCs/>
          <w:sz w:val="24"/>
          <w:szCs w:val="24"/>
          <w:shd w:val="clear" w:color="auto" w:fill="FFFFFF"/>
        </w:rPr>
        <w:t>11</w:t>
      </w:r>
      <w:r w:rsidRPr="00B05D98">
        <w:rPr>
          <w:rFonts w:cstheme="minorHAnsi"/>
          <w:sz w:val="24"/>
          <w:szCs w:val="24"/>
          <w:shd w:val="clear" w:color="auto" w:fill="FFFFFF"/>
        </w:rPr>
        <w:t>(12), p.e0167694.</w:t>
      </w:r>
    </w:p>
    <w:p w14:paraId="13B9F3D1" w14:textId="77777777" w:rsidR="009C6B7E" w:rsidRPr="00B05D98" w:rsidRDefault="009C6B7E" w:rsidP="009C6B7E">
      <w:pPr>
        <w:spacing w:line="480" w:lineRule="auto"/>
        <w:rPr>
          <w:rFonts w:cstheme="minorHAnsi"/>
          <w:sz w:val="24"/>
          <w:szCs w:val="24"/>
          <w:shd w:val="clear" w:color="auto" w:fill="FFFFFF"/>
        </w:rPr>
      </w:pPr>
      <w:r w:rsidRPr="00B05D98">
        <w:rPr>
          <w:rFonts w:cstheme="minorHAnsi"/>
          <w:sz w:val="24"/>
          <w:szCs w:val="24"/>
          <w:shd w:val="clear" w:color="auto" w:fill="FFFFFF"/>
        </w:rPr>
        <w:t>Kimbro, D. L., White, J. W., Tillotson, H., Cox, N., Christopher, M., Stokes‐Cawley, O., ... &amp; Stallings, C. D. (2017). Local and regional stressors interact to drive a salinization‐induced outbreak of predators on oyster reefs. Ecosphere, 8(11), e01992.</w:t>
      </w:r>
    </w:p>
    <w:p w14:paraId="5FCB4FB2" w14:textId="77777777" w:rsidR="009C6B7E" w:rsidRPr="00B05D98" w:rsidRDefault="009C6B7E" w:rsidP="009C6B7E">
      <w:pPr>
        <w:spacing w:line="480" w:lineRule="auto"/>
        <w:rPr>
          <w:rFonts w:cstheme="minorHAnsi"/>
          <w:sz w:val="24"/>
          <w:szCs w:val="24"/>
          <w:shd w:val="clear" w:color="auto" w:fill="FFFFFF"/>
        </w:rPr>
      </w:pPr>
      <w:r w:rsidRPr="00B05D98">
        <w:rPr>
          <w:sz w:val="24"/>
          <w:szCs w:val="24"/>
          <w:shd w:val="clear" w:color="auto" w:fill="FFFFFF"/>
        </w:rPr>
        <w:t xml:space="preserve">La </w:t>
      </w:r>
      <w:proofErr w:type="spellStart"/>
      <w:r w:rsidRPr="00B05D98">
        <w:rPr>
          <w:sz w:val="24"/>
          <w:szCs w:val="24"/>
          <w:shd w:val="clear" w:color="auto" w:fill="FFFFFF"/>
        </w:rPr>
        <w:t>Peyre</w:t>
      </w:r>
      <w:proofErr w:type="spellEnd"/>
      <w:r w:rsidRPr="00B05D98">
        <w:rPr>
          <w:sz w:val="24"/>
          <w:szCs w:val="24"/>
          <w:shd w:val="clear" w:color="auto" w:fill="FFFFFF"/>
        </w:rPr>
        <w:t xml:space="preserve">, M.K., A. D. Nickens, A. K. </w:t>
      </w:r>
      <w:proofErr w:type="spellStart"/>
      <w:r w:rsidRPr="00B05D98">
        <w:rPr>
          <w:sz w:val="24"/>
          <w:szCs w:val="24"/>
          <w:shd w:val="clear" w:color="auto" w:fill="FFFFFF"/>
        </w:rPr>
        <w:t>Volety</w:t>
      </w:r>
      <w:proofErr w:type="spellEnd"/>
      <w:r w:rsidRPr="00B05D98">
        <w:rPr>
          <w:sz w:val="24"/>
          <w:szCs w:val="24"/>
          <w:shd w:val="clear" w:color="auto" w:fill="FFFFFF"/>
        </w:rPr>
        <w:t xml:space="preserve">, G. S. Tolley, and J. F. La </w:t>
      </w:r>
      <w:proofErr w:type="spellStart"/>
      <w:r w:rsidRPr="00B05D98">
        <w:rPr>
          <w:sz w:val="24"/>
          <w:szCs w:val="24"/>
          <w:shd w:val="clear" w:color="auto" w:fill="FFFFFF"/>
        </w:rPr>
        <w:t>Peyre</w:t>
      </w:r>
      <w:proofErr w:type="spellEnd"/>
      <w:r w:rsidRPr="00B05D98">
        <w:rPr>
          <w:sz w:val="24"/>
          <w:szCs w:val="24"/>
          <w:shd w:val="clear" w:color="auto" w:fill="FFFFFF"/>
        </w:rPr>
        <w:t xml:space="preserve">. 2003. Environmental significance of freshets in reducing </w:t>
      </w:r>
      <w:proofErr w:type="spellStart"/>
      <w:r w:rsidRPr="00B05D98">
        <w:rPr>
          <w:sz w:val="24"/>
          <w:szCs w:val="24"/>
          <w:shd w:val="clear" w:color="auto" w:fill="FFFFFF"/>
        </w:rPr>
        <w:t>Perkinsus</w:t>
      </w:r>
      <w:proofErr w:type="spellEnd"/>
      <w:r w:rsidRPr="00B05D98">
        <w:rPr>
          <w:sz w:val="24"/>
          <w:szCs w:val="24"/>
          <w:shd w:val="clear" w:color="auto" w:fill="FFFFFF"/>
        </w:rPr>
        <w:t xml:space="preserve"> marinus infection in eastern oysters Crassostrea virginica: potential management applications. </w:t>
      </w:r>
      <w:r w:rsidRPr="00B05D98">
        <w:rPr>
          <w:i/>
          <w:iCs/>
          <w:sz w:val="24"/>
          <w:szCs w:val="24"/>
          <w:shd w:val="clear" w:color="auto" w:fill="FFFFFF"/>
        </w:rPr>
        <w:t>Marine Ecology Progress Series</w:t>
      </w:r>
      <w:r w:rsidRPr="00B05D98">
        <w:rPr>
          <w:sz w:val="24"/>
          <w:szCs w:val="24"/>
          <w:shd w:val="clear" w:color="auto" w:fill="FFFFFF"/>
        </w:rPr>
        <w:t xml:space="preserve"> 248:165-176.</w:t>
      </w:r>
    </w:p>
    <w:p w14:paraId="15BD5767" w14:textId="77777777" w:rsidR="009C6B7E" w:rsidRPr="00B05D98" w:rsidRDefault="009C6B7E" w:rsidP="009C6B7E">
      <w:pPr>
        <w:spacing w:line="480" w:lineRule="auto"/>
        <w:rPr>
          <w:rFonts w:cstheme="minorHAnsi"/>
          <w:sz w:val="24"/>
          <w:szCs w:val="24"/>
          <w:shd w:val="clear" w:color="auto" w:fill="FFFFFF"/>
        </w:rPr>
      </w:pPr>
      <w:r w:rsidRPr="00B05D98">
        <w:rPr>
          <w:rFonts w:cstheme="minorHAnsi"/>
          <w:sz w:val="24"/>
          <w:szCs w:val="24"/>
          <w:shd w:val="clear" w:color="auto" w:fill="FFFFFF"/>
        </w:rPr>
        <w:lastRenderedPageBreak/>
        <w:t xml:space="preserve">La </w:t>
      </w:r>
      <w:proofErr w:type="spellStart"/>
      <w:r w:rsidRPr="00B05D98">
        <w:rPr>
          <w:rFonts w:cstheme="minorHAnsi"/>
          <w:sz w:val="24"/>
          <w:szCs w:val="24"/>
          <w:shd w:val="clear" w:color="auto" w:fill="FFFFFF"/>
        </w:rPr>
        <w:t>Peyre</w:t>
      </w:r>
      <w:proofErr w:type="spellEnd"/>
      <w:r w:rsidRPr="00B05D98">
        <w:rPr>
          <w:rFonts w:cstheme="minorHAnsi"/>
          <w:sz w:val="24"/>
          <w:szCs w:val="24"/>
          <w:shd w:val="clear" w:color="auto" w:fill="FFFFFF"/>
        </w:rPr>
        <w:t xml:space="preserve">, M.K., </w:t>
      </w:r>
      <w:proofErr w:type="spellStart"/>
      <w:r w:rsidRPr="00B05D98">
        <w:rPr>
          <w:rFonts w:cstheme="minorHAnsi"/>
          <w:sz w:val="24"/>
          <w:szCs w:val="24"/>
          <w:shd w:val="clear" w:color="auto" w:fill="FFFFFF"/>
        </w:rPr>
        <w:t>Gossman</w:t>
      </w:r>
      <w:proofErr w:type="spellEnd"/>
      <w:r w:rsidRPr="00B05D98">
        <w:rPr>
          <w:rFonts w:cstheme="minorHAnsi"/>
          <w:sz w:val="24"/>
          <w:szCs w:val="24"/>
          <w:shd w:val="clear" w:color="auto" w:fill="FFFFFF"/>
        </w:rPr>
        <w:t xml:space="preserve">, B. and La </w:t>
      </w:r>
      <w:proofErr w:type="spellStart"/>
      <w:r w:rsidRPr="00B05D98">
        <w:rPr>
          <w:rFonts w:cstheme="minorHAnsi"/>
          <w:sz w:val="24"/>
          <w:szCs w:val="24"/>
          <w:shd w:val="clear" w:color="auto" w:fill="FFFFFF"/>
        </w:rPr>
        <w:t>Peyre</w:t>
      </w:r>
      <w:proofErr w:type="spellEnd"/>
      <w:r w:rsidRPr="00B05D98">
        <w:rPr>
          <w:rFonts w:cstheme="minorHAnsi"/>
          <w:sz w:val="24"/>
          <w:szCs w:val="24"/>
          <w:shd w:val="clear" w:color="auto" w:fill="FFFFFF"/>
        </w:rPr>
        <w:t xml:space="preserve">, J.F., 2009. Defining optimal freshwater flow for oyster production: effects of freshet rate and magnitude of change and duration on eastern oysters and </w:t>
      </w:r>
      <w:proofErr w:type="spellStart"/>
      <w:r w:rsidRPr="00B05D98">
        <w:rPr>
          <w:rFonts w:cstheme="minorHAnsi"/>
          <w:sz w:val="24"/>
          <w:szCs w:val="24"/>
          <w:shd w:val="clear" w:color="auto" w:fill="FFFFFF"/>
        </w:rPr>
        <w:t>Perkinsus</w:t>
      </w:r>
      <w:proofErr w:type="spellEnd"/>
      <w:r w:rsidRPr="00B05D98">
        <w:rPr>
          <w:rFonts w:cstheme="minorHAnsi"/>
          <w:sz w:val="24"/>
          <w:szCs w:val="24"/>
          <w:shd w:val="clear" w:color="auto" w:fill="FFFFFF"/>
        </w:rPr>
        <w:t xml:space="preserve"> marinus infection. </w:t>
      </w:r>
      <w:r w:rsidRPr="00B05D98">
        <w:rPr>
          <w:rFonts w:cstheme="minorHAnsi"/>
          <w:i/>
          <w:iCs/>
          <w:sz w:val="24"/>
          <w:szCs w:val="24"/>
          <w:shd w:val="clear" w:color="auto" w:fill="FFFFFF"/>
        </w:rPr>
        <w:t>Estuaries and Coasts</w:t>
      </w:r>
      <w:r w:rsidRPr="00B05D98">
        <w:rPr>
          <w:rFonts w:cstheme="minorHAnsi"/>
          <w:sz w:val="24"/>
          <w:szCs w:val="24"/>
          <w:shd w:val="clear" w:color="auto" w:fill="FFFFFF"/>
        </w:rPr>
        <w:t>, </w:t>
      </w:r>
      <w:r w:rsidRPr="00B05D98">
        <w:rPr>
          <w:rFonts w:cstheme="minorHAnsi"/>
          <w:i/>
          <w:iCs/>
          <w:sz w:val="24"/>
          <w:szCs w:val="24"/>
          <w:shd w:val="clear" w:color="auto" w:fill="FFFFFF"/>
        </w:rPr>
        <w:t>32</w:t>
      </w:r>
      <w:r w:rsidRPr="00B05D98">
        <w:rPr>
          <w:rFonts w:cstheme="minorHAnsi"/>
          <w:sz w:val="24"/>
          <w:szCs w:val="24"/>
          <w:shd w:val="clear" w:color="auto" w:fill="FFFFFF"/>
        </w:rPr>
        <w:t>(3), pp.522-534.</w:t>
      </w:r>
    </w:p>
    <w:p w14:paraId="1BCEC7F0" w14:textId="77777777" w:rsidR="009C6B7E" w:rsidRPr="00B05D98" w:rsidRDefault="009C6B7E" w:rsidP="009C6B7E">
      <w:pPr>
        <w:spacing w:line="480" w:lineRule="auto"/>
        <w:rPr>
          <w:rFonts w:cstheme="minorHAnsi"/>
          <w:sz w:val="24"/>
          <w:szCs w:val="24"/>
          <w:shd w:val="clear" w:color="auto" w:fill="FFFFFF"/>
        </w:rPr>
      </w:pPr>
      <w:r w:rsidRPr="00B05D98">
        <w:rPr>
          <w:rFonts w:cstheme="minorHAnsi"/>
          <w:sz w:val="24"/>
          <w:szCs w:val="24"/>
          <w:shd w:val="clear" w:color="auto" w:fill="FFFFFF"/>
        </w:rPr>
        <w:t>Locker, S.D., Reed, J.K., Farrington, S., Harter, S., Hine, A.C. and Dunn, S., 2016. Geology and biology of the “Sticky Grounds”, shelf-margin carbonate mounds, and mesophotic ecosystem in the eastern Gulf of Mexico. </w:t>
      </w:r>
      <w:r w:rsidRPr="00B05D98">
        <w:rPr>
          <w:rFonts w:cstheme="minorHAnsi"/>
          <w:i/>
          <w:iCs/>
          <w:sz w:val="24"/>
          <w:szCs w:val="24"/>
          <w:shd w:val="clear" w:color="auto" w:fill="FFFFFF"/>
        </w:rPr>
        <w:t>Continental Shelf Research</w:t>
      </w:r>
      <w:r w:rsidRPr="00B05D98">
        <w:rPr>
          <w:rFonts w:cstheme="minorHAnsi"/>
          <w:sz w:val="24"/>
          <w:szCs w:val="24"/>
          <w:shd w:val="clear" w:color="auto" w:fill="FFFFFF"/>
        </w:rPr>
        <w:t>, </w:t>
      </w:r>
      <w:r w:rsidRPr="00B05D98">
        <w:rPr>
          <w:rFonts w:cstheme="minorHAnsi"/>
          <w:i/>
          <w:iCs/>
          <w:sz w:val="24"/>
          <w:szCs w:val="24"/>
          <w:shd w:val="clear" w:color="auto" w:fill="FFFFFF"/>
        </w:rPr>
        <w:t>125</w:t>
      </w:r>
      <w:r w:rsidRPr="00B05D98">
        <w:rPr>
          <w:rFonts w:cstheme="minorHAnsi"/>
          <w:sz w:val="24"/>
          <w:szCs w:val="24"/>
          <w:shd w:val="clear" w:color="auto" w:fill="FFFFFF"/>
        </w:rPr>
        <w:t>, pp.71-87.</w:t>
      </w:r>
    </w:p>
    <w:p w14:paraId="66D8FA88" w14:textId="77777777" w:rsidR="009C6B7E" w:rsidRPr="00B05D98" w:rsidRDefault="009C6B7E" w:rsidP="009C6B7E">
      <w:pPr>
        <w:spacing w:line="480" w:lineRule="auto"/>
        <w:rPr>
          <w:rFonts w:cstheme="minorHAnsi"/>
          <w:sz w:val="24"/>
          <w:szCs w:val="24"/>
        </w:rPr>
      </w:pPr>
      <w:r w:rsidRPr="00B05D98">
        <w:rPr>
          <w:rFonts w:cstheme="minorHAnsi"/>
          <w:sz w:val="24"/>
          <w:szCs w:val="24"/>
        </w:rPr>
        <w:t>Main, M.B. and Allen, G.M. 2007.Florida’s environment: North central region. Wildlife Ecology and Conservation Department, Florida Cooperative Extension Service, Institute of Food and Agricultural Sciences, University of Florida, Gainesville, Florida, USA. available online https://ufdc.ufl.edu/IR00003472/00001</w:t>
      </w:r>
    </w:p>
    <w:p w14:paraId="2D102406" w14:textId="77777777" w:rsidR="009C6B7E" w:rsidRPr="00B05D98" w:rsidRDefault="009C6B7E" w:rsidP="009C6B7E">
      <w:pPr>
        <w:spacing w:line="480" w:lineRule="auto"/>
        <w:rPr>
          <w:rFonts w:cstheme="minorHAnsi"/>
          <w:sz w:val="24"/>
          <w:szCs w:val="24"/>
          <w:shd w:val="clear" w:color="auto" w:fill="FFFFFF"/>
        </w:rPr>
      </w:pPr>
      <w:r w:rsidRPr="00B05D98">
        <w:rPr>
          <w:sz w:val="24"/>
          <w:szCs w:val="24"/>
          <w:shd w:val="clear" w:color="auto" w:fill="FFFFFF"/>
        </w:rPr>
        <w:t>Mattson, R.A. 2002. A resource-based framework for establishing freshwater inflow requirements for the Suwannee River Estuary. </w:t>
      </w:r>
      <w:r w:rsidRPr="00B05D98">
        <w:rPr>
          <w:i/>
          <w:iCs/>
          <w:sz w:val="24"/>
          <w:szCs w:val="24"/>
          <w:shd w:val="clear" w:color="auto" w:fill="FFFFFF"/>
        </w:rPr>
        <w:t>Estuaries</w:t>
      </w:r>
      <w:r w:rsidRPr="00B05D98">
        <w:rPr>
          <w:sz w:val="24"/>
          <w:szCs w:val="24"/>
          <w:shd w:val="clear" w:color="auto" w:fill="FFFFFF"/>
        </w:rPr>
        <w:t xml:space="preserve"> 25:1333-1342.</w:t>
      </w:r>
    </w:p>
    <w:p w14:paraId="5F42D43E" w14:textId="77777777" w:rsidR="009C6B7E" w:rsidRPr="00B05D98" w:rsidRDefault="009C6B7E" w:rsidP="009C6B7E">
      <w:pPr>
        <w:spacing w:line="480" w:lineRule="auto"/>
        <w:rPr>
          <w:rFonts w:cstheme="minorHAnsi"/>
          <w:sz w:val="24"/>
          <w:szCs w:val="24"/>
          <w:shd w:val="clear" w:color="auto" w:fill="FFFFFF"/>
        </w:rPr>
      </w:pPr>
      <w:r w:rsidRPr="00B05D98">
        <w:rPr>
          <w:rFonts w:cstheme="minorHAnsi"/>
          <w:sz w:val="24"/>
          <w:szCs w:val="24"/>
          <w:shd w:val="clear" w:color="auto" w:fill="FFFFFF"/>
        </w:rPr>
        <w:t xml:space="preserve">Miller, A.W., Reynolds, A.C., </w:t>
      </w:r>
      <w:proofErr w:type="spellStart"/>
      <w:r w:rsidRPr="00B05D98">
        <w:rPr>
          <w:rFonts w:cstheme="minorHAnsi"/>
          <w:sz w:val="24"/>
          <w:szCs w:val="24"/>
          <w:shd w:val="clear" w:color="auto" w:fill="FFFFFF"/>
        </w:rPr>
        <w:t>Sobrino</w:t>
      </w:r>
      <w:proofErr w:type="spellEnd"/>
      <w:r w:rsidRPr="00B05D98">
        <w:rPr>
          <w:rFonts w:cstheme="minorHAnsi"/>
          <w:sz w:val="24"/>
          <w:szCs w:val="24"/>
          <w:shd w:val="clear" w:color="auto" w:fill="FFFFFF"/>
        </w:rPr>
        <w:t>, C. and Riedel, G.F., 2009. Shellfish face uncertain future in high CO2 world: influence of acidification on oyster larvae calcification and growth in estuaries. </w:t>
      </w:r>
      <w:proofErr w:type="spellStart"/>
      <w:r w:rsidRPr="00B05D98">
        <w:rPr>
          <w:rFonts w:cstheme="minorHAnsi"/>
          <w:i/>
          <w:iCs/>
          <w:sz w:val="24"/>
          <w:szCs w:val="24"/>
          <w:shd w:val="clear" w:color="auto" w:fill="FFFFFF"/>
        </w:rPr>
        <w:t>Plos</w:t>
      </w:r>
      <w:proofErr w:type="spellEnd"/>
      <w:r w:rsidRPr="00B05D98">
        <w:rPr>
          <w:rFonts w:cstheme="minorHAnsi"/>
          <w:i/>
          <w:iCs/>
          <w:sz w:val="24"/>
          <w:szCs w:val="24"/>
          <w:shd w:val="clear" w:color="auto" w:fill="FFFFFF"/>
        </w:rPr>
        <w:t xml:space="preserve"> one</w:t>
      </w:r>
      <w:r w:rsidRPr="00B05D98">
        <w:rPr>
          <w:rFonts w:cstheme="minorHAnsi"/>
          <w:sz w:val="24"/>
          <w:szCs w:val="24"/>
          <w:shd w:val="clear" w:color="auto" w:fill="FFFFFF"/>
        </w:rPr>
        <w:t>, </w:t>
      </w:r>
      <w:r w:rsidRPr="00B05D98">
        <w:rPr>
          <w:rFonts w:cstheme="minorHAnsi"/>
          <w:i/>
          <w:iCs/>
          <w:sz w:val="24"/>
          <w:szCs w:val="24"/>
          <w:shd w:val="clear" w:color="auto" w:fill="FFFFFF"/>
        </w:rPr>
        <w:t>4</w:t>
      </w:r>
      <w:r w:rsidRPr="00B05D98">
        <w:rPr>
          <w:rFonts w:cstheme="minorHAnsi"/>
          <w:sz w:val="24"/>
          <w:szCs w:val="24"/>
          <w:shd w:val="clear" w:color="auto" w:fill="FFFFFF"/>
        </w:rPr>
        <w:t>(5), p.e5661.</w:t>
      </w:r>
    </w:p>
    <w:p w14:paraId="21D5351A" w14:textId="77777777" w:rsidR="009C6B7E" w:rsidRPr="00B05D98" w:rsidRDefault="009C6B7E" w:rsidP="009C6B7E">
      <w:pPr>
        <w:spacing w:line="480" w:lineRule="auto"/>
        <w:rPr>
          <w:rFonts w:cstheme="minorHAnsi"/>
          <w:sz w:val="24"/>
          <w:szCs w:val="24"/>
          <w:shd w:val="clear" w:color="auto" w:fill="FFFFFF"/>
        </w:rPr>
      </w:pPr>
      <w:r w:rsidRPr="00B05D98">
        <w:rPr>
          <w:rFonts w:cstheme="minorHAnsi"/>
          <w:sz w:val="24"/>
          <w:szCs w:val="24"/>
          <w:shd w:val="clear" w:color="auto" w:fill="FFFFFF"/>
        </w:rPr>
        <w:t xml:space="preserve">Montague, C. L. and H. T. </w:t>
      </w:r>
      <w:proofErr w:type="spellStart"/>
      <w:r w:rsidRPr="00B05D98">
        <w:rPr>
          <w:rFonts w:cstheme="minorHAnsi"/>
          <w:sz w:val="24"/>
          <w:szCs w:val="24"/>
          <w:shd w:val="clear" w:color="auto" w:fill="FFFFFF"/>
        </w:rPr>
        <w:t>Odum</w:t>
      </w:r>
      <w:proofErr w:type="spellEnd"/>
      <w:r w:rsidRPr="00B05D98">
        <w:rPr>
          <w:rFonts w:cstheme="minorHAnsi"/>
          <w:sz w:val="24"/>
          <w:szCs w:val="24"/>
          <w:shd w:val="clear" w:color="auto" w:fill="FFFFFF"/>
        </w:rPr>
        <w:t xml:space="preserve">.  1997.  Introduction: The Intertidal Marshes of Florida's Gulf Coast in </w:t>
      </w:r>
      <w:proofErr w:type="spellStart"/>
      <w:r w:rsidRPr="00B05D98">
        <w:rPr>
          <w:rFonts w:cstheme="minorHAnsi"/>
          <w:sz w:val="24"/>
          <w:szCs w:val="24"/>
          <w:shd w:val="clear" w:color="auto" w:fill="FFFFFF"/>
        </w:rPr>
        <w:t>Coultas</w:t>
      </w:r>
      <w:proofErr w:type="spellEnd"/>
      <w:r w:rsidRPr="00B05D98">
        <w:rPr>
          <w:rFonts w:cstheme="minorHAnsi"/>
          <w:sz w:val="24"/>
          <w:szCs w:val="24"/>
          <w:shd w:val="clear" w:color="auto" w:fill="FFFFFF"/>
        </w:rPr>
        <w:t xml:space="preserve"> C.L., 1997. Ecology and Management of Tidal </w:t>
      </w:r>
      <w:proofErr w:type="spellStart"/>
      <w:r w:rsidRPr="00B05D98">
        <w:rPr>
          <w:rFonts w:cstheme="minorHAnsi"/>
          <w:sz w:val="24"/>
          <w:szCs w:val="24"/>
          <w:shd w:val="clear" w:color="auto" w:fill="FFFFFF"/>
        </w:rPr>
        <w:t>MarshesA</w:t>
      </w:r>
      <w:proofErr w:type="spellEnd"/>
      <w:r w:rsidRPr="00B05D98">
        <w:rPr>
          <w:rFonts w:cstheme="minorHAnsi"/>
          <w:sz w:val="24"/>
          <w:szCs w:val="24"/>
          <w:shd w:val="clear" w:color="auto" w:fill="FFFFFF"/>
        </w:rPr>
        <w:t xml:space="preserve"> Model from the Gulf of Mexico. CRC Press.</w:t>
      </w:r>
    </w:p>
    <w:p w14:paraId="0B62F37A" w14:textId="77777777" w:rsidR="009C6B7E" w:rsidRPr="00B05D98" w:rsidRDefault="009C6B7E" w:rsidP="009C6B7E">
      <w:pPr>
        <w:spacing w:line="480" w:lineRule="auto"/>
        <w:rPr>
          <w:rFonts w:cstheme="minorHAnsi"/>
          <w:sz w:val="24"/>
          <w:szCs w:val="24"/>
          <w:shd w:val="clear" w:color="auto" w:fill="FFFFFF"/>
        </w:rPr>
      </w:pPr>
      <w:r w:rsidRPr="00B05D98">
        <w:rPr>
          <w:rFonts w:cstheme="minorHAnsi"/>
          <w:sz w:val="24"/>
          <w:szCs w:val="24"/>
          <w:shd w:val="clear" w:color="auto" w:fill="FFFFFF"/>
        </w:rPr>
        <w:t xml:space="preserve">Mulholland, P.J., Best, G.R., </w:t>
      </w:r>
      <w:proofErr w:type="spellStart"/>
      <w:r w:rsidRPr="00B05D98">
        <w:rPr>
          <w:rFonts w:cstheme="minorHAnsi"/>
          <w:sz w:val="24"/>
          <w:szCs w:val="24"/>
          <w:shd w:val="clear" w:color="auto" w:fill="FFFFFF"/>
        </w:rPr>
        <w:t>Coutant</w:t>
      </w:r>
      <w:proofErr w:type="spellEnd"/>
      <w:r w:rsidRPr="00B05D98">
        <w:rPr>
          <w:rFonts w:cstheme="minorHAnsi"/>
          <w:sz w:val="24"/>
          <w:szCs w:val="24"/>
          <w:shd w:val="clear" w:color="auto" w:fill="FFFFFF"/>
        </w:rPr>
        <w:t xml:space="preserve">, C.C., Hornberger, G.M., Meyer, J.L., Robinson, P.J., Stenberg, J.R., Turner, R.E., VERA‐HERRERA, F.R.A.N.C.I.S.C.O. and Wetzel, R.G., 1997. Effects of </w:t>
      </w:r>
      <w:r w:rsidRPr="00B05D98">
        <w:rPr>
          <w:rFonts w:cstheme="minorHAnsi"/>
          <w:sz w:val="24"/>
          <w:szCs w:val="24"/>
          <w:shd w:val="clear" w:color="auto" w:fill="FFFFFF"/>
        </w:rPr>
        <w:lastRenderedPageBreak/>
        <w:t>climate change on freshwater ecosystems of the south‐eastern United States and the Gulf Coast of Mexico. </w:t>
      </w:r>
      <w:r w:rsidRPr="00B05D98">
        <w:rPr>
          <w:rFonts w:cstheme="minorHAnsi"/>
          <w:i/>
          <w:iCs/>
          <w:sz w:val="24"/>
          <w:szCs w:val="24"/>
          <w:shd w:val="clear" w:color="auto" w:fill="FFFFFF"/>
        </w:rPr>
        <w:t>Hydrological Processes</w:t>
      </w:r>
      <w:r w:rsidRPr="00B05D98">
        <w:rPr>
          <w:rFonts w:cstheme="minorHAnsi"/>
          <w:sz w:val="24"/>
          <w:szCs w:val="24"/>
          <w:shd w:val="clear" w:color="auto" w:fill="FFFFFF"/>
        </w:rPr>
        <w:t>, </w:t>
      </w:r>
      <w:r w:rsidRPr="00B05D98">
        <w:rPr>
          <w:rFonts w:cstheme="minorHAnsi"/>
          <w:i/>
          <w:iCs/>
          <w:sz w:val="24"/>
          <w:szCs w:val="24"/>
          <w:shd w:val="clear" w:color="auto" w:fill="FFFFFF"/>
        </w:rPr>
        <w:t>11</w:t>
      </w:r>
      <w:r w:rsidRPr="00B05D98">
        <w:rPr>
          <w:rFonts w:cstheme="minorHAnsi"/>
          <w:sz w:val="24"/>
          <w:szCs w:val="24"/>
          <w:shd w:val="clear" w:color="auto" w:fill="FFFFFF"/>
        </w:rPr>
        <w:t>(8), pp.949-970.</w:t>
      </w:r>
    </w:p>
    <w:p w14:paraId="6E23384E" w14:textId="77777777" w:rsidR="009C6B7E" w:rsidRPr="00B05D98" w:rsidRDefault="009C6B7E" w:rsidP="009C6B7E">
      <w:pPr>
        <w:spacing w:line="480" w:lineRule="auto"/>
        <w:rPr>
          <w:rFonts w:cstheme="minorHAnsi"/>
          <w:sz w:val="24"/>
          <w:szCs w:val="24"/>
        </w:rPr>
      </w:pPr>
      <w:r w:rsidRPr="00B05D98">
        <w:rPr>
          <w:rFonts w:cstheme="minorHAnsi"/>
          <w:sz w:val="24"/>
          <w:szCs w:val="24"/>
          <w:shd w:val="clear" w:color="auto" w:fill="FFFFFF"/>
        </w:rPr>
        <w:t xml:space="preserve">National Oceanographic and Atmospheric Administration (NOAA) Fisheries.  2019a.  Commercial Fisheries Landings.  Online database available </w:t>
      </w:r>
      <w:hyperlink r:id="rId14" w:history="1">
        <w:r w:rsidRPr="00B05D98">
          <w:rPr>
            <w:rStyle w:val="Hyperlink"/>
            <w:rFonts w:cstheme="minorHAnsi"/>
            <w:sz w:val="24"/>
            <w:szCs w:val="24"/>
          </w:rPr>
          <w:t>https://tinyurl.com/y4yhnre3</w:t>
        </w:r>
      </w:hyperlink>
      <w:r w:rsidRPr="00B05D98">
        <w:rPr>
          <w:rFonts w:cstheme="minorHAnsi"/>
          <w:sz w:val="24"/>
          <w:szCs w:val="24"/>
        </w:rPr>
        <w:t xml:space="preserve"> August 2019</w:t>
      </w:r>
    </w:p>
    <w:p w14:paraId="5833EFE3" w14:textId="77777777" w:rsidR="009C6B7E" w:rsidRPr="00B05D98" w:rsidRDefault="009C6B7E" w:rsidP="009C6B7E">
      <w:pPr>
        <w:spacing w:line="480" w:lineRule="auto"/>
        <w:rPr>
          <w:rFonts w:cstheme="minorHAnsi"/>
          <w:sz w:val="24"/>
          <w:szCs w:val="24"/>
        </w:rPr>
      </w:pPr>
      <w:r w:rsidRPr="00B05D98">
        <w:rPr>
          <w:rFonts w:cstheme="minorHAnsi"/>
          <w:sz w:val="24"/>
          <w:szCs w:val="24"/>
          <w:shd w:val="clear" w:color="auto" w:fill="FFFFFF"/>
        </w:rPr>
        <w:t xml:space="preserve">National Oceanographic and Atmospheric Administration (NOAA).  2019b.  NOAA Tides and Currents.  Online database available </w:t>
      </w:r>
      <w:hyperlink r:id="rId15" w:history="1">
        <w:r w:rsidRPr="00B05D98">
          <w:rPr>
            <w:rStyle w:val="Hyperlink"/>
            <w:rFonts w:cstheme="minorHAnsi"/>
            <w:sz w:val="24"/>
            <w:szCs w:val="24"/>
          </w:rPr>
          <w:t>https://tidesandcurrents.noaa.gov/sltrends/sltrends_station.shtml?id=8727520</w:t>
        </w:r>
      </w:hyperlink>
      <w:r w:rsidRPr="00B05D98">
        <w:rPr>
          <w:rFonts w:cstheme="minorHAnsi"/>
          <w:sz w:val="24"/>
          <w:szCs w:val="24"/>
        </w:rPr>
        <w:t xml:space="preserve"> August 2019</w:t>
      </w:r>
    </w:p>
    <w:p w14:paraId="5B86B280" w14:textId="77777777" w:rsidR="009C6B7E" w:rsidRPr="00B05D98" w:rsidRDefault="009C6B7E" w:rsidP="009C6B7E">
      <w:pPr>
        <w:spacing w:line="480" w:lineRule="auto"/>
        <w:rPr>
          <w:rFonts w:cstheme="minorHAnsi"/>
          <w:sz w:val="24"/>
          <w:szCs w:val="24"/>
        </w:rPr>
      </w:pPr>
      <w:r w:rsidRPr="00B05D98">
        <w:rPr>
          <w:rFonts w:cstheme="minorHAnsi"/>
          <w:sz w:val="24"/>
          <w:szCs w:val="24"/>
          <w:shd w:val="clear" w:color="auto" w:fill="FFFFFF"/>
        </w:rPr>
        <w:t xml:space="preserve">National Oceanographic and Atmospheric Administration (NOAA).  2019c.  National Centers for Environmental Information.  Online database available </w:t>
      </w:r>
      <w:hyperlink r:id="rId16" w:history="1">
        <w:r w:rsidRPr="00B05D98">
          <w:rPr>
            <w:rStyle w:val="Hyperlink"/>
            <w:rFonts w:cstheme="minorHAnsi"/>
            <w:sz w:val="24"/>
            <w:szCs w:val="24"/>
          </w:rPr>
          <w:t>https://www7.ncdc.noaa.gov/CDO/CDODivisionalSelect.jsp</w:t>
        </w:r>
      </w:hyperlink>
      <w:r w:rsidRPr="00B05D98">
        <w:rPr>
          <w:rFonts w:cstheme="minorHAnsi"/>
          <w:sz w:val="24"/>
          <w:szCs w:val="24"/>
        </w:rPr>
        <w:t xml:space="preserve"> August 2019</w:t>
      </w:r>
    </w:p>
    <w:p w14:paraId="597ACCF0" w14:textId="77777777" w:rsidR="009C6B7E" w:rsidRPr="00B05D98" w:rsidRDefault="009C6B7E" w:rsidP="009C6B7E">
      <w:pPr>
        <w:spacing w:line="480" w:lineRule="auto"/>
        <w:rPr>
          <w:rFonts w:cstheme="minorHAnsi"/>
          <w:sz w:val="24"/>
          <w:szCs w:val="24"/>
        </w:rPr>
      </w:pPr>
      <w:r w:rsidRPr="00B05D98">
        <w:rPr>
          <w:rFonts w:cstheme="minorHAnsi"/>
          <w:sz w:val="24"/>
          <w:szCs w:val="24"/>
        </w:rPr>
        <w:t xml:space="preserve">Orlando, S.P. Jr., L.P. </w:t>
      </w:r>
      <w:proofErr w:type="spellStart"/>
      <w:r w:rsidRPr="00B05D98">
        <w:rPr>
          <w:rFonts w:cstheme="minorHAnsi"/>
          <w:sz w:val="24"/>
          <w:szCs w:val="24"/>
        </w:rPr>
        <w:t>Rozas</w:t>
      </w:r>
      <w:proofErr w:type="spellEnd"/>
      <w:r w:rsidRPr="00B05D98">
        <w:rPr>
          <w:rFonts w:cstheme="minorHAnsi"/>
          <w:sz w:val="24"/>
          <w:szCs w:val="24"/>
        </w:rPr>
        <w:t xml:space="preserve">, G.H. Ward, and C.J. Klein. 1993. Salinity Characteristics of Gulf of Mexico Estuaries. Silver Spring, MD: National Oceanic and Atmospheric Administration, Office of Ocean Resources Conservation and Assessment. 209 pp. </w:t>
      </w:r>
    </w:p>
    <w:p w14:paraId="5714F75E" w14:textId="77777777" w:rsidR="009C6B7E" w:rsidRPr="00B05D98" w:rsidRDefault="009C6B7E" w:rsidP="009C6B7E">
      <w:pPr>
        <w:spacing w:line="480" w:lineRule="auto"/>
        <w:rPr>
          <w:rFonts w:cstheme="minorHAnsi"/>
          <w:sz w:val="24"/>
          <w:szCs w:val="24"/>
          <w:shd w:val="clear" w:color="auto" w:fill="FFFFFF"/>
        </w:rPr>
      </w:pPr>
      <w:r w:rsidRPr="00B05D98">
        <w:rPr>
          <w:rFonts w:cstheme="minorHAnsi"/>
          <w:sz w:val="24"/>
          <w:szCs w:val="24"/>
          <w:shd w:val="clear" w:color="auto" w:fill="FFFFFF"/>
        </w:rPr>
        <w:t xml:space="preserve">Pine III, W., Walters, C., Camp, E., </w:t>
      </w:r>
      <w:proofErr w:type="spellStart"/>
      <w:r w:rsidRPr="00B05D98">
        <w:rPr>
          <w:rFonts w:cstheme="minorHAnsi"/>
          <w:sz w:val="24"/>
          <w:szCs w:val="24"/>
          <w:shd w:val="clear" w:color="auto" w:fill="FFFFFF"/>
        </w:rPr>
        <w:t>Bouchillon</w:t>
      </w:r>
      <w:proofErr w:type="spellEnd"/>
      <w:r w:rsidRPr="00B05D98">
        <w:rPr>
          <w:rFonts w:cstheme="minorHAnsi"/>
          <w:sz w:val="24"/>
          <w:szCs w:val="24"/>
          <w:shd w:val="clear" w:color="auto" w:fill="FFFFFF"/>
        </w:rPr>
        <w:t xml:space="preserve">, R., Ahrens, R., </w:t>
      </w:r>
      <w:proofErr w:type="spellStart"/>
      <w:r w:rsidRPr="00B05D98">
        <w:rPr>
          <w:rFonts w:cstheme="minorHAnsi"/>
          <w:sz w:val="24"/>
          <w:szCs w:val="24"/>
          <w:shd w:val="clear" w:color="auto" w:fill="FFFFFF"/>
        </w:rPr>
        <w:t>Sturmer</w:t>
      </w:r>
      <w:proofErr w:type="spellEnd"/>
      <w:r w:rsidRPr="00B05D98">
        <w:rPr>
          <w:rFonts w:cstheme="minorHAnsi"/>
          <w:sz w:val="24"/>
          <w:szCs w:val="24"/>
          <w:shd w:val="clear" w:color="auto" w:fill="FFFFFF"/>
        </w:rPr>
        <w:t xml:space="preserve">, L. and Berrigan, M., 2015. The curious case of eastern oyster </w:t>
      </w:r>
      <w:r w:rsidRPr="00B05D98">
        <w:rPr>
          <w:rFonts w:cstheme="minorHAnsi"/>
          <w:i/>
          <w:iCs/>
          <w:sz w:val="24"/>
          <w:szCs w:val="24"/>
          <w:shd w:val="clear" w:color="auto" w:fill="FFFFFF"/>
        </w:rPr>
        <w:t>Crassostrea virginica</w:t>
      </w:r>
      <w:r w:rsidRPr="00B05D98">
        <w:rPr>
          <w:rFonts w:cstheme="minorHAnsi"/>
          <w:sz w:val="24"/>
          <w:szCs w:val="24"/>
          <w:shd w:val="clear" w:color="auto" w:fill="FFFFFF"/>
        </w:rPr>
        <w:t xml:space="preserve"> stock status in Apalachicola Bay, Florida. </w:t>
      </w:r>
      <w:r w:rsidRPr="00B05D98">
        <w:rPr>
          <w:rFonts w:cstheme="minorHAnsi"/>
          <w:i/>
          <w:iCs/>
          <w:sz w:val="24"/>
          <w:szCs w:val="24"/>
          <w:shd w:val="clear" w:color="auto" w:fill="FFFFFF"/>
        </w:rPr>
        <w:t>Ecology and Society</w:t>
      </w:r>
      <w:r w:rsidRPr="00B05D98">
        <w:rPr>
          <w:rFonts w:cstheme="minorHAnsi"/>
          <w:sz w:val="24"/>
          <w:szCs w:val="24"/>
          <w:shd w:val="clear" w:color="auto" w:fill="FFFFFF"/>
        </w:rPr>
        <w:t>, </w:t>
      </w:r>
      <w:r w:rsidRPr="00B05D98">
        <w:rPr>
          <w:rFonts w:cstheme="minorHAnsi"/>
          <w:i/>
          <w:iCs/>
          <w:sz w:val="24"/>
          <w:szCs w:val="24"/>
          <w:shd w:val="clear" w:color="auto" w:fill="FFFFFF"/>
        </w:rPr>
        <w:t>20</w:t>
      </w:r>
      <w:r w:rsidRPr="00B05D98">
        <w:rPr>
          <w:rFonts w:cstheme="minorHAnsi"/>
          <w:sz w:val="24"/>
          <w:szCs w:val="24"/>
          <w:shd w:val="clear" w:color="auto" w:fill="FFFFFF"/>
        </w:rPr>
        <w:t>(3).</w:t>
      </w:r>
    </w:p>
    <w:p w14:paraId="5A62A55E" w14:textId="77777777" w:rsidR="009C6B7E" w:rsidRPr="00B05D98" w:rsidRDefault="009C6B7E" w:rsidP="009C6B7E">
      <w:pPr>
        <w:spacing w:line="480" w:lineRule="auto"/>
        <w:rPr>
          <w:rFonts w:cstheme="minorHAnsi"/>
          <w:sz w:val="24"/>
          <w:szCs w:val="24"/>
          <w:shd w:val="clear" w:color="auto" w:fill="FFFFFF"/>
        </w:rPr>
      </w:pPr>
      <w:r w:rsidRPr="00B05D98">
        <w:rPr>
          <w:rFonts w:cstheme="minorHAnsi"/>
          <w:sz w:val="24"/>
          <w:szCs w:val="24"/>
          <w:shd w:val="clear" w:color="auto" w:fill="FFFFFF"/>
        </w:rPr>
        <w:t xml:space="preserve">Powell, E.N., Gauthier, J.D., Wilson, E.A., Nelson, A., Fay, R.R. and Brooks, J.M., 1992. Oyster disease and climate change. Are yearly changes in </w:t>
      </w:r>
      <w:proofErr w:type="spellStart"/>
      <w:r w:rsidRPr="00B05D98">
        <w:rPr>
          <w:rFonts w:cstheme="minorHAnsi"/>
          <w:i/>
          <w:iCs/>
          <w:sz w:val="24"/>
          <w:szCs w:val="24"/>
          <w:shd w:val="clear" w:color="auto" w:fill="FFFFFF"/>
        </w:rPr>
        <w:t>Perkinsus</w:t>
      </w:r>
      <w:proofErr w:type="spellEnd"/>
      <w:r w:rsidRPr="00B05D98">
        <w:rPr>
          <w:rFonts w:cstheme="minorHAnsi"/>
          <w:i/>
          <w:iCs/>
          <w:sz w:val="24"/>
          <w:szCs w:val="24"/>
          <w:shd w:val="clear" w:color="auto" w:fill="FFFFFF"/>
        </w:rPr>
        <w:t xml:space="preserve"> marinus</w:t>
      </w:r>
      <w:r w:rsidRPr="00B05D98">
        <w:rPr>
          <w:rFonts w:cstheme="minorHAnsi"/>
          <w:sz w:val="24"/>
          <w:szCs w:val="24"/>
          <w:shd w:val="clear" w:color="auto" w:fill="FFFFFF"/>
        </w:rPr>
        <w:t xml:space="preserve"> parasitism in oysters </w:t>
      </w:r>
      <w:r w:rsidRPr="00B05D98">
        <w:rPr>
          <w:rFonts w:cstheme="minorHAnsi"/>
          <w:sz w:val="24"/>
          <w:szCs w:val="24"/>
          <w:shd w:val="clear" w:color="auto" w:fill="FFFFFF"/>
        </w:rPr>
        <w:lastRenderedPageBreak/>
        <w:t>(</w:t>
      </w:r>
      <w:r w:rsidRPr="00B05D98">
        <w:rPr>
          <w:rFonts w:cstheme="minorHAnsi"/>
          <w:i/>
          <w:iCs/>
          <w:sz w:val="24"/>
          <w:szCs w:val="24"/>
          <w:shd w:val="clear" w:color="auto" w:fill="FFFFFF"/>
        </w:rPr>
        <w:t>Crassostrea virginica</w:t>
      </w:r>
      <w:r w:rsidRPr="00B05D98">
        <w:rPr>
          <w:rFonts w:cstheme="minorHAnsi"/>
          <w:sz w:val="24"/>
          <w:szCs w:val="24"/>
          <w:shd w:val="clear" w:color="auto" w:fill="FFFFFF"/>
        </w:rPr>
        <w:t xml:space="preserve">) controlled by climatic cycles in the Gulf of </w:t>
      </w:r>
      <w:proofErr w:type="gramStart"/>
      <w:r w:rsidRPr="00B05D98">
        <w:rPr>
          <w:rFonts w:cstheme="minorHAnsi"/>
          <w:sz w:val="24"/>
          <w:szCs w:val="24"/>
          <w:shd w:val="clear" w:color="auto" w:fill="FFFFFF"/>
        </w:rPr>
        <w:t>Mexico?.</w:t>
      </w:r>
      <w:proofErr w:type="gramEnd"/>
      <w:r w:rsidRPr="00B05D98">
        <w:rPr>
          <w:rFonts w:cstheme="minorHAnsi"/>
          <w:sz w:val="24"/>
          <w:szCs w:val="24"/>
          <w:shd w:val="clear" w:color="auto" w:fill="FFFFFF"/>
        </w:rPr>
        <w:t> </w:t>
      </w:r>
      <w:r w:rsidRPr="00B05D98">
        <w:rPr>
          <w:rFonts w:cstheme="minorHAnsi"/>
          <w:i/>
          <w:iCs/>
          <w:sz w:val="24"/>
          <w:szCs w:val="24"/>
          <w:shd w:val="clear" w:color="auto" w:fill="FFFFFF"/>
        </w:rPr>
        <w:t>Marine ecology</w:t>
      </w:r>
      <w:r w:rsidRPr="00B05D98">
        <w:rPr>
          <w:rFonts w:cstheme="minorHAnsi"/>
          <w:sz w:val="24"/>
          <w:szCs w:val="24"/>
          <w:shd w:val="clear" w:color="auto" w:fill="FFFFFF"/>
        </w:rPr>
        <w:t>, </w:t>
      </w:r>
      <w:r w:rsidRPr="00B05D98">
        <w:rPr>
          <w:rFonts w:cstheme="minorHAnsi"/>
          <w:i/>
          <w:iCs/>
          <w:sz w:val="24"/>
          <w:szCs w:val="24"/>
          <w:shd w:val="clear" w:color="auto" w:fill="FFFFFF"/>
        </w:rPr>
        <w:t>13</w:t>
      </w:r>
      <w:r w:rsidRPr="00B05D98">
        <w:rPr>
          <w:rFonts w:cstheme="minorHAnsi"/>
          <w:sz w:val="24"/>
          <w:szCs w:val="24"/>
          <w:shd w:val="clear" w:color="auto" w:fill="FFFFFF"/>
        </w:rPr>
        <w:t>(3), pp.243-270.</w:t>
      </w:r>
    </w:p>
    <w:p w14:paraId="156EE749" w14:textId="77777777" w:rsidR="009C6B7E" w:rsidRPr="00B05D98" w:rsidRDefault="009C6B7E" w:rsidP="009C6B7E">
      <w:pPr>
        <w:spacing w:line="480" w:lineRule="auto"/>
        <w:rPr>
          <w:rFonts w:cstheme="minorHAnsi"/>
          <w:sz w:val="24"/>
          <w:szCs w:val="24"/>
          <w:shd w:val="clear" w:color="auto" w:fill="FFFFFF"/>
        </w:rPr>
      </w:pPr>
      <w:r w:rsidRPr="00B05D98">
        <w:rPr>
          <w:rFonts w:cstheme="minorHAnsi"/>
          <w:sz w:val="24"/>
          <w:szCs w:val="24"/>
          <w:shd w:val="clear" w:color="auto" w:fill="FFFFFF"/>
        </w:rPr>
        <w:t xml:space="preserve">Powell, E.N. and </w:t>
      </w:r>
      <w:proofErr w:type="spellStart"/>
      <w:r w:rsidRPr="00B05D98">
        <w:rPr>
          <w:rFonts w:cstheme="minorHAnsi"/>
          <w:sz w:val="24"/>
          <w:szCs w:val="24"/>
          <w:shd w:val="clear" w:color="auto" w:fill="FFFFFF"/>
        </w:rPr>
        <w:t>Klinck</w:t>
      </w:r>
      <w:proofErr w:type="spellEnd"/>
      <w:r w:rsidRPr="00B05D98">
        <w:rPr>
          <w:rFonts w:cstheme="minorHAnsi"/>
          <w:sz w:val="24"/>
          <w:szCs w:val="24"/>
          <w:shd w:val="clear" w:color="auto" w:fill="FFFFFF"/>
        </w:rPr>
        <w:t xml:space="preserve">, J.M., 2007. Is oyster shell a sustainable estuarine </w:t>
      </w:r>
      <w:proofErr w:type="gramStart"/>
      <w:r w:rsidRPr="00B05D98">
        <w:rPr>
          <w:rFonts w:cstheme="minorHAnsi"/>
          <w:sz w:val="24"/>
          <w:szCs w:val="24"/>
          <w:shd w:val="clear" w:color="auto" w:fill="FFFFFF"/>
        </w:rPr>
        <w:t>resource?.</w:t>
      </w:r>
      <w:proofErr w:type="gramEnd"/>
      <w:r w:rsidRPr="00B05D98">
        <w:rPr>
          <w:rFonts w:cstheme="minorHAnsi"/>
          <w:sz w:val="24"/>
          <w:szCs w:val="24"/>
          <w:shd w:val="clear" w:color="auto" w:fill="FFFFFF"/>
        </w:rPr>
        <w:t> </w:t>
      </w:r>
      <w:r w:rsidRPr="00B05D98">
        <w:rPr>
          <w:rFonts w:cstheme="minorHAnsi"/>
          <w:i/>
          <w:iCs/>
          <w:sz w:val="24"/>
          <w:szCs w:val="24"/>
          <w:shd w:val="clear" w:color="auto" w:fill="FFFFFF"/>
        </w:rPr>
        <w:t>Journal of Shellfish Research</w:t>
      </w:r>
      <w:r w:rsidRPr="00B05D98">
        <w:rPr>
          <w:rFonts w:cstheme="minorHAnsi"/>
          <w:sz w:val="24"/>
          <w:szCs w:val="24"/>
          <w:shd w:val="clear" w:color="auto" w:fill="FFFFFF"/>
        </w:rPr>
        <w:t>, </w:t>
      </w:r>
      <w:r w:rsidRPr="00B05D98">
        <w:rPr>
          <w:rFonts w:cstheme="minorHAnsi"/>
          <w:i/>
          <w:iCs/>
          <w:sz w:val="24"/>
          <w:szCs w:val="24"/>
          <w:shd w:val="clear" w:color="auto" w:fill="FFFFFF"/>
        </w:rPr>
        <w:t>26</w:t>
      </w:r>
      <w:r w:rsidRPr="00B05D98">
        <w:rPr>
          <w:rFonts w:cstheme="minorHAnsi"/>
          <w:sz w:val="24"/>
          <w:szCs w:val="24"/>
          <w:shd w:val="clear" w:color="auto" w:fill="FFFFFF"/>
        </w:rPr>
        <w:t>(1), pp.181-195.</w:t>
      </w:r>
    </w:p>
    <w:p w14:paraId="5AAB90B8" w14:textId="77777777" w:rsidR="009C6B7E" w:rsidRPr="00B05D98" w:rsidRDefault="009C6B7E" w:rsidP="009C6B7E">
      <w:pPr>
        <w:spacing w:line="480" w:lineRule="auto"/>
        <w:rPr>
          <w:rFonts w:cstheme="minorHAnsi"/>
          <w:sz w:val="24"/>
          <w:szCs w:val="24"/>
          <w:shd w:val="clear" w:color="auto" w:fill="FFFFFF"/>
        </w:rPr>
      </w:pPr>
      <w:proofErr w:type="spellStart"/>
      <w:r w:rsidRPr="00B05D98">
        <w:rPr>
          <w:rFonts w:cstheme="minorHAnsi"/>
          <w:sz w:val="24"/>
          <w:szCs w:val="24"/>
          <w:shd w:val="clear" w:color="auto" w:fill="FFFFFF"/>
        </w:rPr>
        <w:t>Pusack</w:t>
      </w:r>
      <w:proofErr w:type="spellEnd"/>
      <w:r w:rsidRPr="00B05D98">
        <w:rPr>
          <w:rFonts w:cstheme="minorHAnsi"/>
          <w:sz w:val="24"/>
          <w:szCs w:val="24"/>
          <w:shd w:val="clear" w:color="auto" w:fill="FFFFFF"/>
        </w:rPr>
        <w:t>, T.J. and Stallings, C.D., 2017. Local and regional stressors interact to drive a salinization‐induced outbreak of predators on oyster reefs. </w:t>
      </w:r>
      <w:r w:rsidRPr="00B05D98">
        <w:rPr>
          <w:rFonts w:cstheme="minorHAnsi"/>
          <w:i/>
          <w:iCs/>
          <w:sz w:val="24"/>
          <w:szCs w:val="24"/>
          <w:shd w:val="clear" w:color="auto" w:fill="FFFFFF"/>
        </w:rPr>
        <w:t>Ecosphere</w:t>
      </w:r>
      <w:r w:rsidRPr="00B05D98">
        <w:rPr>
          <w:rFonts w:cstheme="minorHAnsi"/>
          <w:sz w:val="24"/>
          <w:szCs w:val="24"/>
          <w:shd w:val="clear" w:color="auto" w:fill="FFFFFF"/>
        </w:rPr>
        <w:t>, </w:t>
      </w:r>
      <w:r w:rsidRPr="00B05D98">
        <w:rPr>
          <w:rFonts w:cstheme="minorHAnsi"/>
          <w:i/>
          <w:iCs/>
          <w:sz w:val="24"/>
          <w:szCs w:val="24"/>
          <w:shd w:val="clear" w:color="auto" w:fill="FFFFFF"/>
        </w:rPr>
        <w:t>8</w:t>
      </w:r>
      <w:r w:rsidRPr="00B05D98">
        <w:rPr>
          <w:rFonts w:cstheme="minorHAnsi"/>
          <w:sz w:val="24"/>
          <w:szCs w:val="24"/>
          <w:shd w:val="clear" w:color="auto" w:fill="FFFFFF"/>
        </w:rPr>
        <w:t>(11), p.e01992.</w:t>
      </w:r>
    </w:p>
    <w:p w14:paraId="02DBBB57" w14:textId="77777777" w:rsidR="009C6B7E" w:rsidRPr="00B05D98" w:rsidRDefault="009C6B7E" w:rsidP="009C6B7E">
      <w:pPr>
        <w:spacing w:line="480" w:lineRule="auto"/>
        <w:rPr>
          <w:rFonts w:cstheme="minorHAnsi"/>
          <w:sz w:val="24"/>
          <w:szCs w:val="24"/>
          <w:shd w:val="clear" w:color="auto" w:fill="FFFFFF"/>
        </w:rPr>
      </w:pPr>
      <w:proofErr w:type="spellStart"/>
      <w:r w:rsidRPr="00B05D98">
        <w:rPr>
          <w:rFonts w:cstheme="minorHAnsi"/>
          <w:sz w:val="24"/>
          <w:szCs w:val="24"/>
          <w:shd w:val="clear" w:color="auto" w:fill="FFFFFF"/>
        </w:rPr>
        <w:t>Pusack</w:t>
      </w:r>
      <w:proofErr w:type="spellEnd"/>
      <w:r w:rsidRPr="00B05D98">
        <w:rPr>
          <w:rFonts w:cstheme="minorHAnsi"/>
          <w:sz w:val="24"/>
          <w:szCs w:val="24"/>
          <w:shd w:val="clear" w:color="auto" w:fill="FFFFFF"/>
        </w:rPr>
        <w:t>, T.J., Kimbro, D.L., White, J.W. and Stallings, C.D., 2019. Predation on oysters is inhibited by intense or chronically mild, low salinity events. </w:t>
      </w:r>
      <w:r w:rsidRPr="00B05D98">
        <w:rPr>
          <w:rFonts w:cstheme="minorHAnsi"/>
          <w:i/>
          <w:iCs/>
          <w:sz w:val="24"/>
          <w:szCs w:val="24"/>
          <w:shd w:val="clear" w:color="auto" w:fill="FFFFFF"/>
        </w:rPr>
        <w:t>Limnology and Oceanography</w:t>
      </w:r>
      <w:r w:rsidRPr="00B05D98">
        <w:rPr>
          <w:rFonts w:cstheme="minorHAnsi"/>
          <w:sz w:val="24"/>
          <w:szCs w:val="24"/>
          <w:shd w:val="clear" w:color="auto" w:fill="FFFFFF"/>
        </w:rPr>
        <w:t>, </w:t>
      </w:r>
      <w:r w:rsidRPr="00B05D98">
        <w:rPr>
          <w:rFonts w:cstheme="minorHAnsi"/>
          <w:i/>
          <w:iCs/>
          <w:sz w:val="24"/>
          <w:szCs w:val="24"/>
          <w:shd w:val="clear" w:color="auto" w:fill="FFFFFF"/>
        </w:rPr>
        <w:t>64</w:t>
      </w:r>
      <w:r w:rsidRPr="00B05D98">
        <w:rPr>
          <w:rFonts w:cstheme="minorHAnsi"/>
          <w:sz w:val="24"/>
          <w:szCs w:val="24"/>
          <w:shd w:val="clear" w:color="auto" w:fill="FFFFFF"/>
        </w:rPr>
        <w:t>(1), pp.81-92.</w:t>
      </w:r>
    </w:p>
    <w:p w14:paraId="42AE9993" w14:textId="77777777" w:rsidR="009C6B7E" w:rsidRPr="00B05D98" w:rsidRDefault="009C6B7E" w:rsidP="009C6B7E">
      <w:pPr>
        <w:spacing w:line="480" w:lineRule="auto"/>
        <w:rPr>
          <w:rFonts w:cstheme="minorHAnsi"/>
          <w:color w:val="000000"/>
          <w:sz w:val="24"/>
          <w:szCs w:val="24"/>
          <w:bdr w:val="none" w:sz="0" w:space="0" w:color="auto" w:frame="1"/>
        </w:rPr>
      </w:pPr>
      <w:r w:rsidRPr="00B05D98">
        <w:rPr>
          <w:rFonts w:cstheme="minorHAnsi"/>
          <w:color w:val="000000"/>
          <w:sz w:val="24"/>
          <w:szCs w:val="24"/>
          <w:bdr w:val="none" w:sz="0" w:space="0" w:color="auto" w:frame="1"/>
        </w:rPr>
        <w:t xml:space="preserve">R Core Team 2018. R: A language and environment for statistical computing. R Foundation for Statistical Computing, Vienna, Austria. URL </w:t>
      </w:r>
      <w:hyperlink r:id="rId17" w:history="1">
        <w:r w:rsidRPr="00B05D98">
          <w:rPr>
            <w:rStyle w:val="Hyperlink"/>
            <w:rFonts w:cstheme="minorHAnsi"/>
            <w:sz w:val="24"/>
            <w:szCs w:val="24"/>
            <w:bdr w:val="none" w:sz="0" w:space="0" w:color="auto" w:frame="1"/>
          </w:rPr>
          <w:t>https://www.R-project.org/</w:t>
        </w:r>
      </w:hyperlink>
      <w:r w:rsidRPr="00B05D98">
        <w:rPr>
          <w:rFonts w:cstheme="minorHAnsi"/>
          <w:color w:val="000000"/>
          <w:sz w:val="24"/>
          <w:szCs w:val="24"/>
          <w:bdr w:val="none" w:sz="0" w:space="0" w:color="auto" w:frame="1"/>
        </w:rPr>
        <w:t>.</w:t>
      </w:r>
    </w:p>
    <w:p w14:paraId="3F46733F" w14:textId="77777777" w:rsidR="009C6B7E" w:rsidRPr="00B05D98" w:rsidRDefault="009C6B7E" w:rsidP="009C6B7E">
      <w:pPr>
        <w:spacing w:line="480" w:lineRule="auto"/>
        <w:rPr>
          <w:rFonts w:cstheme="minorHAnsi"/>
          <w:sz w:val="24"/>
          <w:szCs w:val="24"/>
        </w:rPr>
      </w:pPr>
      <w:r w:rsidRPr="00B05D98">
        <w:rPr>
          <w:rFonts w:cstheme="minorHAnsi"/>
          <w:sz w:val="24"/>
          <w:szCs w:val="24"/>
          <w:shd w:val="clear" w:color="auto" w:fill="FFFFFF"/>
        </w:rPr>
        <w:t>Raabe, E.A. and Stumpf, R.P., 2016. Expansion of tidal marsh in response to sea-level rise: Gulf Coast of Florida, USA. </w:t>
      </w:r>
      <w:r w:rsidRPr="00B05D98">
        <w:rPr>
          <w:rFonts w:cstheme="minorHAnsi"/>
          <w:i/>
          <w:iCs/>
          <w:sz w:val="24"/>
          <w:szCs w:val="24"/>
          <w:shd w:val="clear" w:color="auto" w:fill="FFFFFF"/>
        </w:rPr>
        <w:t>Estuaries and Coasts</w:t>
      </w:r>
      <w:r w:rsidRPr="00B05D98">
        <w:rPr>
          <w:rFonts w:cstheme="minorHAnsi"/>
          <w:sz w:val="24"/>
          <w:szCs w:val="24"/>
          <w:shd w:val="clear" w:color="auto" w:fill="FFFFFF"/>
        </w:rPr>
        <w:t>, </w:t>
      </w:r>
      <w:r w:rsidRPr="00B05D98">
        <w:rPr>
          <w:rFonts w:cstheme="minorHAnsi"/>
          <w:i/>
          <w:iCs/>
          <w:sz w:val="24"/>
          <w:szCs w:val="24"/>
          <w:shd w:val="clear" w:color="auto" w:fill="FFFFFF"/>
        </w:rPr>
        <w:t>39</w:t>
      </w:r>
      <w:r w:rsidRPr="00B05D98">
        <w:rPr>
          <w:rFonts w:cstheme="minorHAnsi"/>
          <w:sz w:val="24"/>
          <w:szCs w:val="24"/>
          <w:shd w:val="clear" w:color="auto" w:fill="FFFFFF"/>
        </w:rPr>
        <w:t>(1), pp.145-157.</w:t>
      </w:r>
    </w:p>
    <w:p w14:paraId="0CC01660" w14:textId="77777777" w:rsidR="009C6B7E" w:rsidRPr="00B05D98" w:rsidRDefault="009C6B7E" w:rsidP="009C6B7E">
      <w:pPr>
        <w:spacing w:line="480" w:lineRule="auto"/>
        <w:rPr>
          <w:rFonts w:cstheme="minorHAnsi"/>
          <w:sz w:val="24"/>
          <w:szCs w:val="24"/>
          <w:shd w:val="clear" w:color="auto" w:fill="FFFFFF"/>
        </w:rPr>
      </w:pPr>
      <w:proofErr w:type="spellStart"/>
      <w:r w:rsidRPr="00B05D98">
        <w:rPr>
          <w:rFonts w:cstheme="minorHAnsi"/>
          <w:sz w:val="24"/>
          <w:szCs w:val="24"/>
          <w:shd w:val="clear" w:color="auto" w:fill="FFFFFF"/>
        </w:rPr>
        <w:t>Saetta</w:t>
      </w:r>
      <w:proofErr w:type="spellEnd"/>
      <w:r w:rsidRPr="00B05D98">
        <w:rPr>
          <w:rFonts w:cstheme="minorHAnsi"/>
          <w:sz w:val="24"/>
          <w:szCs w:val="24"/>
          <w:shd w:val="clear" w:color="auto" w:fill="FFFFFF"/>
        </w:rPr>
        <w:t>, D., Ishii, S.K., Pine III, W.E. and Boyer, T.H., 2015. Case study and life cycle assessment of a coastal utility facing saltwater intrusion. </w:t>
      </w:r>
      <w:r w:rsidRPr="00B05D98">
        <w:rPr>
          <w:rFonts w:cstheme="minorHAnsi"/>
          <w:i/>
          <w:iCs/>
          <w:sz w:val="24"/>
          <w:szCs w:val="24"/>
          <w:shd w:val="clear" w:color="auto" w:fill="FFFFFF"/>
        </w:rPr>
        <w:t>Journal‐American Water Works Association</w:t>
      </w:r>
      <w:r w:rsidRPr="00B05D98">
        <w:rPr>
          <w:rFonts w:cstheme="minorHAnsi"/>
          <w:sz w:val="24"/>
          <w:szCs w:val="24"/>
          <w:shd w:val="clear" w:color="auto" w:fill="FFFFFF"/>
        </w:rPr>
        <w:t>, </w:t>
      </w:r>
      <w:r w:rsidRPr="00B05D98">
        <w:rPr>
          <w:rFonts w:cstheme="minorHAnsi"/>
          <w:i/>
          <w:iCs/>
          <w:sz w:val="24"/>
          <w:szCs w:val="24"/>
          <w:shd w:val="clear" w:color="auto" w:fill="FFFFFF"/>
        </w:rPr>
        <w:t>107</w:t>
      </w:r>
      <w:r w:rsidRPr="00B05D98">
        <w:rPr>
          <w:rFonts w:cstheme="minorHAnsi"/>
          <w:sz w:val="24"/>
          <w:szCs w:val="24"/>
          <w:shd w:val="clear" w:color="auto" w:fill="FFFFFF"/>
        </w:rPr>
        <w:t>(10), pp.E543-E558.</w:t>
      </w:r>
    </w:p>
    <w:p w14:paraId="40271639" w14:textId="77777777" w:rsidR="009C6B7E" w:rsidRPr="00B05D98" w:rsidRDefault="009C6B7E" w:rsidP="009C6B7E">
      <w:pPr>
        <w:spacing w:line="480" w:lineRule="auto"/>
        <w:rPr>
          <w:rFonts w:cstheme="minorHAnsi"/>
          <w:sz w:val="24"/>
          <w:szCs w:val="24"/>
          <w:shd w:val="clear" w:color="auto" w:fill="FFFFFF"/>
        </w:rPr>
      </w:pPr>
      <w:proofErr w:type="spellStart"/>
      <w:r w:rsidRPr="00B05D98">
        <w:rPr>
          <w:rFonts w:cstheme="minorHAnsi"/>
          <w:sz w:val="24"/>
          <w:szCs w:val="24"/>
          <w:shd w:val="clear" w:color="auto" w:fill="FFFFFF"/>
        </w:rPr>
        <w:t>Sassaman</w:t>
      </w:r>
      <w:proofErr w:type="spellEnd"/>
      <w:r w:rsidRPr="00B05D98">
        <w:rPr>
          <w:rFonts w:cstheme="minorHAnsi"/>
          <w:sz w:val="24"/>
          <w:szCs w:val="24"/>
          <w:shd w:val="clear" w:color="auto" w:fill="FFFFFF"/>
        </w:rPr>
        <w:t xml:space="preserve">, K.E., Wallis, N.J., McFadden, P.S., Mahar, G.J., Jenkins, J.A., </w:t>
      </w:r>
      <w:proofErr w:type="spellStart"/>
      <w:r w:rsidRPr="00B05D98">
        <w:rPr>
          <w:rFonts w:cstheme="minorHAnsi"/>
          <w:sz w:val="24"/>
          <w:szCs w:val="24"/>
          <w:shd w:val="clear" w:color="auto" w:fill="FFFFFF"/>
        </w:rPr>
        <w:t>Donop</w:t>
      </w:r>
      <w:proofErr w:type="spellEnd"/>
      <w:r w:rsidRPr="00B05D98">
        <w:rPr>
          <w:rFonts w:cstheme="minorHAnsi"/>
          <w:sz w:val="24"/>
          <w:szCs w:val="24"/>
          <w:shd w:val="clear" w:color="auto" w:fill="FFFFFF"/>
        </w:rPr>
        <w:t xml:space="preserve">, M.C., </w:t>
      </w:r>
      <w:proofErr w:type="spellStart"/>
      <w:r w:rsidRPr="00B05D98">
        <w:rPr>
          <w:rFonts w:cstheme="minorHAnsi"/>
          <w:sz w:val="24"/>
          <w:szCs w:val="24"/>
          <w:shd w:val="clear" w:color="auto" w:fill="FFFFFF"/>
        </w:rPr>
        <w:t>Monés</w:t>
      </w:r>
      <w:proofErr w:type="spellEnd"/>
      <w:r w:rsidRPr="00B05D98">
        <w:rPr>
          <w:rFonts w:cstheme="minorHAnsi"/>
          <w:sz w:val="24"/>
          <w:szCs w:val="24"/>
          <w:shd w:val="clear" w:color="auto" w:fill="FFFFFF"/>
        </w:rPr>
        <w:t xml:space="preserve">, M.P., </w:t>
      </w:r>
      <w:proofErr w:type="spellStart"/>
      <w:r w:rsidRPr="00B05D98">
        <w:rPr>
          <w:rFonts w:cstheme="minorHAnsi"/>
          <w:sz w:val="24"/>
          <w:szCs w:val="24"/>
          <w:shd w:val="clear" w:color="auto" w:fill="FFFFFF"/>
        </w:rPr>
        <w:t>Palmiotto</w:t>
      </w:r>
      <w:proofErr w:type="spellEnd"/>
      <w:r w:rsidRPr="00B05D98">
        <w:rPr>
          <w:rFonts w:cstheme="minorHAnsi"/>
          <w:sz w:val="24"/>
          <w:szCs w:val="24"/>
          <w:shd w:val="clear" w:color="auto" w:fill="FFFFFF"/>
        </w:rPr>
        <w:t>, A., Boucher, A., Goodwin, J.M. and Oliveira, C.I., 2017. Keeping pace with rising sea: The first 6 years of the Lower Suwannee Archaeological Survey, Gulf coastal Florida. </w:t>
      </w:r>
      <w:r w:rsidRPr="00B05D98">
        <w:rPr>
          <w:rFonts w:cstheme="minorHAnsi"/>
          <w:i/>
          <w:iCs/>
          <w:sz w:val="24"/>
          <w:szCs w:val="24"/>
          <w:shd w:val="clear" w:color="auto" w:fill="FFFFFF"/>
        </w:rPr>
        <w:t>The Journal of Island and Coastal Archaeology</w:t>
      </w:r>
      <w:r w:rsidRPr="00B05D98">
        <w:rPr>
          <w:rFonts w:cstheme="minorHAnsi"/>
          <w:sz w:val="24"/>
          <w:szCs w:val="24"/>
          <w:shd w:val="clear" w:color="auto" w:fill="FFFFFF"/>
        </w:rPr>
        <w:t>, </w:t>
      </w:r>
      <w:r w:rsidRPr="00B05D98">
        <w:rPr>
          <w:rFonts w:cstheme="minorHAnsi"/>
          <w:i/>
          <w:iCs/>
          <w:sz w:val="24"/>
          <w:szCs w:val="24"/>
          <w:shd w:val="clear" w:color="auto" w:fill="FFFFFF"/>
        </w:rPr>
        <w:t>12</w:t>
      </w:r>
      <w:r w:rsidRPr="00B05D98">
        <w:rPr>
          <w:rFonts w:cstheme="minorHAnsi"/>
          <w:sz w:val="24"/>
          <w:szCs w:val="24"/>
          <w:shd w:val="clear" w:color="auto" w:fill="FFFFFF"/>
        </w:rPr>
        <w:t>(2), pp.173-199.</w:t>
      </w:r>
    </w:p>
    <w:p w14:paraId="368C6F23" w14:textId="77777777" w:rsidR="009C6B7E" w:rsidRPr="00B05D98" w:rsidRDefault="009C6B7E" w:rsidP="009C6B7E">
      <w:pPr>
        <w:spacing w:line="480" w:lineRule="auto"/>
        <w:rPr>
          <w:rFonts w:cstheme="minorHAnsi"/>
          <w:sz w:val="24"/>
          <w:szCs w:val="24"/>
          <w:shd w:val="clear" w:color="auto" w:fill="FFFFFF"/>
        </w:rPr>
      </w:pPr>
      <w:r w:rsidRPr="00B05D98">
        <w:rPr>
          <w:rFonts w:cstheme="minorHAnsi"/>
          <w:sz w:val="24"/>
          <w:szCs w:val="24"/>
          <w:shd w:val="clear" w:color="auto" w:fill="FFFFFF"/>
        </w:rPr>
        <w:lastRenderedPageBreak/>
        <w:t xml:space="preserve">Seavey, J.R., Pine III, W.E., Frederick, P., </w:t>
      </w:r>
      <w:proofErr w:type="spellStart"/>
      <w:r w:rsidRPr="00B05D98">
        <w:rPr>
          <w:rFonts w:cstheme="minorHAnsi"/>
          <w:sz w:val="24"/>
          <w:szCs w:val="24"/>
          <w:shd w:val="clear" w:color="auto" w:fill="FFFFFF"/>
        </w:rPr>
        <w:t>Sturmer</w:t>
      </w:r>
      <w:proofErr w:type="spellEnd"/>
      <w:r w:rsidRPr="00B05D98">
        <w:rPr>
          <w:rFonts w:cstheme="minorHAnsi"/>
          <w:sz w:val="24"/>
          <w:szCs w:val="24"/>
          <w:shd w:val="clear" w:color="auto" w:fill="FFFFFF"/>
        </w:rPr>
        <w:t>, L. and Berrigan, M., 2011. Decadal changes in oyster reefs in the Big Bend of Florida's Gulf Coast. </w:t>
      </w:r>
      <w:r w:rsidRPr="00B05D98">
        <w:rPr>
          <w:rFonts w:cstheme="minorHAnsi"/>
          <w:i/>
          <w:iCs/>
          <w:sz w:val="24"/>
          <w:szCs w:val="24"/>
          <w:shd w:val="clear" w:color="auto" w:fill="FFFFFF"/>
        </w:rPr>
        <w:t>Ecosphere</w:t>
      </w:r>
      <w:r w:rsidRPr="00B05D98">
        <w:rPr>
          <w:rFonts w:cstheme="minorHAnsi"/>
          <w:sz w:val="24"/>
          <w:szCs w:val="24"/>
          <w:shd w:val="clear" w:color="auto" w:fill="FFFFFF"/>
        </w:rPr>
        <w:t>, </w:t>
      </w:r>
      <w:r w:rsidRPr="00B05D98">
        <w:rPr>
          <w:rFonts w:cstheme="minorHAnsi"/>
          <w:i/>
          <w:iCs/>
          <w:sz w:val="24"/>
          <w:szCs w:val="24"/>
          <w:shd w:val="clear" w:color="auto" w:fill="FFFFFF"/>
        </w:rPr>
        <w:t>2</w:t>
      </w:r>
      <w:r w:rsidRPr="00B05D98">
        <w:rPr>
          <w:rFonts w:cstheme="minorHAnsi"/>
          <w:sz w:val="24"/>
          <w:szCs w:val="24"/>
          <w:shd w:val="clear" w:color="auto" w:fill="FFFFFF"/>
        </w:rPr>
        <w:t>(10), pp.1-14.</w:t>
      </w:r>
    </w:p>
    <w:p w14:paraId="449050CE" w14:textId="77777777" w:rsidR="009C6B7E" w:rsidRPr="00B05D98" w:rsidRDefault="009C6B7E" w:rsidP="009C6B7E">
      <w:pPr>
        <w:spacing w:line="480" w:lineRule="auto"/>
        <w:rPr>
          <w:rFonts w:cstheme="minorHAnsi"/>
          <w:sz w:val="24"/>
          <w:szCs w:val="24"/>
          <w:shd w:val="clear" w:color="auto" w:fill="FFFFFF"/>
        </w:rPr>
      </w:pPr>
      <w:r w:rsidRPr="00B05D98">
        <w:rPr>
          <w:rFonts w:cstheme="minorHAnsi"/>
          <w:sz w:val="24"/>
          <w:szCs w:val="24"/>
          <w:shd w:val="clear" w:color="auto" w:fill="FFFFFF"/>
        </w:rPr>
        <w:t>Southwick Associates 2015.  Demographic, economic, and growth initiative analysis: Big Bend Region of Florida. Technical Report.  Available online https://tinyurl.com/y2h5xxuf</w:t>
      </w:r>
    </w:p>
    <w:p w14:paraId="6F78C66D" w14:textId="77777777" w:rsidR="009C6B7E" w:rsidRPr="00B05D98" w:rsidRDefault="009C6B7E" w:rsidP="009C6B7E">
      <w:pPr>
        <w:spacing w:line="480" w:lineRule="auto"/>
        <w:rPr>
          <w:rFonts w:cstheme="minorHAnsi"/>
          <w:sz w:val="24"/>
          <w:szCs w:val="24"/>
        </w:rPr>
      </w:pPr>
      <w:r w:rsidRPr="00B05D98">
        <w:rPr>
          <w:rFonts w:cstheme="minorHAnsi"/>
          <w:sz w:val="24"/>
          <w:szCs w:val="24"/>
          <w:shd w:val="clear" w:color="auto" w:fill="FFFFFF"/>
        </w:rPr>
        <w:t xml:space="preserve">Suwannee River Water Management District.  2019.  Suwannee River Minimum Flows and Levels.  Online database of reports.  Available </w:t>
      </w:r>
      <w:r w:rsidRPr="00B05D98">
        <w:rPr>
          <w:rFonts w:cstheme="minorHAnsi"/>
          <w:sz w:val="24"/>
          <w:szCs w:val="24"/>
        </w:rPr>
        <w:t>http://www.srwmd.state.fl.us/114/Suwannee-River (accessed August 2019).</w:t>
      </w:r>
    </w:p>
    <w:p w14:paraId="07612A67" w14:textId="77777777" w:rsidR="009C6B7E" w:rsidRPr="00B05D98" w:rsidRDefault="009C6B7E" w:rsidP="009C6B7E">
      <w:pPr>
        <w:spacing w:line="480" w:lineRule="auto"/>
        <w:rPr>
          <w:rStyle w:val="Hyperlink"/>
          <w:rFonts w:cstheme="minorHAnsi"/>
          <w:sz w:val="24"/>
          <w:szCs w:val="24"/>
        </w:rPr>
      </w:pPr>
      <w:r w:rsidRPr="00B05D98">
        <w:rPr>
          <w:sz w:val="24"/>
          <w:szCs w:val="24"/>
          <w:shd w:val="clear" w:color="auto" w:fill="FFFFFF"/>
        </w:rPr>
        <w:t xml:space="preserve">Turner, </w:t>
      </w:r>
      <w:proofErr w:type="gramStart"/>
      <w:r w:rsidRPr="00B05D98">
        <w:rPr>
          <w:sz w:val="24"/>
          <w:szCs w:val="24"/>
          <w:shd w:val="clear" w:color="auto" w:fill="FFFFFF"/>
        </w:rPr>
        <w:t>R.E..</w:t>
      </w:r>
      <w:proofErr w:type="gramEnd"/>
      <w:r w:rsidRPr="00B05D98">
        <w:rPr>
          <w:sz w:val="24"/>
          <w:szCs w:val="24"/>
          <w:shd w:val="clear" w:color="auto" w:fill="FFFFFF"/>
        </w:rPr>
        <w:t xml:space="preserve"> 2006. Will lowering estuarine salinity increase Gulf of Mexico oyster </w:t>
      </w:r>
      <w:proofErr w:type="gramStart"/>
      <w:r w:rsidRPr="00B05D98">
        <w:rPr>
          <w:sz w:val="24"/>
          <w:szCs w:val="24"/>
          <w:shd w:val="clear" w:color="auto" w:fill="FFFFFF"/>
        </w:rPr>
        <w:t>landings?.</w:t>
      </w:r>
      <w:proofErr w:type="gramEnd"/>
      <w:r w:rsidRPr="00B05D98">
        <w:rPr>
          <w:sz w:val="24"/>
          <w:szCs w:val="24"/>
          <w:shd w:val="clear" w:color="auto" w:fill="FFFFFF"/>
        </w:rPr>
        <w:t> </w:t>
      </w:r>
      <w:r w:rsidRPr="00B05D98">
        <w:rPr>
          <w:i/>
          <w:iCs/>
          <w:sz w:val="24"/>
          <w:szCs w:val="24"/>
          <w:shd w:val="clear" w:color="auto" w:fill="FFFFFF"/>
        </w:rPr>
        <w:t xml:space="preserve">Estuaries and Coasts </w:t>
      </w:r>
      <w:r w:rsidRPr="00B05D98">
        <w:rPr>
          <w:sz w:val="24"/>
          <w:szCs w:val="24"/>
          <w:shd w:val="clear" w:color="auto" w:fill="FFFFFF"/>
        </w:rPr>
        <w:t>29:345-352.</w:t>
      </w:r>
    </w:p>
    <w:p w14:paraId="35A46CFD" w14:textId="77777777" w:rsidR="009C6B7E" w:rsidRPr="00B05D98" w:rsidRDefault="009C6B7E" w:rsidP="009C6B7E">
      <w:pPr>
        <w:spacing w:line="480" w:lineRule="auto"/>
        <w:rPr>
          <w:rFonts w:cstheme="minorHAnsi"/>
          <w:sz w:val="24"/>
          <w:szCs w:val="24"/>
        </w:rPr>
      </w:pPr>
      <w:r w:rsidRPr="00B05D98">
        <w:rPr>
          <w:rFonts w:cstheme="minorHAnsi"/>
          <w:sz w:val="24"/>
          <w:szCs w:val="24"/>
        </w:rPr>
        <w:t xml:space="preserve">United States Supreme Court.  2018. Transcript of Oral Argument, </w:t>
      </w:r>
      <w:r w:rsidRPr="00B05D98">
        <w:rPr>
          <w:rStyle w:val="Emphasis"/>
          <w:rFonts w:cstheme="minorHAnsi"/>
          <w:sz w:val="24"/>
          <w:szCs w:val="24"/>
        </w:rPr>
        <w:t>Florida v. Georgia</w:t>
      </w:r>
      <w:r w:rsidRPr="00B05D98">
        <w:rPr>
          <w:rFonts w:cstheme="minorHAnsi"/>
          <w:sz w:val="24"/>
          <w:szCs w:val="24"/>
        </w:rPr>
        <w:t xml:space="preserve">, 138 S. Ct. 2502  (No. 142, Original), Available: </w:t>
      </w:r>
      <w:hyperlink r:id="rId18" w:history="1">
        <w:r w:rsidRPr="00B05D98">
          <w:rPr>
            <w:rStyle w:val="Hyperlink"/>
            <w:rFonts w:cstheme="minorHAnsi"/>
            <w:sz w:val="24"/>
            <w:szCs w:val="24"/>
          </w:rPr>
          <w:t>https://www.supremecourt.gov/oral_arguments/argument_transcripts/2017/142-orig_p8k0.pdf</w:t>
        </w:r>
      </w:hyperlink>
      <w:r w:rsidRPr="00B05D98">
        <w:rPr>
          <w:rFonts w:cstheme="minorHAnsi"/>
          <w:sz w:val="24"/>
          <w:szCs w:val="24"/>
        </w:rPr>
        <w:t>.  August 2019</w:t>
      </w:r>
    </w:p>
    <w:p w14:paraId="7FF5E8E4" w14:textId="77777777" w:rsidR="009C6B7E" w:rsidRPr="00B05D98" w:rsidRDefault="009C6B7E" w:rsidP="009C6B7E">
      <w:pPr>
        <w:spacing w:line="480" w:lineRule="auto"/>
        <w:rPr>
          <w:rFonts w:cstheme="minorHAnsi"/>
          <w:sz w:val="24"/>
          <w:szCs w:val="24"/>
          <w:shd w:val="clear" w:color="auto" w:fill="FFFFFF"/>
        </w:rPr>
      </w:pPr>
      <w:r w:rsidRPr="00B05D98">
        <w:rPr>
          <w:rFonts w:cstheme="minorHAnsi"/>
          <w:sz w:val="24"/>
          <w:szCs w:val="24"/>
          <w:shd w:val="clear" w:color="auto" w:fill="FFFFFF"/>
        </w:rPr>
        <w:t xml:space="preserve">Ward, G. M., P. M. Harris, and A. K. Ward.  2005.  Chapter 4: Gulf Coast Rivers of the Southeastern United States </w:t>
      </w:r>
      <w:r w:rsidRPr="00B05D98">
        <w:rPr>
          <w:rFonts w:cstheme="minorHAnsi"/>
          <w:i/>
          <w:iCs/>
          <w:sz w:val="24"/>
          <w:szCs w:val="24"/>
          <w:shd w:val="clear" w:color="auto" w:fill="FFFFFF"/>
        </w:rPr>
        <w:t>in</w:t>
      </w:r>
      <w:r w:rsidRPr="00B05D98">
        <w:rPr>
          <w:rFonts w:cstheme="minorHAnsi"/>
          <w:sz w:val="24"/>
          <w:szCs w:val="24"/>
          <w:shd w:val="clear" w:color="auto" w:fill="FFFFFF"/>
        </w:rPr>
        <w:t xml:space="preserve"> Rivers of North American. A. C. </w:t>
      </w:r>
      <w:proofErr w:type="spellStart"/>
      <w:r w:rsidRPr="00B05D98">
        <w:rPr>
          <w:rFonts w:cstheme="minorHAnsi"/>
          <w:sz w:val="24"/>
          <w:szCs w:val="24"/>
          <w:shd w:val="clear" w:color="auto" w:fill="FFFFFF"/>
        </w:rPr>
        <w:t>Benke</w:t>
      </w:r>
      <w:proofErr w:type="spellEnd"/>
      <w:r w:rsidRPr="00B05D98">
        <w:rPr>
          <w:rFonts w:cstheme="minorHAnsi"/>
          <w:sz w:val="24"/>
          <w:szCs w:val="24"/>
          <w:shd w:val="clear" w:color="auto" w:fill="FFFFFF"/>
        </w:rPr>
        <w:t xml:space="preserve"> and C. E. Cushing editors.  Elsevier.</w:t>
      </w:r>
    </w:p>
    <w:p w14:paraId="17F481DE" w14:textId="77777777" w:rsidR="009C6B7E" w:rsidRPr="00B05D98" w:rsidRDefault="009C6B7E" w:rsidP="009C6B7E">
      <w:pPr>
        <w:spacing w:line="480" w:lineRule="auto"/>
        <w:rPr>
          <w:rFonts w:cstheme="minorHAnsi"/>
          <w:sz w:val="24"/>
          <w:szCs w:val="24"/>
          <w:shd w:val="clear" w:color="auto" w:fill="FFFFFF"/>
        </w:rPr>
      </w:pPr>
      <w:r w:rsidRPr="00B05D98">
        <w:rPr>
          <w:rFonts w:cstheme="minorHAnsi"/>
          <w:sz w:val="24"/>
          <w:szCs w:val="24"/>
          <w:shd w:val="clear" w:color="auto" w:fill="FFFFFF"/>
        </w:rPr>
        <w:t xml:space="preserve">Wilberg, M.J., Livings, M.E., </w:t>
      </w:r>
      <w:proofErr w:type="spellStart"/>
      <w:r w:rsidRPr="00B05D98">
        <w:rPr>
          <w:rFonts w:cstheme="minorHAnsi"/>
          <w:sz w:val="24"/>
          <w:szCs w:val="24"/>
          <w:shd w:val="clear" w:color="auto" w:fill="FFFFFF"/>
        </w:rPr>
        <w:t>Barkman</w:t>
      </w:r>
      <w:proofErr w:type="spellEnd"/>
      <w:r w:rsidRPr="00B05D98">
        <w:rPr>
          <w:rFonts w:cstheme="minorHAnsi"/>
          <w:sz w:val="24"/>
          <w:szCs w:val="24"/>
          <w:shd w:val="clear" w:color="auto" w:fill="FFFFFF"/>
        </w:rPr>
        <w:t>, J.S., Morris, B.T. and Robinson, J.M., 2011. Overfishing, disease, habitat loss, and potential extirpation of oysters in upper Chesapeake Bay. </w:t>
      </w:r>
      <w:r w:rsidRPr="00B05D98">
        <w:rPr>
          <w:rFonts w:cstheme="minorHAnsi"/>
          <w:i/>
          <w:iCs/>
          <w:sz w:val="24"/>
          <w:szCs w:val="24"/>
          <w:shd w:val="clear" w:color="auto" w:fill="FFFFFF"/>
        </w:rPr>
        <w:t>Marine Ecology Progress Series</w:t>
      </w:r>
      <w:r w:rsidRPr="00B05D98">
        <w:rPr>
          <w:rFonts w:cstheme="minorHAnsi"/>
          <w:sz w:val="24"/>
          <w:szCs w:val="24"/>
          <w:shd w:val="clear" w:color="auto" w:fill="FFFFFF"/>
        </w:rPr>
        <w:t>, </w:t>
      </w:r>
      <w:r w:rsidRPr="00B05D98">
        <w:rPr>
          <w:rFonts w:cstheme="minorHAnsi"/>
          <w:i/>
          <w:iCs/>
          <w:sz w:val="24"/>
          <w:szCs w:val="24"/>
          <w:shd w:val="clear" w:color="auto" w:fill="FFFFFF"/>
        </w:rPr>
        <w:t>436</w:t>
      </w:r>
      <w:r w:rsidRPr="00B05D98">
        <w:rPr>
          <w:rFonts w:cstheme="minorHAnsi"/>
          <w:sz w:val="24"/>
          <w:szCs w:val="24"/>
          <w:shd w:val="clear" w:color="auto" w:fill="FFFFFF"/>
        </w:rPr>
        <w:t>, pp.131-144.</w:t>
      </w:r>
    </w:p>
    <w:p w14:paraId="1A26F20D" w14:textId="77777777" w:rsidR="009C6B7E" w:rsidRPr="00B05D98" w:rsidRDefault="009C6B7E" w:rsidP="009C6B7E">
      <w:pPr>
        <w:spacing w:line="480" w:lineRule="auto"/>
        <w:rPr>
          <w:rFonts w:cstheme="minorHAnsi"/>
          <w:sz w:val="24"/>
          <w:szCs w:val="24"/>
          <w:shd w:val="clear" w:color="auto" w:fill="FFFFFF"/>
        </w:rPr>
      </w:pPr>
      <w:proofErr w:type="spellStart"/>
      <w:r w:rsidRPr="00B05D98">
        <w:rPr>
          <w:rFonts w:cstheme="minorHAnsi"/>
          <w:sz w:val="24"/>
          <w:szCs w:val="24"/>
          <w:shd w:val="clear" w:color="auto" w:fill="FFFFFF"/>
        </w:rPr>
        <w:lastRenderedPageBreak/>
        <w:t>Wilberg</w:t>
      </w:r>
      <w:proofErr w:type="spellEnd"/>
      <w:r w:rsidRPr="00B05D98">
        <w:rPr>
          <w:rFonts w:cstheme="minorHAnsi"/>
          <w:sz w:val="24"/>
          <w:szCs w:val="24"/>
          <w:shd w:val="clear" w:color="auto" w:fill="FFFFFF"/>
        </w:rPr>
        <w:t xml:space="preserve">, M.J., </w:t>
      </w:r>
      <w:proofErr w:type="spellStart"/>
      <w:r w:rsidRPr="00B05D98">
        <w:rPr>
          <w:rFonts w:cstheme="minorHAnsi"/>
          <w:sz w:val="24"/>
          <w:szCs w:val="24"/>
          <w:shd w:val="clear" w:color="auto" w:fill="FFFFFF"/>
        </w:rPr>
        <w:t>Wiedenmann</w:t>
      </w:r>
      <w:proofErr w:type="spellEnd"/>
      <w:r w:rsidRPr="00B05D98">
        <w:rPr>
          <w:rFonts w:cstheme="minorHAnsi"/>
          <w:sz w:val="24"/>
          <w:szCs w:val="24"/>
          <w:shd w:val="clear" w:color="auto" w:fill="FFFFFF"/>
        </w:rPr>
        <w:t>, J.R. and Robinson, J.M., 2013. Sustainable exploitation and management of autogenic ecosystem engineers: application to oysters in Chesapeake Bay. </w:t>
      </w:r>
      <w:r w:rsidRPr="00B05D98">
        <w:rPr>
          <w:rFonts w:cstheme="minorHAnsi"/>
          <w:i/>
          <w:iCs/>
          <w:sz w:val="24"/>
          <w:szCs w:val="24"/>
          <w:shd w:val="clear" w:color="auto" w:fill="FFFFFF"/>
        </w:rPr>
        <w:t>Ecological applications</w:t>
      </w:r>
      <w:r w:rsidRPr="00B05D98">
        <w:rPr>
          <w:rFonts w:cstheme="minorHAnsi"/>
          <w:sz w:val="24"/>
          <w:szCs w:val="24"/>
          <w:shd w:val="clear" w:color="auto" w:fill="FFFFFF"/>
        </w:rPr>
        <w:t> 23:766-776.</w:t>
      </w:r>
    </w:p>
    <w:p w14:paraId="63208C60" w14:textId="77777777" w:rsidR="009C6B7E" w:rsidRPr="00B05D98" w:rsidRDefault="009C6B7E" w:rsidP="009C6B7E">
      <w:pPr>
        <w:spacing w:line="480" w:lineRule="auto"/>
        <w:rPr>
          <w:rFonts w:cstheme="minorHAnsi"/>
          <w:sz w:val="24"/>
          <w:szCs w:val="24"/>
        </w:rPr>
      </w:pPr>
      <w:r w:rsidRPr="00B05D98">
        <w:rPr>
          <w:rFonts w:cstheme="minorHAnsi"/>
          <w:sz w:val="24"/>
          <w:szCs w:val="24"/>
        </w:rPr>
        <w:t xml:space="preserve">Wright, E. E., A. C. Hine, S. L. </w:t>
      </w:r>
      <w:proofErr w:type="spellStart"/>
      <w:r w:rsidRPr="00B05D98">
        <w:rPr>
          <w:rFonts w:cstheme="minorHAnsi"/>
          <w:sz w:val="24"/>
          <w:szCs w:val="24"/>
        </w:rPr>
        <w:t>Goodbred</w:t>
      </w:r>
      <w:proofErr w:type="spellEnd"/>
      <w:r w:rsidRPr="00B05D98">
        <w:rPr>
          <w:rFonts w:cstheme="minorHAnsi"/>
          <w:sz w:val="24"/>
          <w:szCs w:val="24"/>
        </w:rPr>
        <w:t>, and S. D. Locker. 2005. The effect of sea-level and climate change on the development of a mixed siliciclastic carbonate, deltaic coastline: Suwannee River, Florida, USA. Journal of Sedimentary Research 75:621–635.</w:t>
      </w:r>
    </w:p>
    <w:p w14:paraId="72B62CCB" w14:textId="77777777" w:rsidR="009C6B7E" w:rsidRPr="00B05D98" w:rsidRDefault="009C6B7E" w:rsidP="009C6B7E">
      <w:pPr>
        <w:spacing w:line="480" w:lineRule="auto"/>
        <w:rPr>
          <w:rFonts w:cstheme="minorHAnsi"/>
          <w:iCs/>
          <w:sz w:val="24"/>
          <w:szCs w:val="24"/>
        </w:rPr>
      </w:pPr>
      <w:r w:rsidRPr="00B05D98">
        <w:rPr>
          <w:rFonts w:cstheme="minorHAnsi"/>
          <w:iCs/>
          <w:sz w:val="24"/>
          <w:szCs w:val="24"/>
        </w:rPr>
        <w:t xml:space="preserve">Zu </w:t>
      </w:r>
      <w:proofErr w:type="spellStart"/>
      <w:r w:rsidRPr="00B05D98">
        <w:rPr>
          <w:rFonts w:cstheme="minorHAnsi"/>
          <w:iCs/>
          <w:sz w:val="24"/>
          <w:szCs w:val="24"/>
        </w:rPr>
        <w:t>Ermgassen</w:t>
      </w:r>
      <w:proofErr w:type="spellEnd"/>
      <w:r w:rsidRPr="00B05D98">
        <w:rPr>
          <w:rFonts w:cstheme="minorHAnsi"/>
          <w:iCs/>
          <w:sz w:val="24"/>
          <w:szCs w:val="24"/>
        </w:rPr>
        <w:t xml:space="preserve">, P.S., M. D. Spalding, B. Blake, L. D. Coen, B. </w:t>
      </w:r>
      <w:proofErr w:type="spellStart"/>
      <w:r w:rsidRPr="00B05D98">
        <w:rPr>
          <w:rFonts w:cstheme="minorHAnsi"/>
          <w:iCs/>
          <w:sz w:val="24"/>
          <w:szCs w:val="24"/>
        </w:rPr>
        <w:t>Dumbauld</w:t>
      </w:r>
      <w:proofErr w:type="spellEnd"/>
      <w:r w:rsidRPr="00B05D98">
        <w:rPr>
          <w:rFonts w:cstheme="minorHAnsi"/>
          <w:iCs/>
          <w:sz w:val="24"/>
          <w:szCs w:val="24"/>
        </w:rPr>
        <w:t xml:space="preserve">, S. Geiger, J. H. Grabowski, R. Grizzle, M. Luckenbach, K. McGraw and W. Rodney. 2012. Historical ecology with real numbers: past and present extent and biomass of an </w:t>
      </w:r>
      <w:proofErr w:type="spellStart"/>
      <w:r w:rsidRPr="00B05D98">
        <w:rPr>
          <w:rFonts w:cstheme="minorHAnsi"/>
          <w:iCs/>
          <w:sz w:val="24"/>
          <w:szCs w:val="24"/>
        </w:rPr>
        <w:t>imperilled</w:t>
      </w:r>
      <w:proofErr w:type="spellEnd"/>
      <w:r w:rsidRPr="00B05D98">
        <w:rPr>
          <w:rFonts w:cstheme="minorHAnsi"/>
          <w:iCs/>
          <w:sz w:val="24"/>
          <w:szCs w:val="24"/>
        </w:rPr>
        <w:t xml:space="preserve"> estuarine habitat. Proceedings of the Royal Society B: Biological Sciences, 279:3393-3400.</w:t>
      </w:r>
    </w:p>
    <w:p w14:paraId="51E1537E" w14:textId="77777777" w:rsidR="009C6B7E" w:rsidRPr="00B05D98" w:rsidRDefault="009C6B7E" w:rsidP="009C6B7E">
      <w:pPr>
        <w:spacing w:after="0" w:line="480" w:lineRule="auto"/>
        <w:rPr>
          <w:rFonts w:cstheme="minorHAnsi"/>
          <w:iCs/>
          <w:sz w:val="24"/>
          <w:szCs w:val="24"/>
        </w:rPr>
      </w:pPr>
    </w:p>
    <w:p w14:paraId="4C4CEA68" w14:textId="77777777" w:rsidR="009C6B7E" w:rsidRPr="00B05D98" w:rsidRDefault="009C6B7E" w:rsidP="009C6B7E">
      <w:pPr>
        <w:spacing w:after="0" w:line="480" w:lineRule="auto"/>
        <w:rPr>
          <w:rFonts w:cstheme="minorHAnsi"/>
          <w:iCs/>
          <w:sz w:val="24"/>
          <w:szCs w:val="24"/>
        </w:rPr>
      </w:pPr>
    </w:p>
    <w:p w14:paraId="3DC96542" w14:textId="77777777" w:rsidR="009C6B7E" w:rsidRPr="00B05D98" w:rsidRDefault="009C6B7E" w:rsidP="009C6B7E">
      <w:pPr>
        <w:spacing w:after="0" w:line="480" w:lineRule="auto"/>
        <w:rPr>
          <w:rFonts w:cstheme="minorHAnsi"/>
          <w:iCs/>
          <w:sz w:val="24"/>
          <w:szCs w:val="24"/>
        </w:rPr>
      </w:pPr>
    </w:p>
    <w:p w14:paraId="723E67C5" w14:textId="77777777" w:rsidR="009C6B7E" w:rsidRPr="00B05D98" w:rsidRDefault="009C6B7E" w:rsidP="009C6B7E">
      <w:pPr>
        <w:spacing w:after="0" w:line="480" w:lineRule="auto"/>
        <w:rPr>
          <w:rFonts w:cstheme="minorHAnsi"/>
          <w:iCs/>
          <w:sz w:val="24"/>
          <w:szCs w:val="24"/>
        </w:rPr>
      </w:pPr>
    </w:p>
    <w:p w14:paraId="5F1FE5C1" w14:textId="77777777" w:rsidR="009C6B7E" w:rsidRDefault="009C6B7E" w:rsidP="009C6B7E">
      <w:pPr>
        <w:spacing w:after="0" w:line="480" w:lineRule="auto"/>
        <w:rPr>
          <w:rFonts w:cstheme="minorHAnsi"/>
          <w:iCs/>
          <w:sz w:val="24"/>
          <w:szCs w:val="24"/>
        </w:rPr>
      </w:pPr>
    </w:p>
    <w:p w14:paraId="65BDFA3F" w14:textId="77777777" w:rsidR="009C6B7E" w:rsidRDefault="009C6B7E" w:rsidP="009C6B7E">
      <w:pPr>
        <w:spacing w:after="0" w:line="480" w:lineRule="auto"/>
        <w:rPr>
          <w:rFonts w:cstheme="minorHAnsi"/>
          <w:iCs/>
          <w:sz w:val="24"/>
          <w:szCs w:val="24"/>
        </w:rPr>
      </w:pPr>
    </w:p>
    <w:p w14:paraId="44363A9F" w14:textId="77777777" w:rsidR="009C6B7E" w:rsidRDefault="009C6B7E" w:rsidP="009C6B7E">
      <w:pPr>
        <w:spacing w:after="0" w:line="480" w:lineRule="auto"/>
        <w:rPr>
          <w:rFonts w:cstheme="minorHAnsi"/>
          <w:iCs/>
          <w:sz w:val="24"/>
          <w:szCs w:val="24"/>
        </w:rPr>
      </w:pPr>
    </w:p>
    <w:p w14:paraId="6F73C9A3" w14:textId="77777777" w:rsidR="009C6B7E" w:rsidRDefault="009C6B7E" w:rsidP="009C6B7E">
      <w:pPr>
        <w:spacing w:after="0" w:line="480" w:lineRule="auto"/>
        <w:rPr>
          <w:rFonts w:cstheme="minorHAnsi"/>
          <w:iCs/>
          <w:sz w:val="24"/>
          <w:szCs w:val="24"/>
        </w:rPr>
      </w:pPr>
    </w:p>
    <w:p w14:paraId="480B774A" w14:textId="77777777" w:rsidR="009C6B7E" w:rsidRDefault="009C6B7E" w:rsidP="009C6B7E">
      <w:pPr>
        <w:spacing w:after="0" w:line="480" w:lineRule="auto"/>
        <w:rPr>
          <w:rFonts w:cstheme="minorHAnsi"/>
          <w:iCs/>
          <w:sz w:val="24"/>
          <w:szCs w:val="24"/>
        </w:rPr>
      </w:pPr>
    </w:p>
    <w:p w14:paraId="7AEC1C22" w14:textId="77777777" w:rsidR="009C6B7E" w:rsidRDefault="009C6B7E" w:rsidP="009C6B7E">
      <w:pPr>
        <w:spacing w:after="0" w:line="480" w:lineRule="auto"/>
        <w:rPr>
          <w:rFonts w:cstheme="minorHAnsi"/>
          <w:iCs/>
          <w:sz w:val="24"/>
          <w:szCs w:val="24"/>
        </w:rPr>
      </w:pPr>
    </w:p>
    <w:p w14:paraId="4F0044C7" w14:textId="77777777" w:rsidR="009C6B7E" w:rsidRPr="00B05D98" w:rsidRDefault="009C6B7E" w:rsidP="009C6B7E">
      <w:pPr>
        <w:spacing w:after="0" w:line="480" w:lineRule="auto"/>
        <w:rPr>
          <w:rFonts w:cstheme="minorHAnsi"/>
          <w:iCs/>
          <w:sz w:val="24"/>
          <w:szCs w:val="24"/>
        </w:rPr>
      </w:pPr>
      <w:r w:rsidRPr="00B05D98">
        <w:rPr>
          <w:rFonts w:cstheme="minorHAnsi"/>
          <w:iCs/>
          <w:sz w:val="24"/>
          <w:szCs w:val="24"/>
        </w:rPr>
        <w:lastRenderedPageBreak/>
        <w:t xml:space="preserve">Figure 1. Map of the study area, showing locations of sampling sites within localities of major oyster reef complexes. Within each locality, note that transects were placed on reefs representing a gradient from inshore to offshore.  For offshore reefs, note the coastwise orientation and linearity of reefs.   </w:t>
      </w:r>
    </w:p>
    <w:p w14:paraId="585B6D05" w14:textId="77777777" w:rsidR="009C6B7E" w:rsidRPr="00B05D98" w:rsidRDefault="009C6B7E" w:rsidP="009C6B7E">
      <w:pPr>
        <w:spacing w:line="480" w:lineRule="auto"/>
        <w:rPr>
          <w:rFonts w:cstheme="minorHAnsi"/>
          <w:iCs/>
          <w:sz w:val="24"/>
          <w:szCs w:val="24"/>
        </w:rPr>
      </w:pPr>
    </w:p>
    <w:p w14:paraId="467233C7" w14:textId="77777777" w:rsidR="009C6B7E" w:rsidRPr="00B05D98" w:rsidRDefault="009C6B7E" w:rsidP="009C6B7E">
      <w:pPr>
        <w:spacing w:line="480" w:lineRule="auto"/>
        <w:rPr>
          <w:rFonts w:cstheme="minorHAnsi"/>
          <w:iCs/>
          <w:sz w:val="24"/>
          <w:szCs w:val="24"/>
        </w:rPr>
      </w:pPr>
      <w:r w:rsidRPr="00B05D98">
        <w:rPr>
          <w:rFonts w:cstheme="minorHAnsi"/>
          <w:sz w:val="24"/>
          <w:szCs w:val="24"/>
        </w:rPr>
        <w:t xml:space="preserve">Figure 2.  Histogram of probability density function (y-axis) of live oysters counted (x-axis) on intertidal reefs in Suwannee Sound, Florida.  The red line represents the predicted density of oyster counts if these data follow a negative binomial distribution.  </w:t>
      </w:r>
    </w:p>
    <w:p w14:paraId="263946C4" w14:textId="77777777" w:rsidR="009C6B7E" w:rsidRPr="00B05D98" w:rsidRDefault="009C6B7E" w:rsidP="009C6B7E">
      <w:pPr>
        <w:spacing w:after="0" w:line="480" w:lineRule="auto"/>
        <w:rPr>
          <w:rFonts w:cstheme="minorHAnsi"/>
          <w:sz w:val="24"/>
          <w:szCs w:val="24"/>
        </w:rPr>
      </w:pPr>
    </w:p>
    <w:p w14:paraId="7E5C8F23" w14:textId="77777777" w:rsidR="009C6B7E" w:rsidRPr="00B05D98" w:rsidRDefault="009C6B7E" w:rsidP="009C6B7E">
      <w:pPr>
        <w:spacing w:line="480" w:lineRule="auto"/>
        <w:rPr>
          <w:rFonts w:cstheme="minorHAnsi"/>
          <w:sz w:val="24"/>
          <w:szCs w:val="24"/>
        </w:rPr>
      </w:pPr>
      <w:r w:rsidRPr="00B05D98">
        <w:rPr>
          <w:rFonts w:cstheme="minorHAnsi"/>
          <w:iCs/>
          <w:sz w:val="24"/>
          <w:szCs w:val="24"/>
        </w:rPr>
        <w:t>Figure 3.  Predicted oyster counts using the best-fit negative binomial model offset by transect length from each locality CK = Cedar Key, CR = Corrigan’s reef, HB = Horseshoe Beach, and LC = Lone Cabbage based on data from 2010-2019.  Colored lines represent Inshore (red), Nearshore (blue), and Offshore (green) sites within each locality.  Shaded regions represent 95% CI on the predicted values.</w:t>
      </w:r>
    </w:p>
    <w:p w14:paraId="3FEC2BEC" w14:textId="77777777" w:rsidR="009C6B7E" w:rsidRPr="00B05D98" w:rsidRDefault="009C6B7E" w:rsidP="009C6B7E">
      <w:pPr>
        <w:spacing w:line="480" w:lineRule="auto"/>
        <w:rPr>
          <w:rFonts w:cstheme="minorHAnsi"/>
          <w:sz w:val="24"/>
          <w:szCs w:val="24"/>
        </w:rPr>
      </w:pPr>
    </w:p>
    <w:p w14:paraId="625DE076" w14:textId="77777777" w:rsidR="009C6B7E" w:rsidRPr="00B05D98" w:rsidRDefault="009C6B7E" w:rsidP="009C6B7E">
      <w:pPr>
        <w:spacing w:after="0" w:line="480" w:lineRule="auto"/>
        <w:rPr>
          <w:rFonts w:cstheme="minorHAnsi"/>
          <w:sz w:val="24"/>
          <w:szCs w:val="24"/>
        </w:rPr>
      </w:pPr>
      <w:r w:rsidRPr="00B05D98">
        <w:rPr>
          <w:rFonts w:cstheme="minorHAnsi"/>
          <w:sz w:val="24"/>
          <w:szCs w:val="24"/>
        </w:rPr>
        <w:t xml:space="preserve">Figure 4.  Mean daily discharge by year (panel A) and associated variance (panel </w:t>
      </w:r>
      <w:commentRangeStart w:id="57"/>
      <w:r w:rsidRPr="00B05D98">
        <w:rPr>
          <w:rFonts w:cstheme="minorHAnsi"/>
          <w:sz w:val="24"/>
          <w:szCs w:val="24"/>
        </w:rPr>
        <w:t>B</w:t>
      </w:r>
      <w:commentRangeEnd w:id="57"/>
      <w:r w:rsidR="0045773D">
        <w:rPr>
          <w:rStyle w:val="CommentReference"/>
        </w:rPr>
        <w:commentReference w:id="57"/>
      </w:r>
      <w:r w:rsidRPr="00B05D98">
        <w:rPr>
          <w:rFonts w:cstheme="minorHAnsi"/>
          <w:sz w:val="24"/>
          <w:szCs w:val="24"/>
        </w:rPr>
        <w:t xml:space="preserve">) and CV (panel C) of daily discharge and total annual discharge (panel D) for the Suwannee River measured at USGS Wilcox gauge from October 1941 to December 2018.  Red LOWESS smoothing line provided to show general trends in discharge.  Blue dashed line is the average mean daily discharge, variance, CV, or total annual discharge from 1941-2018.  </w:t>
      </w:r>
    </w:p>
    <w:p w14:paraId="46790601" w14:textId="77777777" w:rsidR="009C6B7E" w:rsidRPr="00B05D98" w:rsidRDefault="009C6B7E" w:rsidP="009C6B7E">
      <w:pPr>
        <w:spacing w:after="0" w:line="480" w:lineRule="auto"/>
        <w:rPr>
          <w:rFonts w:cstheme="minorHAnsi"/>
          <w:sz w:val="24"/>
          <w:szCs w:val="24"/>
        </w:rPr>
      </w:pPr>
    </w:p>
    <w:p w14:paraId="2BE826DC" w14:textId="77777777" w:rsidR="009C6B7E" w:rsidRPr="00B05D98" w:rsidRDefault="009C6B7E" w:rsidP="009C6B7E">
      <w:pPr>
        <w:spacing w:after="0" w:line="480" w:lineRule="auto"/>
        <w:rPr>
          <w:rFonts w:cstheme="minorHAnsi"/>
          <w:sz w:val="24"/>
          <w:szCs w:val="24"/>
        </w:rPr>
      </w:pPr>
      <w:r w:rsidRPr="00B05D98">
        <w:rPr>
          <w:rFonts w:cstheme="minorHAnsi"/>
          <w:sz w:val="24"/>
          <w:szCs w:val="24"/>
        </w:rPr>
        <w:lastRenderedPageBreak/>
        <w:t xml:space="preserve">Figure 5.  </w:t>
      </w:r>
      <w:commentRangeStart w:id="58"/>
      <w:r w:rsidRPr="00B05D98">
        <w:rPr>
          <w:rFonts w:cstheme="minorHAnsi"/>
          <w:sz w:val="24"/>
          <w:szCs w:val="24"/>
        </w:rPr>
        <w:t>Mean</w:t>
      </w:r>
      <w:commentRangeEnd w:id="58"/>
      <w:r w:rsidR="0045773D">
        <w:rPr>
          <w:rStyle w:val="CommentReference"/>
        </w:rPr>
        <w:commentReference w:id="58"/>
      </w:r>
      <w:r w:rsidRPr="00B05D98">
        <w:rPr>
          <w:rFonts w:cstheme="minorHAnsi"/>
          <w:sz w:val="24"/>
          <w:szCs w:val="24"/>
        </w:rPr>
        <w:t xml:space="preserve"> daily discharge by year (</w:t>
      </w:r>
      <w:bookmarkStart w:id="59" w:name="_Hlk17881992"/>
      <w:r w:rsidRPr="00B05D98">
        <w:rPr>
          <w:rFonts w:cstheme="minorHAnsi"/>
          <w:sz w:val="24"/>
          <w:szCs w:val="24"/>
        </w:rPr>
        <w:t xml:space="preserve">panel </w:t>
      </w:r>
      <w:bookmarkEnd w:id="59"/>
      <w:r w:rsidRPr="00B05D98">
        <w:rPr>
          <w:rFonts w:cstheme="minorHAnsi"/>
          <w:sz w:val="24"/>
          <w:szCs w:val="24"/>
        </w:rPr>
        <w:t xml:space="preserve">A) and associated variance (panel B) and CV (panel C) of daily discharge and total annual discharge (panel D) for the Suwannee River measured at USGS Wilcox gauge from January 2010 to December 2018.  Red LOWESS smoothing line provided to show general trends in discharge.  Blue dashed line is the average mean daily discharge, variance, CV, or total annual discharge from 1941-2018. </w:t>
      </w:r>
    </w:p>
    <w:p w14:paraId="04279F3E" w14:textId="77777777" w:rsidR="009C6B7E" w:rsidRPr="00B05D98" w:rsidRDefault="009C6B7E" w:rsidP="009C6B7E">
      <w:pPr>
        <w:spacing w:after="0" w:line="480" w:lineRule="auto"/>
        <w:rPr>
          <w:rFonts w:cstheme="minorHAnsi"/>
          <w:sz w:val="24"/>
          <w:szCs w:val="24"/>
        </w:rPr>
      </w:pPr>
    </w:p>
    <w:p w14:paraId="7F14AE6A" w14:textId="77777777" w:rsidR="009C6B7E" w:rsidRPr="00B05D98" w:rsidRDefault="009C6B7E" w:rsidP="009C6B7E">
      <w:pPr>
        <w:spacing w:after="0" w:line="480" w:lineRule="auto"/>
        <w:rPr>
          <w:rFonts w:cstheme="minorHAnsi"/>
          <w:sz w:val="24"/>
          <w:szCs w:val="24"/>
        </w:rPr>
      </w:pPr>
      <w:r w:rsidRPr="00B05D98">
        <w:rPr>
          <w:rFonts w:cstheme="minorHAnsi"/>
          <w:sz w:val="24"/>
          <w:szCs w:val="24"/>
        </w:rPr>
        <w:t>Figure 6. Oyster landings (whole meat weight, panel A), oyster fishing trips (panel B), and oyster catch per trip (CPUE, panel C) for Suwannee Sound, Florida (Levy, Dixie, Taylor counties) from 1986-July 2019.  Data for 2018 and 2019 are provisional.</w:t>
      </w:r>
    </w:p>
    <w:p w14:paraId="57740EBE" w14:textId="77777777" w:rsidR="009C6B7E" w:rsidRPr="00B05D98" w:rsidRDefault="009C6B7E" w:rsidP="009C6B7E">
      <w:pPr>
        <w:spacing w:after="0" w:line="480" w:lineRule="auto"/>
        <w:rPr>
          <w:rFonts w:cstheme="minorHAnsi"/>
          <w:sz w:val="24"/>
          <w:szCs w:val="24"/>
        </w:rPr>
      </w:pPr>
    </w:p>
    <w:p w14:paraId="1A668124" w14:textId="77777777" w:rsidR="009C6B7E" w:rsidRPr="00B05D98" w:rsidRDefault="009C6B7E" w:rsidP="009C6B7E">
      <w:pPr>
        <w:spacing w:after="0" w:line="480" w:lineRule="auto"/>
        <w:rPr>
          <w:rFonts w:cstheme="minorHAnsi"/>
          <w:sz w:val="24"/>
          <w:szCs w:val="24"/>
        </w:rPr>
      </w:pPr>
      <w:r w:rsidRPr="00B05D98">
        <w:rPr>
          <w:rFonts w:cstheme="minorHAnsi"/>
          <w:iCs/>
          <w:sz w:val="24"/>
          <w:szCs w:val="24"/>
        </w:rPr>
        <w:t xml:space="preserve">Figure 7.  </w:t>
      </w:r>
      <w:commentRangeStart w:id="60"/>
      <w:r w:rsidRPr="00B05D98">
        <w:rPr>
          <w:rFonts w:cstheme="minorHAnsi"/>
          <w:iCs/>
          <w:sz w:val="24"/>
          <w:szCs w:val="24"/>
        </w:rPr>
        <w:t>Predicted</w:t>
      </w:r>
      <w:commentRangeEnd w:id="60"/>
      <w:r w:rsidR="005F0343">
        <w:rPr>
          <w:rStyle w:val="CommentReference"/>
        </w:rPr>
        <w:commentReference w:id="60"/>
      </w:r>
      <w:r w:rsidRPr="00B05D98">
        <w:rPr>
          <w:rFonts w:cstheme="minorHAnsi"/>
          <w:iCs/>
          <w:sz w:val="24"/>
          <w:szCs w:val="24"/>
        </w:rPr>
        <w:t xml:space="preserve"> oyster counts using the best-fit negative binomial model offset by transect length including mean annual daily discharge with a one-year lag as a covariate.  Shaded regions represent 95% CI on the predicted values.</w:t>
      </w:r>
    </w:p>
    <w:p w14:paraId="69750E0E" w14:textId="77777777" w:rsidR="009C6B7E" w:rsidRPr="00B05D98" w:rsidRDefault="009C6B7E" w:rsidP="009C6B7E">
      <w:pPr>
        <w:spacing w:after="0" w:line="480" w:lineRule="auto"/>
        <w:rPr>
          <w:rFonts w:cstheme="minorHAnsi"/>
          <w:iCs/>
          <w:sz w:val="24"/>
          <w:szCs w:val="24"/>
        </w:rPr>
      </w:pPr>
    </w:p>
    <w:p w14:paraId="4AA90FF8" w14:textId="77777777" w:rsidR="009C6B7E" w:rsidRPr="00B05D98" w:rsidRDefault="009C6B7E" w:rsidP="009C6B7E">
      <w:pPr>
        <w:spacing w:after="0" w:line="480" w:lineRule="auto"/>
        <w:rPr>
          <w:rFonts w:cstheme="minorHAnsi"/>
          <w:iCs/>
          <w:sz w:val="24"/>
          <w:szCs w:val="24"/>
        </w:rPr>
      </w:pPr>
      <w:r w:rsidRPr="00B05D98">
        <w:rPr>
          <w:rFonts w:cstheme="minorHAnsi"/>
          <w:iCs/>
          <w:sz w:val="24"/>
          <w:szCs w:val="24"/>
        </w:rPr>
        <w:t>Figure S1.  Predicted oyster counts using the best-fit negative binomial model offset by transect length (oyster counts = period * site + locality + offset(log(transect length))) fit to 1000 simulated data sets (black lines) for all localities combined based on data from 2010-2019.  Solid blue line is predicted values fit to observed (actual) field data.</w:t>
      </w:r>
    </w:p>
    <w:p w14:paraId="52D6719D" w14:textId="77777777" w:rsidR="009C6B7E" w:rsidRPr="00B05D98" w:rsidRDefault="009C6B7E" w:rsidP="009C6B7E">
      <w:pPr>
        <w:spacing w:after="0" w:line="480" w:lineRule="auto"/>
        <w:rPr>
          <w:rFonts w:cstheme="minorHAnsi"/>
          <w:iCs/>
          <w:sz w:val="24"/>
          <w:szCs w:val="24"/>
        </w:rPr>
      </w:pPr>
    </w:p>
    <w:p w14:paraId="07D169AF" w14:textId="77777777" w:rsidR="009C6B7E" w:rsidRPr="00B05D98" w:rsidRDefault="009C6B7E" w:rsidP="009C6B7E">
      <w:pPr>
        <w:spacing w:after="0" w:line="480" w:lineRule="auto"/>
        <w:rPr>
          <w:rFonts w:cstheme="minorHAnsi"/>
          <w:iCs/>
          <w:sz w:val="24"/>
          <w:szCs w:val="24"/>
        </w:rPr>
      </w:pPr>
      <w:r w:rsidRPr="00B05D98">
        <w:rPr>
          <w:rFonts w:cstheme="minorHAnsi"/>
          <w:iCs/>
          <w:sz w:val="24"/>
          <w:szCs w:val="24"/>
        </w:rPr>
        <w:t>Figure S2.  Kernel density plot (y-axis) and p-value (x-axis) for the “period” beta term fit to the model oyster counts = period * site + locality + offset(log(transect length)) from 1000 simulated datasets.</w:t>
      </w:r>
    </w:p>
    <w:p w14:paraId="07D0034B" w14:textId="77777777" w:rsidR="009C6B7E" w:rsidRPr="006D5CAD" w:rsidRDefault="009C6B7E" w:rsidP="009C6B7E">
      <w:pPr>
        <w:spacing w:line="480" w:lineRule="auto"/>
        <w:rPr>
          <w:rFonts w:cstheme="minorHAnsi"/>
          <w:iCs/>
          <w:sz w:val="24"/>
          <w:szCs w:val="24"/>
        </w:rPr>
      </w:pPr>
      <w:r w:rsidRPr="00B05D98">
        <w:rPr>
          <w:rFonts w:cstheme="minorHAnsi"/>
          <w:iCs/>
          <w:sz w:val="24"/>
          <w:szCs w:val="24"/>
        </w:rPr>
        <w:br w:type="page"/>
      </w:r>
      <w:r w:rsidRPr="00B05D98">
        <w:rPr>
          <w:rFonts w:cstheme="minorHAnsi"/>
          <w:iCs/>
          <w:sz w:val="24"/>
          <w:szCs w:val="24"/>
        </w:rPr>
        <w:lastRenderedPageBreak/>
        <w:t xml:space="preserve">Figure S3.  Panel A: Monthly Palmer drought severity index (y-axis) for north Florida (red line) and southeast Georgia (black line) by year (x-axis).  Negative values indicate periods of drought and positive values periods of higher soil moisture. Data from NOAA 2019c. Panel B:  Monthly mean sea level (y-axis, solid black line) over year (x-axis) from NOAA station 8727520, Cedar Key, Florida with a linear model (dotted black line) plotted for reference.  </w:t>
      </w:r>
      <w:commentRangeStart w:id="62"/>
      <w:r w:rsidRPr="00B05D98">
        <w:rPr>
          <w:rFonts w:cstheme="minorHAnsi"/>
          <w:iCs/>
          <w:sz w:val="24"/>
          <w:szCs w:val="24"/>
        </w:rPr>
        <w:t>Average</w:t>
      </w:r>
      <w:commentRangeEnd w:id="62"/>
      <w:r w:rsidR="004E7F27">
        <w:rPr>
          <w:rStyle w:val="CommentReference"/>
        </w:rPr>
        <w:commentReference w:id="62"/>
      </w:r>
      <w:r w:rsidRPr="00B05D98">
        <w:rPr>
          <w:rFonts w:cstheme="minorHAnsi"/>
          <w:iCs/>
          <w:sz w:val="24"/>
          <w:szCs w:val="24"/>
        </w:rPr>
        <w:t xml:space="preserve"> seasonal cycle removed by NOAA (NOAA 2019b).</w:t>
      </w:r>
    </w:p>
    <w:p w14:paraId="332A8BC0" w14:textId="521B07DF" w:rsidR="009C6B7E" w:rsidRDefault="009C6B7E">
      <w:pPr>
        <w:rPr>
          <w:rFonts w:cstheme="minorHAnsi"/>
          <w:iCs/>
          <w:sz w:val="24"/>
          <w:szCs w:val="24"/>
        </w:rPr>
      </w:pPr>
      <w:r>
        <w:rPr>
          <w:rFonts w:cstheme="minorHAnsi"/>
          <w:iCs/>
          <w:sz w:val="24"/>
          <w:szCs w:val="24"/>
        </w:rPr>
        <w:br w:type="page"/>
      </w:r>
    </w:p>
    <w:p w14:paraId="7209D59E" w14:textId="77777777" w:rsidR="009C6B7E" w:rsidRDefault="009C6B7E">
      <w:pPr>
        <w:rPr>
          <w:rFonts w:cstheme="minorHAnsi"/>
          <w:iCs/>
          <w:sz w:val="24"/>
          <w:szCs w:val="24"/>
        </w:rPr>
      </w:pPr>
    </w:p>
    <w:p w14:paraId="665A28A4" w14:textId="77777777" w:rsidR="00063A60" w:rsidRPr="00B05D98" w:rsidRDefault="00063A60" w:rsidP="00063A60">
      <w:pPr>
        <w:spacing w:line="480" w:lineRule="auto"/>
        <w:rPr>
          <w:rFonts w:cstheme="minorHAnsi"/>
          <w:iCs/>
          <w:sz w:val="24"/>
          <w:szCs w:val="24"/>
        </w:rPr>
      </w:pPr>
    </w:p>
    <w:p w14:paraId="24AFE93C" w14:textId="77777777" w:rsidR="00063A60" w:rsidRPr="00B05D98" w:rsidRDefault="00063A60" w:rsidP="00063A60">
      <w:pPr>
        <w:spacing w:after="0" w:line="480" w:lineRule="auto"/>
        <w:rPr>
          <w:rFonts w:cstheme="minorHAnsi"/>
          <w:iCs/>
          <w:sz w:val="24"/>
          <w:szCs w:val="24"/>
        </w:rPr>
      </w:pPr>
    </w:p>
    <w:p w14:paraId="0B93645D" w14:textId="77777777" w:rsidR="00063A60" w:rsidRPr="00B05D98" w:rsidRDefault="00063A60" w:rsidP="00063A60">
      <w:pPr>
        <w:spacing w:after="0" w:line="480" w:lineRule="auto"/>
        <w:rPr>
          <w:rFonts w:cstheme="minorHAnsi"/>
          <w:iCs/>
          <w:sz w:val="24"/>
          <w:szCs w:val="24"/>
        </w:rPr>
      </w:pPr>
    </w:p>
    <w:p w14:paraId="307DF4CA" w14:textId="77777777" w:rsidR="00063A60" w:rsidRPr="00B05D98" w:rsidRDefault="00063A60" w:rsidP="00063A60">
      <w:pPr>
        <w:spacing w:after="0" w:line="480" w:lineRule="auto"/>
        <w:rPr>
          <w:rFonts w:cstheme="minorHAnsi"/>
          <w:iCs/>
          <w:sz w:val="24"/>
          <w:szCs w:val="24"/>
        </w:rPr>
      </w:pPr>
    </w:p>
    <w:p w14:paraId="6B24BB47" w14:textId="77777777" w:rsidR="00063A60" w:rsidRDefault="00063A60" w:rsidP="00E66E8B">
      <w:pPr>
        <w:spacing w:line="480" w:lineRule="auto"/>
      </w:pPr>
    </w:p>
    <w:sectPr w:rsidR="00063A6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uehlbauer, Jeffrey D" w:date="2019-12-19T15:35:00Z" w:initials="MJD">
    <w:p w14:paraId="51938A37" w14:textId="77777777" w:rsidR="00323E31" w:rsidRDefault="00323E31">
      <w:pPr>
        <w:pStyle w:val="CommentText"/>
      </w:pPr>
      <w:r>
        <w:rPr>
          <w:rStyle w:val="CommentReference"/>
        </w:rPr>
        <w:annotationRef/>
      </w:r>
      <w:r>
        <w:t>Overall comments:</w:t>
      </w:r>
    </w:p>
    <w:p w14:paraId="4D15D4C8" w14:textId="78EAD341" w:rsidR="00323E31" w:rsidRDefault="00323E31">
      <w:pPr>
        <w:pStyle w:val="CommentText"/>
      </w:pPr>
      <w:r>
        <w:t>The paper mostly reads just fine and the methods, results, and conclusions seem defensible and appropriate. Most of my comments are focused on improving the clarity of your message.</w:t>
      </w:r>
    </w:p>
  </w:comment>
  <w:comment w:id="1" w:author="Moore,Jennifer F" w:date="2020-01-15T20:48:00Z" w:initials="MF">
    <w:p w14:paraId="281EAFF7" w14:textId="5F35F003" w:rsidR="00CF24A8" w:rsidRDefault="00CF24A8">
      <w:pPr>
        <w:pStyle w:val="CommentText"/>
      </w:pPr>
      <w:r>
        <w:rPr>
          <w:rStyle w:val="CommentReference"/>
        </w:rPr>
        <w:annotationRef/>
      </w:r>
      <w:r>
        <w:t>Great, thank you!</w:t>
      </w:r>
    </w:p>
  </w:comment>
  <w:comment w:id="2" w:author="Muehlbauer, Jeffrey D" w:date="2019-12-19T13:55:00Z" w:initials="MJD">
    <w:p w14:paraId="5F0E1B9B" w14:textId="6E106315" w:rsidR="00323E31" w:rsidRDefault="00323E31">
      <w:pPr>
        <w:pStyle w:val="CommentText"/>
      </w:pPr>
      <w:r>
        <w:rPr>
          <w:rStyle w:val="CommentReference"/>
        </w:rPr>
        <w:annotationRef/>
      </w:r>
      <w:r>
        <w:t>I am not sure what this phrase means (my read is that you have data on commercial fishing activity that is independent of fisheries? How does that work?). Consider re-phrasing. Same comment at the end of the Introduction.</w:t>
      </w:r>
    </w:p>
  </w:comment>
  <w:comment w:id="3" w:author="Muehlbauer, Jeffrey D" w:date="2019-12-19T13:57:00Z" w:initials="MJD">
    <w:p w14:paraId="2CD6AEEF" w14:textId="53DCA3D8" w:rsidR="00323E31" w:rsidRDefault="00323E31">
      <w:pPr>
        <w:pStyle w:val="CommentText"/>
      </w:pPr>
      <w:r>
        <w:rPr>
          <w:rStyle w:val="CommentReference"/>
        </w:rPr>
        <w:annotationRef/>
      </w:r>
      <w:r>
        <w:t>Meaning that the inshore bars are becoming degraded? Consider just saying that to simplify the sentence.</w:t>
      </w:r>
    </w:p>
  </w:comment>
  <w:comment w:id="4" w:author="Moore,Jennifer F" w:date="2019-12-21T20:30:00Z" w:initials="MF">
    <w:p w14:paraId="6C09BD6A" w14:textId="71B6E754" w:rsidR="00323E31" w:rsidRDefault="00323E31">
      <w:pPr>
        <w:pStyle w:val="CommentText"/>
      </w:pPr>
      <w:r>
        <w:rPr>
          <w:rStyle w:val="CommentReference"/>
        </w:rPr>
        <w:annotationRef/>
      </w:r>
      <w:r>
        <w:t>We have changed this sentence to “</w:t>
      </w:r>
      <w:r w:rsidRPr="00B05D98">
        <w:rPr>
          <w:rFonts w:cstheme="minorHAnsi"/>
          <w:sz w:val="24"/>
          <w:szCs w:val="24"/>
          <w:shd w:val="clear" w:color="auto" w:fill="FFFFFF"/>
        </w:rPr>
        <w:t>We found intertidal oyster counts have declined over time, and that most of these declines are found in inshore intertidal oyster bars which are becoming</w:t>
      </w:r>
      <w:r>
        <w:rPr>
          <w:rFonts w:cstheme="minorHAnsi"/>
          <w:sz w:val="24"/>
          <w:szCs w:val="24"/>
          <w:shd w:val="clear" w:color="auto" w:fill="FFFFFF"/>
        </w:rPr>
        <w:t xml:space="preserve"> degraded”</w:t>
      </w:r>
    </w:p>
  </w:comment>
  <w:comment w:id="5" w:author="Muehlbauer, Jeffrey D" w:date="2019-12-19T14:04:00Z" w:initials="MJD">
    <w:p w14:paraId="28E120F9" w14:textId="38ED88A7" w:rsidR="00323E31" w:rsidRDefault="00323E31">
      <w:pPr>
        <w:pStyle w:val="CommentText"/>
      </w:pPr>
      <w:r>
        <w:rPr>
          <w:rStyle w:val="CommentReference"/>
        </w:rPr>
        <w:annotationRef/>
      </w:r>
      <w:r>
        <w:t>Consider citing Fig. 1 here.</w:t>
      </w:r>
    </w:p>
  </w:comment>
  <w:comment w:id="6" w:author="Moore,Jennifer F" w:date="2019-12-21T20:31:00Z" w:initials="MF">
    <w:p w14:paraId="3DC13050" w14:textId="253A2400" w:rsidR="00323E31" w:rsidRDefault="00323E31">
      <w:pPr>
        <w:pStyle w:val="CommentText"/>
      </w:pPr>
      <w:r>
        <w:rPr>
          <w:rStyle w:val="CommentReference"/>
        </w:rPr>
        <w:annotationRef/>
      </w:r>
      <w:r>
        <w:t>We agree and have added a citation for Fig 1.</w:t>
      </w:r>
    </w:p>
  </w:comment>
  <w:comment w:id="8" w:author="Muehlbauer, Jeffrey D" w:date="2019-12-19T14:02:00Z" w:initials="MJD">
    <w:p w14:paraId="2EC3A59C" w14:textId="57746F5D" w:rsidR="00323E31" w:rsidRDefault="00323E31">
      <w:pPr>
        <w:pStyle w:val="CommentText"/>
      </w:pPr>
      <w:r>
        <w:rPr>
          <w:rStyle w:val="CommentReference"/>
        </w:rPr>
        <w:annotationRef/>
      </w:r>
      <w:r>
        <w:t>First use of this term in the main text. Consider defining it here.</w:t>
      </w:r>
    </w:p>
  </w:comment>
  <w:comment w:id="9" w:author="Moore,Jennifer F" w:date="2019-12-21T20:35:00Z" w:initials="MF">
    <w:p w14:paraId="265C8F34" w14:textId="4B7B61A8" w:rsidR="00323E31" w:rsidRDefault="00323E31">
      <w:pPr>
        <w:pStyle w:val="CommentText"/>
      </w:pPr>
      <w:r>
        <w:rPr>
          <w:rStyle w:val="CommentReference"/>
        </w:rPr>
        <w:annotationRef/>
      </w:r>
      <w:r>
        <w:t>Not sure how to define this!</w:t>
      </w:r>
    </w:p>
  </w:comment>
  <w:comment w:id="10" w:author="Muehlbauer, Jeffrey D" w:date="2019-12-19T14:13:00Z" w:initials="MJD">
    <w:p w14:paraId="498379CB" w14:textId="475155CB" w:rsidR="00323E31" w:rsidRDefault="00323E31">
      <w:pPr>
        <w:pStyle w:val="CommentText"/>
      </w:pPr>
      <w:r>
        <w:rPr>
          <w:rStyle w:val="CommentReference"/>
        </w:rPr>
        <w:annotationRef/>
      </w:r>
      <w:r>
        <w:t>Some statement about the frequency of sampling and range of years that sampling occurred would be useful in this paragraph. You mention repeat visits, but not how many visits occurred, for instance.</w:t>
      </w:r>
    </w:p>
  </w:comment>
  <w:comment w:id="11" w:author="Moore,Jennifer F" w:date="2019-12-21T20:39:00Z" w:initials="MF">
    <w:p w14:paraId="067E9580" w14:textId="7E967137" w:rsidR="00323E31" w:rsidRDefault="00323E31">
      <w:pPr>
        <w:pStyle w:val="CommentText"/>
      </w:pPr>
      <w:r>
        <w:rPr>
          <w:rStyle w:val="CommentReference"/>
        </w:rPr>
        <w:annotationRef/>
      </w:r>
      <w:r w:rsidR="00CF24A8">
        <w:t>We have added a table to the supplementary material containing this information.</w:t>
      </w:r>
    </w:p>
  </w:comment>
  <w:comment w:id="12" w:author="Muehlbauer, Jeffrey D" w:date="2019-12-19T14:10:00Z" w:initials="MJD">
    <w:p w14:paraId="1E4D9AD0" w14:textId="7A738ACB" w:rsidR="00323E31" w:rsidRDefault="00323E31">
      <w:pPr>
        <w:pStyle w:val="CommentText"/>
      </w:pPr>
      <w:r>
        <w:rPr>
          <w:rStyle w:val="CommentReference"/>
        </w:rPr>
        <w:annotationRef/>
      </w:r>
      <w:r>
        <w:t>Note discrepancies between the names you use here (“Horseshoe Cove, Lone Cabbage, Cedar Keys”) and on Fig 1 (“Horseshoe Beach, Lone Cabbage Reef, Cedar Key”).</w:t>
      </w:r>
    </w:p>
  </w:comment>
  <w:comment w:id="13" w:author="Moore,Jennifer F" w:date="2019-12-21T20:38:00Z" w:initials="MF">
    <w:p w14:paraId="7D0BA952" w14:textId="48EAC104" w:rsidR="00323E31" w:rsidRDefault="00323E31">
      <w:pPr>
        <w:pStyle w:val="CommentText"/>
      </w:pPr>
      <w:r>
        <w:rPr>
          <w:rStyle w:val="CommentReference"/>
        </w:rPr>
        <w:annotationRef/>
      </w:r>
      <w:r>
        <w:t>fixed</w:t>
      </w:r>
    </w:p>
  </w:comment>
  <w:comment w:id="19" w:author="Muehlbauer, Jeffrey D" w:date="2019-12-19T14:08:00Z" w:initials="MJD">
    <w:p w14:paraId="05B5FEF0" w14:textId="5C4D589E" w:rsidR="00323E31" w:rsidRDefault="00323E31">
      <w:pPr>
        <w:pStyle w:val="CommentText"/>
      </w:pPr>
      <w:r>
        <w:rPr>
          <w:rStyle w:val="CommentReference"/>
        </w:rPr>
        <w:annotationRef/>
      </w:r>
      <w:r>
        <w:t xml:space="preserve">…”and </w:t>
      </w:r>
      <w:r w:rsidRPr="00596101">
        <w:rPr>
          <w:u w:val="single"/>
        </w:rPr>
        <w:t>one</w:t>
      </w:r>
      <w:r>
        <w:t xml:space="preserve"> in Corrigan’s Reef.”</w:t>
      </w:r>
    </w:p>
  </w:comment>
  <w:comment w:id="20" w:author="Moore,Jennifer F" w:date="2019-12-21T20:38:00Z" w:initials="MF">
    <w:p w14:paraId="70FB8547" w14:textId="4216F9EB" w:rsidR="00323E31" w:rsidRDefault="00323E31">
      <w:pPr>
        <w:pStyle w:val="CommentText"/>
      </w:pPr>
      <w:r>
        <w:rPr>
          <w:rStyle w:val="CommentReference"/>
        </w:rPr>
        <w:annotationRef/>
      </w:r>
      <w:r>
        <w:t>fixed</w:t>
      </w:r>
    </w:p>
  </w:comment>
  <w:comment w:id="21" w:author="Muehlbauer, Jeffrey D" w:date="2019-12-19T14:11:00Z" w:initials="MJD">
    <w:p w14:paraId="3DA07CF1" w14:textId="208D827D" w:rsidR="00323E31" w:rsidRDefault="00323E31">
      <w:pPr>
        <w:pStyle w:val="CommentText"/>
      </w:pPr>
      <w:r>
        <w:rPr>
          <w:rStyle w:val="CommentReference"/>
        </w:rPr>
        <w:annotationRef/>
      </w:r>
      <w:r>
        <w:t>?</w:t>
      </w:r>
    </w:p>
  </w:comment>
  <w:comment w:id="22" w:author="Moore,Jennifer F" w:date="2019-12-21T20:40:00Z" w:initials="MF">
    <w:p w14:paraId="1A0F5136" w14:textId="3062661F" w:rsidR="00323E31" w:rsidRDefault="00323E31">
      <w:pPr>
        <w:pStyle w:val="CommentText"/>
      </w:pPr>
      <w:r>
        <w:rPr>
          <w:rStyle w:val="CommentReference"/>
        </w:rPr>
        <w:annotationRef/>
      </w:r>
      <w:r>
        <w:t>This was a typo! We have removed it now.</w:t>
      </w:r>
    </w:p>
  </w:comment>
  <w:comment w:id="23" w:author="Muehlbauer, Jeffrey D" w:date="2019-12-19T14:16:00Z" w:initials="MJD">
    <w:p w14:paraId="1B272363" w14:textId="74F071B5" w:rsidR="00323E31" w:rsidRDefault="00323E31">
      <w:pPr>
        <w:pStyle w:val="CommentText"/>
      </w:pPr>
      <w:r>
        <w:rPr>
          <w:rStyle w:val="CommentReference"/>
        </w:rPr>
        <w:annotationRef/>
      </w:r>
      <w:r>
        <w:t>You mean strictly commercial OYSTER fishing, correct? Perhaps state that just this once here.</w:t>
      </w:r>
    </w:p>
  </w:comment>
  <w:comment w:id="24" w:author="Moore,Jennifer F" w:date="2019-12-21T20:40:00Z" w:initials="MF">
    <w:p w14:paraId="49F47C64" w14:textId="2C134AAC" w:rsidR="00323E31" w:rsidRDefault="00323E31">
      <w:pPr>
        <w:pStyle w:val="CommentText"/>
      </w:pPr>
      <w:r>
        <w:rPr>
          <w:rStyle w:val="CommentReference"/>
        </w:rPr>
        <w:annotationRef/>
      </w:r>
      <w:r>
        <w:t>?</w:t>
      </w:r>
    </w:p>
  </w:comment>
  <w:comment w:id="26" w:author="Muehlbauer, Jeffrey D" w:date="2019-12-19T14:19:00Z" w:initials="MJD">
    <w:p w14:paraId="65F7909D" w14:textId="68399575" w:rsidR="00323E31" w:rsidRDefault="00323E31">
      <w:pPr>
        <w:pStyle w:val="CommentText"/>
      </w:pPr>
      <w:r>
        <w:rPr>
          <w:rStyle w:val="CommentReference"/>
        </w:rPr>
        <w:annotationRef/>
      </w:r>
      <w:r>
        <w:t xml:space="preserve">Because you mention a log link, you might also mention the distribution of the data (negative binomial?) </w:t>
      </w:r>
    </w:p>
    <w:p w14:paraId="16552FCE" w14:textId="1B6CF5F5" w:rsidR="00323E31" w:rsidRDefault="00323E31">
      <w:pPr>
        <w:pStyle w:val="CommentText"/>
      </w:pPr>
      <w:r>
        <w:t>I note that this ultimately gets stated in the Results, but it might make more sense here as part of the methods.</w:t>
      </w:r>
    </w:p>
  </w:comment>
  <w:comment w:id="27" w:author="Moore,Jennifer F" w:date="2019-12-21T20:42:00Z" w:initials="MF">
    <w:p w14:paraId="7BD5C946" w14:textId="68BC8830" w:rsidR="00F866C7" w:rsidRDefault="00F866C7">
      <w:pPr>
        <w:pStyle w:val="CommentText"/>
      </w:pPr>
      <w:r>
        <w:rPr>
          <w:rStyle w:val="CommentReference"/>
        </w:rPr>
        <w:annotationRef/>
      </w:r>
      <w:r>
        <w:t>We have added this at the beginning of the section.</w:t>
      </w:r>
    </w:p>
  </w:comment>
  <w:comment w:id="29" w:author="Muehlbauer, Jeffrey D" w:date="2019-12-19T14:21:00Z" w:initials="MJD">
    <w:p w14:paraId="32AE77FD" w14:textId="2F5C6C70" w:rsidR="00323E31" w:rsidRDefault="00323E31">
      <w:pPr>
        <w:pStyle w:val="CommentText"/>
      </w:pPr>
      <w:r>
        <w:rPr>
          <w:rStyle w:val="CommentReference"/>
        </w:rPr>
        <w:annotationRef/>
      </w:r>
      <w:r>
        <w:t xml:space="preserve">My assumption then is that you used </w:t>
      </w:r>
      <w:proofErr w:type="spellStart"/>
      <w:r>
        <w:t>glmms</w:t>
      </w:r>
      <w:proofErr w:type="spellEnd"/>
      <w:r>
        <w:t xml:space="preserve"> with random effects, rather than “regular” </w:t>
      </w:r>
      <w:proofErr w:type="spellStart"/>
      <w:r>
        <w:t>glms</w:t>
      </w:r>
      <w:proofErr w:type="spellEnd"/>
      <w:r>
        <w:t xml:space="preserve"> (otherwise why wouldn’t you just use the </w:t>
      </w:r>
      <w:proofErr w:type="spellStart"/>
      <w:r>
        <w:t>glm</w:t>
      </w:r>
      <w:proofErr w:type="spellEnd"/>
      <w:r>
        <w:t xml:space="preserve"> and </w:t>
      </w:r>
      <w:proofErr w:type="spellStart"/>
      <w:r>
        <w:t>glm.nb</w:t>
      </w:r>
      <w:proofErr w:type="spellEnd"/>
      <w:r>
        <w:t xml:space="preserve"> functions in base R)? Please clarify and state your random effects here in this paragraph if so.</w:t>
      </w:r>
    </w:p>
  </w:comment>
  <w:comment w:id="30" w:author="Moore,Jennifer F" w:date="2019-12-21T20:43:00Z" w:initials="MF">
    <w:p w14:paraId="23C18A95" w14:textId="575F5AC6" w:rsidR="00F866C7" w:rsidRDefault="00F866C7">
      <w:pPr>
        <w:pStyle w:val="CommentText"/>
      </w:pPr>
      <w:r>
        <w:rPr>
          <w:rStyle w:val="CommentReference"/>
        </w:rPr>
        <w:annotationRef/>
      </w:r>
      <w:r>
        <w:t xml:space="preserve">We did use GLMs not GLMMs – because of this, like suggested, we instead changed to using the </w:t>
      </w:r>
      <w:proofErr w:type="spellStart"/>
      <w:r>
        <w:t>glm.nb</w:t>
      </w:r>
      <w:proofErr w:type="spellEnd"/>
      <w:r>
        <w:t xml:space="preserve"> function in the MASS package. We have updated this section accordingly.</w:t>
      </w:r>
    </w:p>
  </w:comment>
  <w:comment w:id="34" w:author="Muehlbauer, Jeffrey D" w:date="2019-12-19T14:26:00Z" w:initials="MJD">
    <w:p w14:paraId="07B8E13A" w14:textId="2CDA4E7D" w:rsidR="00323E31" w:rsidRDefault="00323E31">
      <w:pPr>
        <w:pStyle w:val="CommentText"/>
      </w:pPr>
      <w:r>
        <w:rPr>
          <w:rStyle w:val="CommentReference"/>
        </w:rPr>
        <w:annotationRef/>
      </w:r>
      <w:r>
        <w:t>Do you really mean “the same” (as in the value of the coefficient is identical), or just that the sign is the same (i.e., the coefficient is negative, regardless of its value)? If the latter, I suggest deleting “same”.</w:t>
      </w:r>
    </w:p>
  </w:comment>
  <w:comment w:id="35" w:author="Moore,Jennifer F" w:date="2019-12-21T20:43:00Z" w:initials="MF">
    <w:p w14:paraId="66D0EDA0" w14:textId="7BFC9642" w:rsidR="00F866C7" w:rsidRDefault="00F866C7">
      <w:pPr>
        <w:pStyle w:val="CommentText"/>
      </w:pPr>
      <w:r>
        <w:rPr>
          <w:rStyle w:val="CommentReference"/>
        </w:rPr>
        <w:annotationRef/>
      </w:r>
      <w:r>
        <w:t>We mean that the sign is the same. We have removed ‘same’ from the sentence.</w:t>
      </w:r>
    </w:p>
  </w:comment>
  <w:comment w:id="36" w:author="Muehlbauer, Jeffrey D" w:date="2019-12-19T15:08:00Z" w:initials="MJD">
    <w:p w14:paraId="72263F2E" w14:textId="5709D7A9" w:rsidR="00323E31" w:rsidRDefault="00323E31">
      <w:pPr>
        <w:pStyle w:val="CommentText"/>
      </w:pPr>
      <w:r>
        <w:rPr>
          <w:rStyle w:val="CommentReference"/>
        </w:rPr>
        <w:annotationRef/>
      </w:r>
      <w:r>
        <w:t>I’m confused by “period”, which you define earlier as winter or summer (see “</w:t>
      </w:r>
      <w:r w:rsidRPr="00B05D98">
        <w:rPr>
          <w:rFonts w:cstheme="minorHAnsi"/>
          <w:i/>
          <w:sz w:val="24"/>
          <w:szCs w:val="24"/>
          <w:shd w:val="clear" w:color="auto" w:fill="FFFFFF"/>
        </w:rPr>
        <w:t>Data analyses generalized linear models</w:t>
      </w:r>
      <w:r>
        <w:rPr>
          <w:rFonts w:cstheme="minorHAnsi"/>
          <w:i/>
          <w:sz w:val="24"/>
          <w:szCs w:val="24"/>
          <w:shd w:val="clear" w:color="auto" w:fill="FFFFFF"/>
        </w:rPr>
        <w:t>”</w:t>
      </w:r>
      <w:r>
        <w:rPr>
          <w:rFonts w:cstheme="minorHAnsi"/>
          <w:sz w:val="24"/>
          <w:szCs w:val="24"/>
          <w:shd w:val="clear" w:color="auto" w:fill="FFFFFF"/>
        </w:rPr>
        <w:t xml:space="preserve"> section</w:t>
      </w:r>
      <w:proofErr w:type="gramStart"/>
      <w:r>
        <w:rPr>
          <w:rFonts w:cstheme="minorHAnsi"/>
          <w:sz w:val="24"/>
          <w:szCs w:val="24"/>
          <w:shd w:val="clear" w:color="auto" w:fill="FFFFFF"/>
        </w:rPr>
        <w:t>), yet</w:t>
      </w:r>
      <w:proofErr w:type="gramEnd"/>
      <w:r>
        <w:rPr>
          <w:rFonts w:cstheme="minorHAnsi"/>
          <w:sz w:val="24"/>
          <w:szCs w:val="24"/>
          <w:shd w:val="clear" w:color="auto" w:fill="FFFFFF"/>
        </w:rPr>
        <w:t xml:space="preserve"> seem to define as something like “year” here. Please clarify, and possibly distinguish these uses into separate terms? It’s also unclear in your tables if “period” is an analogue for “year”, and if so, “year” might be more readily interpretable.</w:t>
      </w:r>
    </w:p>
  </w:comment>
  <w:comment w:id="37" w:author="Moore,Jennifer F" w:date="2019-12-21T20:44:00Z" w:initials="MF">
    <w:p w14:paraId="793C6955" w14:textId="78A2AF65" w:rsidR="00F866C7" w:rsidRDefault="00F866C7">
      <w:pPr>
        <w:pStyle w:val="CommentText"/>
      </w:pPr>
      <w:r>
        <w:rPr>
          <w:rStyle w:val="CommentReference"/>
        </w:rPr>
        <w:annotationRef/>
      </w:r>
      <w:r>
        <w:t xml:space="preserve">Period refers to a season and year. We have now included a table </w:t>
      </w:r>
      <w:r w:rsidR="00CF24A8">
        <w:t xml:space="preserve">in the supplementary material </w:t>
      </w:r>
      <w:r>
        <w:t xml:space="preserve">defining each period so that it </w:t>
      </w:r>
      <w:r w:rsidR="00CF24A8">
        <w:t>is clearer.</w:t>
      </w:r>
    </w:p>
  </w:comment>
  <w:comment w:id="38" w:author="Muehlbauer, Jeffrey D" w:date="2019-12-19T14:30:00Z" w:initials="MJD">
    <w:p w14:paraId="4E01D658" w14:textId="15FDB38D" w:rsidR="00323E31" w:rsidRDefault="00323E31">
      <w:pPr>
        <w:pStyle w:val="CommentText"/>
      </w:pPr>
      <w:r>
        <w:rPr>
          <w:rStyle w:val="CommentReference"/>
        </w:rPr>
        <w:annotationRef/>
      </w:r>
      <w:r>
        <w:t>Is there any particular reason that Figs 4 and 5 are presented before Figs 2 and 3? Consider re-numbering.</w:t>
      </w:r>
    </w:p>
  </w:comment>
  <w:comment w:id="39" w:author="Moore,Jennifer F" w:date="2019-12-21T20:45:00Z" w:initials="MF">
    <w:p w14:paraId="2E6EB311" w14:textId="3AC75995" w:rsidR="00F866C7" w:rsidRDefault="00F866C7">
      <w:pPr>
        <w:pStyle w:val="CommentText"/>
      </w:pPr>
      <w:r>
        <w:rPr>
          <w:rStyle w:val="CommentReference"/>
        </w:rPr>
        <w:annotationRef/>
      </w:r>
      <w:r>
        <w:t>Do we want to renumber all the figures?</w:t>
      </w:r>
    </w:p>
  </w:comment>
  <w:comment w:id="41" w:author="Muehlbauer, Jeffrey D" w:date="2019-12-19T14:49:00Z" w:initials="MJD">
    <w:p w14:paraId="0427A98F" w14:textId="36D9CEA9" w:rsidR="00323E31" w:rsidRDefault="00323E31">
      <w:pPr>
        <w:pStyle w:val="CommentText"/>
      </w:pPr>
      <w:r>
        <w:rPr>
          <w:rStyle w:val="CommentReference"/>
        </w:rPr>
        <w:annotationRef/>
      </w:r>
      <w:r>
        <w:t>Probably should be just Figure 4 here, as you get into Figure 5 in the next sentence.</w:t>
      </w:r>
    </w:p>
  </w:comment>
  <w:comment w:id="42" w:author="Moore,Jennifer F" w:date="2019-12-21T20:45:00Z" w:initials="MF">
    <w:p w14:paraId="0E5717C6" w14:textId="396CDDC7" w:rsidR="00F866C7" w:rsidRDefault="00F866C7">
      <w:pPr>
        <w:pStyle w:val="CommentText"/>
      </w:pPr>
      <w:r>
        <w:rPr>
          <w:rStyle w:val="CommentReference"/>
        </w:rPr>
        <w:annotationRef/>
      </w:r>
      <w:r>
        <w:t>We have removed the reference to figure 5</w:t>
      </w:r>
    </w:p>
  </w:comment>
  <w:comment w:id="45" w:author="Muehlbauer, Jeffrey D" w:date="2019-12-19T15:00:00Z" w:initials="MJD">
    <w:p w14:paraId="0B83A9ED" w14:textId="5F8034D6" w:rsidR="00323E31" w:rsidRDefault="00323E31">
      <w:pPr>
        <w:pStyle w:val="CommentText"/>
      </w:pPr>
      <w:r>
        <w:rPr>
          <w:rStyle w:val="CommentReference"/>
        </w:rPr>
        <w:annotationRef/>
      </w:r>
      <w:r>
        <w:t>This paragraph seems like it would be a better fit in the Methods to me. It’s not really a result in the sense of something you want to talk about in your Discussion, but rather something that affects your results.</w:t>
      </w:r>
    </w:p>
  </w:comment>
  <w:comment w:id="46" w:author="Moore,Jennifer F" w:date="2019-12-21T20:46:00Z" w:initials="MF">
    <w:p w14:paraId="2084E519" w14:textId="210CD001" w:rsidR="00F866C7" w:rsidRDefault="00F866C7">
      <w:pPr>
        <w:pStyle w:val="CommentText"/>
      </w:pPr>
      <w:r>
        <w:rPr>
          <w:rStyle w:val="CommentReference"/>
        </w:rPr>
        <w:annotationRef/>
      </w:r>
      <w:r>
        <w:t>Not sure where to move this to…</w:t>
      </w:r>
    </w:p>
  </w:comment>
  <w:comment w:id="47" w:author="Muehlbauer, Jeffrey D" w:date="2019-12-19T15:19:00Z" w:initials="MJD">
    <w:p w14:paraId="419F1216" w14:textId="77777777" w:rsidR="00323E31" w:rsidRDefault="00323E31">
      <w:pPr>
        <w:pStyle w:val="CommentText"/>
      </w:pPr>
      <w:r>
        <w:rPr>
          <w:rStyle w:val="CommentReference"/>
        </w:rPr>
        <w:annotationRef/>
      </w:r>
      <w:r>
        <w:t>I don’t dispute the caveats you’ve taken pains to lay out here, but isn’t Fig 7 based on modeling of a lot of real data (10-30-80 years’ worth, depending on the metric)? For the region studies, shouldn’t all these “covariate caveats” be in play simultaneous with discharge variation, yet you still saw this pattern? My point is that you might be underselling your own results a bit by suggesting that your figure may be misleading, and I suggest you cut some of this text down to make it less forceful.</w:t>
      </w:r>
    </w:p>
    <w:p w14:paraId="3A276B02" w14:textId="77777777" w:rsidR="00323E31" w:rsidRDefault="00323E31">
      <w:pPr>
        <w:pStyle w:val="CommentText"/>
      </w:pPr>
    </w:p>
    <w:p w14:paraId="4F1E7580" w14:textId="2A323152" w:rsidR="00323E31" w:rsidRDefault="00323E31">
      <w:pPr>
        <w:pStyle w:val="CommentText"/>
      </w:pPr>
      <w:r>
        <w:t>Similarly, the next two paragraphs are about substrate and disease, which your study did not measure. I’m therefore not sure it warrants an entire paragraph of what amounts to either speculation or citations of studies on a different subject than your study. I appreciate the need to discuss these in the broader context of threats to oyster reefs, but the extent of discussion on these topics is excessive in light of the specific aspects of your study. Consider dramatically cutting such text.</w:t>
      </w:r>
    </w:p>
  </w:comment>
  <w:comment w:id="48" w:author="Muehlbauer, Jeffrey D" w:date="2019-12-19T15:26:00Z" w:initials="MJD">
    <w:p w14:paraId="695352BB" w14:textId="16191212" w:rsidR="00323E31" w:rsidRDefault="00323E31">
      <w:pPr>
        <w:pStyle w:val="CommentText"/>
      </w:pPr>
      <w:r>
        <w:rPr>
          <w:rStyle w:val="CommentReference"/>
        </w:rPr>
        <w:annotationRef/>
      </w:r>
      <w:r>
        <w:t>You stated in the Intro that Suwannee discharge seems uncoupled from climate though (more rainfall != more discharge in this river due to anthropogenic abstraction). Consider re-phrasing your argument here.</w:t>
      </w:r>
    </w:p>
  </w:comment>
  <w:comment w:id="49" w:author="Muehlbauer, Jeffrey D" w:date="2019-12-19T15:28:00Z" w:initials="MJD">
    <w:p w14:paraId="5AD6ED51" w14:textId="6391E3DE" w:rsidR="00323E31" w:rsidRDefault="00323E31">
      <w:pPr>
        <w:pStyle w:val="CommentText"/>
      </w:pPr>
      <w:r>
        <w:rPr>
          <w:rStyle w:val="CommentReference"/>
        </w:rPr>
        <w:annotationRef/>
      </w:r>
      <w:r>
        <w:t>Deep?</w:t>
      </w:r>
    </w:p>
  </w:comment>
  <w:comment w:id="50" w:author="Muehlbauer, Jeffrey D" w:date="2019-12-19T15:29:00Z" w:initials="MJD">
    <w:p w14:paraId="6EDFA4B2" w14:textId="0C89C45A" w:rsidR="00323E31" w:rsidRDefault="00323E31">
      <w:pPr>
        <w:pStyle w:val="CommentText"/>
      </w:pPr>
      <w:r>
        <w:rPr>
          <w:rStyle w:val="CommentReference"/>
        </w:rPr>
        <w:annotationRef/>
      </w:r>
      <w:r>
        <w:t xml:space="preserve">Is there a relationship here between sea level rise and offshore/nearshore distinctions that you could make here that would tie in to your data? With sea level rise, is it reasonable to assume that your current inland or nearshore sites will become more like offshore sites, both in terms of their physical habitat and their oyster densities? I think you are getting at this a bit in your next </w:t>
      </w:r>
      <w:proofErr w:type="gramStart"/>
      <w:r>
        <w:t>paragraph, but</w:t>
      </w:r>
      <w:proofErr w:type="gramEnd"/>
      <w:r>
        <w:t xml:space="preserve"> tying it in more explicitly to your data and study design could be useful.</w:t>
      </w:r>
    </w:p>
  </w:comment>
  <w:comment w:id="51" w:author="Muehlbauer, Jeffrey D" w:date="2019-12-19T15:11:00Z" w:initials="MJD">
    <w:p w14:paraId="2FA35725" w14:textId="7F8A1330" w:rsidR="00323E31" w:rsidRDefault="00323E31">
      <w:pPr>
        <w:pStyle w:val="CommentText"/>
      </w:pPr>
      <w:r>
        <w:rPr>
          <w:rStyle w:val="CommentReference"/>
        </w:rPr>
        <w:annotationRef/>
      </w:r>
      <w:r>
        <w:t>Consider putting the best model from Table 1 in here as well. I would think you would want your delta AICs to be based on the difference from that model, rather than based on one another.</w:t>
      </w:r>
    </w:p>
  </w:comment>
  <w:comment w:id="52" w:author="Moore,Jennifer F" w:date="2019-12-21T20:47:00Z" w:initials="MF">
    <w:p w14:paraId="039473F5" w14:textId="1498F320" w:rsidR="00F866C7" w:rsidRDefault="00F866C7">
      <w:pPr>
        <w:pStyle w:val="CommentText"/>
      </w:pPr>
      <w:r>
        <w:rPr>
          <w:rStyle w:val="CommentReference"/>
        </w:rPr>
        <w:annotationRef/>
      </w:r>
      <w:r w:rsidR="00CF24A8">
        <w:t xml:space="preserve">We have included a line for the model with no covariates to the table for comparison as suggested. </w:t>
      </w:r>
    </w:p>
  </w:comment>
  <w:comment w:id="53" w:author="Muehlbauer, Jeffrey D" w:date="2019-12-19T15:14:00Z" w:initials="MJD">
    <w:p w14:paraId="51F4A2DC" w14:textId="1F7270AC" w:rsidR="00323E31" w:rsidRDefault="00323E31">
      <w:pPr>
        <w:pStyle w:val="CommentText"/>
      </w:pPr>
      <w:r>
        <w:rPr>
          <w:rStyle w:val="CommentReference"/>
        </w:rPr>
        <w:annotationRef/>
      </w:r>
      <w:r>
        <w:t>I think this table makes Table 2 obsolete. If I’m a manager, is there a situation where I would use the model presented in Table 2, knowing that a better model (the one presented here in Table 4) exists? I understand the importance of keeping the model selection described in Table 1 AND Table 3, however.</w:t>
      </w:r>
    </w:p>
  </w:comment>
  <w:comment w:id="54" w:author="Moore,Jennifer F" w:date="2019-12-21T20:47:00Z" w:initials="MF">
    <w:p w14:paraId="59334B94" w14:textId="37DA9A79" w:rsidR="00F866C7" w:rsidRDefault="00F866C7">
      <w:pPr>
        <w:pStyle w:val="CommentText"/>
      </w:pPr>
      <w:r>
        <w:rPr>
          <w:rStyle w:val="CommentReference"/>
        </w:rPr>
        <w:annotationRef/>
      </w:r>
      <w:r>
        <w:t>I’ll leave this decision up to you as well. I see his point – maybe we move table 2 to supplement?</w:t>
      </w:r>
    </w:p>
  </w:comment>
  <w:comment w:id="55" w:author="Muehlbauer, Jeffrey D" w:date="2019-12-19T14:32:00Z" w:initials="MJD">
    <w:p w14:paraId="40DDD4BB" w14:textId="59667464" w:rsidR="00323E31" w:rsidRDefault="00323E31">
      <w:pPr>
        <w:pStyle w:val="CommentText"/>
      </w:pPr>
      <w:r>
        <w:rPr>
          <w:rStyle w:val="CommentReference"/>
        </w:rPr>
        <w:annotationRef/>
      </w:r>
      <w:r>
        <w:t>Are the references in here twice? Note pp 18-27.</w:t>
      </w:r>
    </w:p>
  </w:comment>
  <w:comment w:id="56" w:author="Moore,Jennifer F" w:date="2020-01-15T20:53:00Z" w:initials="MF">
    <w:p w14:paraId="4AB3C19B" w14:textId="107E522A" w:rsidR="00CF24A8" w:rsidRDefault="00CF24A8">
      <w:pPr>
        <w:pStyle w:val="CommentText"/>
      </w:pPr>
      <w:r>
        <w:rPr>
          <w:rStyle w:val="CommentReference"/>
        </w:rPr>
        <w:annotationRef/>
      </w:r>
      <w:r>
        <w:t>Yes, not sure how they happened! We have removed the duplicate references.</w:t>
      </w:r>
    </w:p>
  </w:comment>
  <w:comment w:id="57" w:author="Muehlbauer, Jeffrey D" w:date="2019-12-19T14:38:00Z" w:initials="MJD">
    <w:p w14:paraId="627F9C25" w14:textId="52604170" w:rsidR="00323E31" w:rsidRDefault="00323E31">
      <w:pPr>
        <w:pStyle w:val="CommentText"/>
      </w:pPr>
      <w:r>
        <w:rPr>
          <w:rStyle w:val="CommentReference"/>
        </w:rPr>
        <w:annotationRef/>
      </w:r>
      <w:r>
        <w:t xml:space="preserve">Just a note to please check those variance and CV calculations to make sure they’re on the right scale. A variance </w:t>
      </w:r>
      <w:proofErr w:type="gramStart"/>
      <w:r>
        <w:t>mean</w:t>
      </w:r>
      <w:proofErr w:type="gramEnd"/>
      <w:r>
        <w:t xml:space="preserve"> of ~40 million, for example (panel B) would suggest a standard deviation in discharge of ~6000 </w:t>
      </w:r>
      <w:proofErr w:type="spellStart"/>
      <w:r>
        <w:t>cfs</w:t>
      </w:r>
      <w:proofErr w:type="spellEnd"/>
      <w:r>
        <w:t xml:space="preserve">, which seems pretty high if the mean daily discharge (panel A) is only about 10,000 </w:t>
      </w:r>
      <w:proofErr w:type="spellStart"/>
      <w:r>
        <w:t>cfs</w:t>
      </w:r>
      <w:proofErr w:type="spellEnd"/>
      <w:r>
        <w:t>.</w:t>
      </w:r>
    </w:p>
    <w:p w14:paraId="51BB4C0A" w14:textId="77777777" w:rsidR="00323E31" w:rsidRDefault="00323E31">
      <w:pPr>
        <w:pStyle w:val="CommentText"/>
      </w:pPr>
    </w:p>
    <w:p w14:paraId="31F86AF3" w14:textId="04F1FC14" w:rsidR="00323E31" w:rsidRDefault="00323E31">
      <w:pPr>
        <w:pStyle w:val="CommentText"/>
      </w:pPr>
      <w:r>
        <w:t>Similarly, it’s difficult to believe that the blue lines in B and C represent the mean of their respective point data clouds. It looks like only 5 of the ~80 points in C are above the mean line for instance, and just barely so at that. Am I misunderstanding how those means were computed?</w:t>
      </w:r>
    </w:p>
  </w:comment>
  <w:comment w:id="58" w:author="Muehlbauer, Jeffrey D" w:date="2019-12-19T14:43:00Z" w:initials="MJD">
    <w:p w14:paraId="1960FA1F" w14:textId="3227C743" w:rsidR="00323E31" w:rsidRDefault="00323E31">
      <w:pPr>
        <w:pStyle w:val="CommentText"/>
      </w:pPr>
      <w:r>
        <w:rPr>
          <w:rStyle w:val="CommentReference"/>
        </w:rPr>
        <w:annotationRef/>
      </w:r>
      <w:r>
        <w:t xml:space="preserve">It’s not clear (based on the main text) why Figure 5 is of interest. Why are you breaking out the most recent 10 years of data from the longer record shown in Figure 4? Does this have something to do with the timing of </w:t>
      </w:r>
      <w:proofErr w:type="gramStart"/>
      <w:r>
        <w:t>your</w:t>
      </w:r>
      <w:proofErr w:type="gramEnd"/>
      <w:r>
        <w:t xml:space="preserve"> transect counts? Note my similar confusion in the methods.</w:t>
      </w:r>
    </w:p>
  </w:comment>
  <w:comment w:id="60" w:author="Muehlbauer, Jeffrey D" w:date="2019-12-19T14:52:00Z" w:initials="MJD">
    <w:p w14:paraId="0D51E9B4" w14:textId="77777777" w:rsidR="00323E31" w:rsidRDefault="00323E31">
      <w:pPr>
        <w:pStyle w:val="CommentText"/>
      </w:pPr>
      <w:r>
        <w:rPr>
          <w:rStyle w:val="CommentReference"/>
        </w:rPr>
        <w:annotationRef/>
      </w:r>
      <w:r>
        <w:t>It seems like oysters at some of the higher modeled densities must at some point become smaller just to physically fit within 1 m</w:t>
      </w:r>
      <w:r>
        <w:rPr>
          <w:vertAlign w:val="superscript"/>
        </w:rPr>
        <w:t>2</w:t>
      </w:r>
      <w:r>
        <w:t>. Either that, or they’re just all very small regardless of density. At the 500/m</w:t>
      </w:r>
      <w:r>
        <w:rPr>
          <w:vertAlign w:val="superscript"/>
        </w:rPr>
        <w:t>2</w:t>
      </w:r>
      <w:r>
        <w:t xml:space="preserve"> density, for instance, that would be one oyster per every ~1.5x1.</w:t>
      </w:r>
      <w:proofErr w:type="gramStart"/>
      <w:r>
        <w:t>5 inch</w:t>
      </w:r>
      <w:proofErr w:type="gramEnd"/>
      <w:r>
        <w:t xml:space="preserve"> square (assuming no stacking, and that my quick</w:t>
      </w:r>
      <w:bookmarkStart w:id="61" w:name="_GoBack"/>
      <w:bookmarkEnd w:id="61"/>
      <w:r>
        <w:t xml:space="preserve"> math is right, </w:t>
      </w:r>
      <w:proofErr w:type="spellStart"/>
      <w:r>
        <w:t>etc</w:t>
      </w:r>
      <w:proofErr w:type="spellEnd"/>
      <w:r>
        <w:t>). Do or should size-dependencies play a role here in your results and conclusions?</w:t>
      </w:r>
    </w:p>
    <w:p w14:paraId="21F01DC3" w14:textId="77777777" w:rsidR="00323E31" w:rsidRDefault="00323E31">
      <w:pPr>
        <w:pStyle w:val="CommentText"/>
      </w:pPr>
    </w:p>
    <w:p w14:paraId="3B14115C" w14:textId="5C58A0D2" w:rsidR="00323E31" w:rsidRPr="005F0343" w:rsidRDefault="00323E31">
      <w:pPr>
        <w:pStyle w:val="CommentText"/>
      </w:pPr>
      <w:r>
        <w:t>Alternately, do you believe those numbers at the higher end?</w:t>
      </w:r>
    </w:p>
  </w:comment>
  <w:comment w:id="62" w:author="Muehlbauer, Jeffrey D" w:date="2019-12-19T15:32:00Z" w:initials="MJD">
    <w:p w14:paraId="49BAEFE3" w14:textId="251D200C" w:rsidR="00323E31" w:rsidRDefault="00323E31">
      <w:pPr>
        <w:pStyle w:val="CommentText"/>
      </w:pPr>
      <w:r>
        <w:rPr>
          <w:rStyle w:val="CommentReference"/>
        </w:rPr>
        <w:annotationRef/>
      </w:r>
      <w:r>
        <w:t>I don’t quite understand the point of this sentence. Are readers expecting to see this seasonal cycle? The current phrasing reads almost like “it’s not our fault the data aren’t there!”, which I think isn’t exactly your point.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D15D4C8" w15:done="0"/>
  <w15:commentEx w15:paraId="281EAFF7" w15:paraIdParent="4D15D4C8" w15:done="0"/>
  <w15:commentEx w15:paraId="5F0E1B9B" w15:done="0"/>
  <w15:commentEx w15:paraId="2CD6AEEF" w15:done="0"/>
  <w15:commentEx w15:paraId="6C09BD6A" w15:paraIdParent="2CD6AEEF" w15:done="0"/>
  <w15:commentEx w15:paraId="28E120F9" w15:done="0"/>
  <w15:commentEx w15:paraId="3DC13050" w15:paraIdParent="28E120F9" w15:done="0"/>
  <w15:commentEx w15:paraId="2EC3A59C" w15:done="0"/>
  <w15:commentEx w15:paraId="265C8F34" w15:paraIdParent="2EC3A59C" w15:done="0"/>
  <w15:commentEx w15:paraId="498379CB" w15:done="0"/>
  <w15:commentEx w15:paraId="067E9580" w15:paraIdParent="498379CB" w15:done="0"/>
  <w15:commentEx w15:paraId="1E4D9AD0" w15:done="0"/>
  <w15:commentEx w15:paraId="7D0BA952" w15:paraIdParent="1E4D9AD0" w15:done="0"/>
  <w15:commentEx w15:paraId="05B5FEF0" w15:done="0"/>
  <w15:commentEx w15:paraId="70FB8547" w15:paraIdParent="05B5FEF0" w15:done="0"/>
  <w15:commentEx w15:paraId="3DA07CF1" w15:done="0"/>
  <w15:commentEx w15:paraId="1A0F5136" w15:paraIdParent="3DA07CF1" w15:done="0"/>
  <w15:commentEx w15:paraId="1B272363" w15:done="0"/>
  <w15:commentEx w15:paraId="49F47C64" w15:paraIdParent="1B272363" w15:done="0"/>
  <w15:commentEx w15:paraId="16552FCE" w15:done="0"/>
  <w15:commentEx w15:paraId="7BD5C946" w15:paraIdParent="16552FCE" w15:done="0"/>
  <w15:commentEx w15:paraId="32AE77FD" w15:done="0"/>
  <w15:commentEx w15:paraId="23C18A95" w15:paraIdParent="32AE77FD" w15:done="0"/>
  <w15:commentEx w15:paraId="07B8E13A" w15:done="0"/>
  <w15:commentEx w15:paraId="66D0EDA0" w15:paraIdParent="07B8E13A" w15:done="0"/>
  <w15:commentEx w15:paraId="72263F2E" w15:done="0"/>
  <w15:commentEx w15:paraId="793C6955" w15:paraIdParent="72263F2E" w15:done="0"/>
  <w15:commentEx w15:paraId="4E01D658" w15:done="0"/>
  <w15:commentEx w15:paraId="2E6EB311" w15:paraIdParent="4E01D658" w15:done="0"/>
  <w15:commentEx w15:paraId="0427A98F" w15:done="0"/>
  <w15:commentEx w15:paraId="0E5717C6" w15:paraIdParent="0427A98F" w15:done="0"/>
  <w15:commentEx w15:paraId="0B83A9ED" w15:done="0"/>
  <w15:commentEx w15:paraId="2084E519" w15:paraIdParent="0B83A9ED" w15:done="0"/>
  <w15:commentEx w15:paraId="4F1E7580" w15:done="0"/>
  <w15:commentEx w15:paraId="695352BB" w15:done="0"/>
  <w15:commentEx w15:paraId="5AD6ED51" w15:done="0"/>
  <w15:commentEx w15:paraId="6EDFA4B2" w15:done="0"/>
  <w15:commentEx w15:paraId="2FA35725" w15:done="0"/>
  <w15:commentEx w15:paraId="039473F5" w15:paraIdParent="2FA35725" w15:done="0"/>
  <w15:commentEx w15:paraId="51F4A2DC" w15:done="0"/>
  <w15:commentEx w15:paraId="59334B94" w15:paraIdParent="51F4A2DC" w15:done="0"/>
  <w15:commentEx w15:paraId="40DDD4BB" w15:done="0"/>
  <w15:commentEx w15:paraId="4AB3C19B" w15:paraIdParent="40DDD4BB" w15:done="0"/>
  <w15:commentEx w15:paraId="31F86AF3" w15:done="0"/>
  <w15:commentEx w15:paraId="1960FA1F" w15:done="0"/>
  <w15:commentEx w15:paraId="3B14115C" w15:done="0"/>
  <w15:commentEx w15:paraId="49BAEFE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D15D4C8" w16cid:durableId="21A61725"/>
  <w16cid:commentId w16cid:paraId="281EAFF7" w16cid:durableId="21C9F929"/>
  <w16cid:commentId w16cid:paraId="5F0E1B9B" w16cid:durableId="21A5FFC6"/>
  <w16cid:commentId w16cid:paraId="2CD6AEEF" w16cid:durableId="21A60044"/>
  <w16cid:commentId w16cid:paraId="6C09BD6A" w16cid:durableId="21A8FF75"/>
  <w16cid:commentId w16cid:paraId="28E120F9" w16cid:durableId="21A601EF"/>
  <w16cid:commentId w16cid:paraId="3DC13050" w16cid:durableId="21A8FFBC"/>
  <w16cid:commentId w16cid:paraId="2EC3A59C" w16cid:durableId="21A6018F"/>
  <w16cid:commentId w16cid:paraId="265C8F34" w16cid:durableId="21A90088"/>
  <w16cid:commentId w16cid:paraId="498379CB" w16cid:durableId="21A6041E"/>
  <w16cid:commentId w16cid:paraId="067E9580" w16cid:durableId="21A9016F"/>
  <w16cid:commentId w16cid:paraId="1E4D9AD0" w16cid:durableId="21A60339"/>
  <w16cid:commentId w16cid:paraId="7D0BA952" w16cid:durableId="21A90137"/>
  <w16cid:commentId w16cid:paraId="05B5FEF0" w16cid:durableId="21A602F0"/>
  <w16cid:commentId w16cid:paraId="70FB8547" w16cid:durableId="21A9013B"/>
  <w16cid:commentId w16cid:paraId="3DA07CF1" w16cid:durableId="21A603AC"/>
  <w16cid:commentId w16cid:paraId="1A0F5136" w16cid:durableId="21A901B8"/>
  <w16cid:commentId w16cid:paraId="1B272363" w16cid:durableId="21A604D5"/>
  <w16cid:commentId w16cid:paraId="49F47C64" w16cid:durableId="21A901C6"/>
  <w16cid:commentId w16cid:paraId="16552FCE" w16cid:durableId="21A60580"/>
  <w16cid:commentId w16cid:paraId="7BD5C946" w16cid:durableId="21A90243"/>
  <w16cid:commentId w16cid:paraId="32AE77FD" w16cid:durableId="21A605CE"/>
  <w16cid:commentId w16cid:paraId="23C18A95" w16cid:durableId="21A90255"/>
  <w16cid:commentId w16cid:paraId="07B8E13A" w16cid:durableId="21A60719"/>
  <w16cid:commentId w16cid:paraId="66D0EDA0" w16cid:durableId="21A9028C"/>
  <w16cid:commentId w16cid:paraId="72263F2E" w16cid:durableId="21A610E4"/>
  <w16cid:commentId w16cid:paraId="793C6955" w16cid:durableId="21A902C7"/>
  <w16cid:commentId w16cid:paraId="4E01D658" w16cid:durableId="21A607E9"/>
  <w16cid:commentId w16cid:paraId="2E6EB311" w16cid:durableId="21A902EC"/>
  <w16cid:commentId w16cid:paraId="0427A98F" w16cid:durableId="21A60C6A"/>
  <w16cid:commentId w16cid:paraId="0E5717C6" w16cid:durableId="21A902FB"/>
  <w16cid:commentId w16cid:paraId="0B83A9ED" w16cid:durableId="21A60EF1"/>
  <w16cid:commentId w16cid:paraId="2084E519" w16cid:durableId="21A90312"/>
  <w16cid:commentId w16cid:paraId="4F1E7580" w16cid:durableId="21A6138D"/>
  <w16cid:commentId w16cid:paraId="695352BB" w16cid:durableId="21A61524"/>
  <w16cid:commentId w16cid:paraId="5AD6ED51" w16cid:durableId="21A61598"/>
  <w16cid:commentId w16cid:paraId="6EDFA4B2" w16cid:durableId="21A615F2"/>
  <w16cid:commentId w16cid:paraId="2FA35725" w16cid:durableId="21A611B0"/>
  <w16cid:commentId w16cid:paraId="039473F5" w16cid:durableId="21A90352"/>
  <w16cid:commentId w16cid:paraId="51F4A2DC" w16cid:durableId="21A61244"/>
  <w16cid:commentId w16cid:paraId="59334B94" w16cid:durableId="21A9037A"/>
  <w16cid:commentId w16cid:paraId="40DDD4BB" w16cid:durableId="21A60874"/>
  <w16cid:commentId w16cid:paraId="4AB3C19B" w16cid:durableId="21C9FA2E"/>
  <w16cid:commentId w16cid:paraId="31F86AF3" w16cid:durableId="21A609E6"/>
  <w16cid:commentId w16cid:paraId="1960FA1F" w16cid:durableId="21A60AF7"/>
  <w16cid:commentId w16cid:paraId="3B14115C" w16cid:durableId="21A60D17"/>
  <w16cid:commentId w16cid:paraId="49BAEFE3" w16cid:durableId="21A616A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uehlbauer, Jeffrey D">
    <w15:presenceInfo w15:providerId="AD" w15:userId="S::jmuehlbauer@usgs.gov::fbc325ee-a05a-4683-84d6-25e79674b89f"/>
  </w15:person>
  <w15:person w15:author="Moore,Jennifer F">
    <w15:presenceInfo w15:providerId="None" w15:userId="Moore,Jennifer 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E8B"/>
    <w:rsid w:val="00063A60"/>
    <w:rsid w:val="00075CE3"/>
    <w:rsid w:val="0013250D"/>
    <w:rsid w:val="001B0EBE"/>
    <w:rsid w:val="001C52B3"/>
    <w:rsid w:val="002041FD"/>
    <w:rsid w:val="00323E31"/>
    <w:rsid w:val="00341BB9"/>
    <w:rsid w:val="003D25EF"/>
    <w:rsid w:val="0045773D"/>
    <w:rsid w:val="004E7F27"/>
    <w:rsid w:val="005328E3"/>
    <w:rsid w:val="00596101"/>
    <w:rsid w:val="005F0343"/>
    <w:rsid w:val="00734C77"/>
    <w:rsid w:val="008C3B90"/>
    <w:rsid w:val="009C59CE"/>
    <w:rsid w:val="009C6B7E"/>
    <w:rsid w:val="00A25FD9"/>
    <w:rsid w:val="00B963AE"/>
    <w:rsid w:val="00C50EB6"/>
    <w:rsid w:val="00CF24A8"/>
    <w:rsid w:val="00D52746"/>
    <w:rsid w:val="00E31B40"/>
    <w:rsid w:val="00E66E8B"/>
    <w:rsid w:val="00F866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21138"/>
  <w15:chartTrackingRefBased/>
  <w15:docId w15:val="{F11E6F7F-6AB8-4762-A406-21ABE4F80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6E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3A60"/>
    <w:rPr>
      <w:color w:val="0563C1" w:themeColor="hyperlink"/>
      <w:u w:val="single"/>
    </w:rPr>
  </w:style>
  <w:style w:type="character" w:styleId="Emphasis">
    <w:name w:val="Emphasis"/>
    <w:basedOn w:val="DefaultParagraphFont"/>
    <w:uiPriority w:val="20"/>
    <w:qFormat/>
    <w:rsid w:val="00063A60"/>
    <w:rPr>
      <w:i/>
      <w:iCs/>
    </w:rPr>
  </w:style>
  <w:style w:type="character" w:customStyle="1" w:styleId="gnkrckgcgsb">
    <w:name w:val="gnkrckgcgsb"/>
    <w:basedOn w:val="DefaultParagraphFont"/>
    <w:rsid w:val="009C6B7E"/>
  </w:style>
  <w:style w:type="table" w:styleId="TableGrid">
    <w:name w:val="Table Grid"/>
    <w:basedOn w:val="TableNormal"/>
    <w:uiPriority w:val="39"/>
    <w:rsid w:val="009C6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9C6B7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D52746"/>
    <w:rPr>
      <w:sz w:val="16"/>
      <w:szCs w:val="16"/>
    </w:rPr>
  </w:style>
  <w:style w:type="paragraph" w:styleId="CommentText">
    <w:name w:val="annotation text"/>
    <w:basedOn w:val="Normal"/>
    <w:link w:val="CommentTextChar"/>
    <w:uiPriority w:val="99"/>
    <w:semiHidden/>
    <w:unhideWhenUsed/>
    <w:rsid w:val="00D52746"/>
    <w:pPr>
      <w:spacing w:line="240" w:lineRule="auto"/>
    </w:pPr>
    <w:rPr>
      <w:sz w:val="20"/>
      <w:szCs w:val="20"/>
    </w:rPr>
  </w:style>
  <w:style w:type="character" w:customStyle="1" w:styleId="CommentTextChar">
    <w:name w:val="Comment Text Char"/>
    <w:basedOn w:val="DefaultParagraphFont"/>
    <w:link w:val="CommentText"/>
    <w:uiPriority w:val="99"/>
    <w:semiHidden/>
    <w:rsid w:val="00D52746"/>
    <w:rPr>
      <w:sz w:val="20"/>
      <w:szCs w:val="20"/>
    </w:rPr>
  </w:style>
  <w:style w:type="paragraph" w:styleId="CommentSubject">
    <w:name w:val="annotation subject"/>
    <w:basedOn w:val="CommentText"/>
    <w:next w:val="CommentText"/>
    <w:link w:val="CommentSubjectChar"/>
    <w:uiPriority w:val="99"/>
    <w:semiHidden/>
    <w:unhideWhenUsed/>
    <w:rsid w:val="00D52746"/>
    <w:rPr>
      <w:b/>
      <w:bCs/>
    </w:rPr>
  </w:style>
  <w:style w:type="character" w:customStyle="1" w:styleId="CommentSubjectChar">
    <w:name w:val="Comment Subject Char"/>
    <w:basedOn w:val="CommentTextChar"/>
    <w:link w:val="CommentSubject"/>
    <w:uiPriority w:val="99"/>
    <w:semiHidden/>
    <w:rsid w:val="00D52746"/>
    <w:rPr>
      <w:b/>
      <w:bCs/>
      <w:sz w:val="20"/>
      <w:szCs w:val="20"/>
    </w:rPr>
  </w:style>
  <w:style w:type="paragraph" w:styleId="BalloonText">
    <w:name w:val="Balloon Text"/>
    <w:basedOn w:val="Normal"/>
    <w:link w:val="BalloonTextChar"/>
    <w:uiPriority w:val="99"/>
    <w:semiHidden/>
    <w:unhideWhenUsed/>
    <w:rsid w:val="00D527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274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inyurl.com/y4yhnre3" TargetMode="External"/><Relationship Id="rId13" Type="http://schemas.openxmlformats.org/officeDocument/2006/relationships/hyperlink" Target="https://public.myfwc.com/crossdoi/fundedprojects/SWG_Final_Geselbracht_05047.pdf" TargetMode="External"/><Relationship Id="rId18" Type="http://schemas.openxmlformats.org/officeDocument/2006/relationships/hyperlink" Target="https://www.supremecourt.gov/oral_arguments/argument_transcripts/2017/142-orig_p8k0.pdf"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public.myfwc.com/crossdoi/fundedprojects/SWG_Final_Geselbracht_05047.pdf" TargetMode="External"/><Relationship Id="rId12" Type="http://schemas.openxmlformats.org/officeDocument/2006/relationships/hyperlink" Target="https://www.supremecourt.gov/oral_arguments/argument_transcripts/2017/142-orig_p8k0.pdf" TargetMode="External"/><Relationship Id="rId17" Type="http://schemas.openxmlformats.org/officeDocument/2006/relationships/hyperlink" Target="https://www.R-project.org/" TargetMode="External"/><Relationship Id="rId2" Type="http://schemas.openxmlformats.org/officeDocument/2006/relationships/settings" Target="settings.xml"/><Relationship Id="rId16" Type="http://schemas.openxmlformats.org/officeDocument/2006/relationships/hyperlink" Target="https://www7.ncdc.noaa.gov/CDO/CDODivisionalSelect.jsp" TargetMode="External"/><Relationship Id="rId20" Type="http://schemas.microsoft.com/office/2011/relationships/people" Target="people.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hyperlink" Target="https://www.R-project.org/" TargetMode="External"/><Relationship Id="rId5" Type="http://schemas.microsoft.com/office/2011/relationships/commentsExtended" Target="commentsExtended.xml"/><Relationship Id="rId15" Type="http://schemas.openxmlformats.org/officeDocument/2006/relationships/hyperlink" Target="https://tidesandcurrents.noaa.gov/sltrends/sltrends_station.shtml?id=8727520" TargetMode="External"/><Relationship Id="rId10" Type="http://schemas.openxmlformats.org/officeDocument/2006/relationships/hyperlink" Target="https://www7.ncdc.noaa.gov/CDO/CDODivisionalSelect.jsp" TargetMode="External"/><Relationship Id="rId19" Type="http://schemas.openxmlformats.org/officeDocument/2006/relationships/fontTable" Target="fontTable.xml"/><Relationship Id="rId4" Type="http://schemas.openxmlformats.org/officeDocument/2006/relationships/comments" Target="comments.xml"/><Relationship Id="rId9" Type="http://schemas.openxmlformats.org/officeDocument/2006/relationships/hyperlink" Target="https://tidesandcurrents.noaa.gov/sltrends/sltrends_station.shtml?id=8727520" TargetMode="External"/><Relationship Id="rId14" Type="http://schemas.openxmlformats.org/officeDocument/2006/relationships/hyperlink" Target="https://tinyurl.com/y4yhnre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44</Pages>
  <Words>10196</Words>
  <Characters>58123</Characters>
  <Application>Microsoft Office Word</Application>
  <DocSecurity>0</DocSecurity>
  <Lines>484</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Pine, Bill</dc:creator>
  <cp:keywords/>
  <dc:description/>
  <cp:lastModifiedBy>Moore,Jennifer F</cp:lastModifiedBy>
  <cp:revision>4</cp:revision>
  <dcterms:created xsi:type="dcterms:W3CDTF">2019-12-22T01:30:00Z</dcterms:created>
  <dcterms:modified xsi:type="dcterms:W3CDTF">2020-01-16T01:54:00Z</dcterms:modified>
</cp:coreProperties>
</file>