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7AAB0" w14:textId="1C8C72A4" w:rsidR="00063BB9" w:rsidRPr="00721590" w:rsidRDefault="003F4DD7" w:rsidP="009D4EA6">
      <w:pPr>
        <w:spacing w:line="480" w:lineRule="auto"/>
        <w:rPr>
          <w:rFonts w:cstheme="minorHAnsi"/>
          <w:sz w:val="24"/>
          <w:szCs w:val="24"/>
        </w:rPr>
      </w:pPr>
      <w:commentRangeStart w:id="0"/>
      <w:r w:rsidRPr="00721590">
        <w:rPr>
          <w:rFonts w:cstheme="minorHAnsi"/>
          <w:sz w:val="24"/>
          <w:szCs w:val="24"/>
        </w:rPr>
        <w:t>Trends</w:t>
      </w:r>
      <w:commentRangeEnd w:id="0"/>
      <w:r w:rsidR="007E42E6">
        <w:rPr>
          <w:rStyle w:val="CommentReference"/>
        </w:rPr>
        <w:commentReference w:id="0"/>
      </w:r>
      <w:r w:rsidRPr="00721590">
        <w:rPr>
          <w:rFonts w:cstheme="minorHAnsi"/>
          <w:sz w:val="24"/>
          <w:szCs w:val="24"/>
        </w:rPr>
        <w:t xml:space="preserve"> in oyster populations in the northeastern Gulf of Mexico</w:t>
      </w:r>
      <w:r w:rsidR="00C64199" w:rsidRPr="00721590">
        <w:rPr>
          <w:rFonts w:cstheme="minorHAnsi"/>
          <w:sz w:val="24"/>
          <w:szCs w:val="24"/>
        </w:rPr>
        <w:t>: An assessment of river discharge and fishing effects over time and space</w:t>
      </w:r>
    </w:p>
    <w:p w14:paraId="6BF4BBBC" w14:textId="65F3F301" w:rsidR="003F4DD7" w:rsidRPr="00721590" w:rsidRDefault="003F4DD7" w:rsidP="009D4EA6">
      <w:pPr>
        <w:spacing w:line="480" w:lineRule="auto"/>
        <w:rPr>
          <w:rFonts w:cstheme="minorHAnsi"/>
          <w:sz w:val="24"/>
          <w:szCs w:val="24"/>
        </w:rPr>
      </w:pPr>
      <w:r w:rsidRPr="00721590">
        <w:rPr>
          <w:rFonts w:cstheme="minorHAnsi"/>
          <w:sz w:val="24"/>
          <w:szCs w:val="24"/>
        </w:rPr>
        <w:t xml:space="preserve">Authors: </w:t>
      </w:r>
      <w:r w:rsidR="00031F53" w:rsidRPr="00721590">
        <w:rPr>
          <w:rFonts w:cstheme="minorHAnsi"/>
          <w:sz w:val="24"/>
          <w:szCs w:val="24"/>
        </w:rPr>
        <w:t>J. F. Moore</w:t>
      </w:r>
      <w:r w:rsidR="00031F53" w:rsidRPr="00721590">
        <w:rPr>
          <w:rFonts w:cstheme="minorHAnsi"/>
          <w:sz w:val="24"/>
          <w:szCs w:val="24"/>
          <w:vertAlign w:val="superscript"/>
        </w:rPr>
        <w:t>1</w:t>
      </w:r>
      <w:r w:rsidR="00031F53">
        <w:rPr>
          <w:rFonts w:cstheme="minorHAnsi"/>
          <w:sz w:val="24"/>
          <w:szCs w:val="24"/>
        </w:rPr>
        <w:t>,</w:t>
      </w:r>
      <w:r w:rsidR="00031F53">
        <w:rPr>
          <w:rFonts w:cstheme="minorHAnsi"/>
          <w:sz w:val="24"/>
          <w:szCs w:val="24"/>
          <w:vertAlign w:val="superscript"/>
        </w:rPr>
        <w:t xml:space="preserve"> </w:t>
      </w:r>
      <w:r w:rsidR="003F060E" w:rsidRPr="00721590">
        <w:rPr>
          <w:rFonts w:cstheme="minorHAnsi"/>
          <w:sz w:val="24"/>
          <w:szCs w:val="24"/>
        </w:rPr>
        <w:t>W.</w:t>
      </w:r>
      <w:r w:rsidR="00031F53">
        <w:rPr>
          <w:rFonts w:cstheme="minorHAnsi"/>
          <w:sz w:val="24"/>
          <w:szCs w:val="24"/>
        </w:rPr>
        <w:t xml:space="preserve"> </w:t>
      </w:r>
      <w:r w:rsidR="003F060E" w:rsidRPr="00721590">
        <w:rPr>
          <w:rFonts w:cstheme="minorHAnsi"/>
          <w:sz w:val="24"/>
          <w:szCs w:val="24"/>
        </w:rPr>
        <w:t>E. Pine*</w:t>
      </w:r>
      <w:r w:rsidR="003F060E" w:rsidRPr="00721590">
        <w:rPr>
          <w:rFonts w:cstheme="minorHAnsi"/>
          <w:sz w:val="24"/>
          <w:szCs w:val="24"/>
          <w:vertAlign w:val="superscript"/>
        </w:rPr>
        <w:t>,1</w:t>
      </w:r>
      <w:r w:rsidR="003F060E" w:rsidRPr="00721590">
        <w:rPr>
          <w:rFonts w:cstheme="minorHAnsi"/>
          <w:sz w:val="24"/>
          <w:szCs w:val="24"/>
        </w:rPr>
        <w:t xml:space="preserve"> III</w:t>
      </w:r>
      <w:r w:rsidR="00922B00" w:rsidRPr="00721590">
        <w:rPr>
          <w:rFonts w:cstheme="minorHAnsi"/>
          <w:sz w:val="24"/>
          <w:szCs w:val="24"/>
        </w:rPr>
        <w:t xml:space="preserve">, </w:t>
      </w:r>
      <w:r w:rsidR="003F060E" w:rsidRPr="00721590">
        <w:rPr>
          <w:rFonts w:cstheme="minorHAnsi"/>
          <w:sz w:val="24"/>
          <w:szCs w:val="24"/>
        </w:rPr>
        <w:t>P.C. Frederick</w:t>
      </w:r>
      <w:r w:rsidR="003F060E" w:rsidRPr="00721590">
        <w:rPr>
          <w:rFonts w:cstheme="minorHAnsi"/>
          <w:sz w:val="24"/>
          <w:szCs w:val="24"/>
          <w:vertAlign w:val="superscript"/>
        </w:rPr>
        <w:t>1</w:t>
      </w:r>
      <w:r w:rsidR="003F060E" w:rsidRPr="00721590">
        <w:rPr>
          <w:rFonts w:cstheme="minorHAnsi"/>
          <w:sz w:val="24"/>
          <w:szCs w:val="24"/>
        </w:rPr>
        <w:t>, S. Beck</w:t>
      </w:r>
      <w:r w:rsidR="003F060E" w:rsidRPr="00721590">
        <w:rPr>
          <w:rFonts w:cstheme="minorHAnsi"/>
          <w:sz w:val="24"/>
          <w:szCs w:val="24"/>
          <w:vertAlign w:val="superscript"/>
        </w:rPr>
        <w:t>1</w:t>
      </w:r>
      <w:r w:rsidR="003F060E" w:rsidRPr="00721590">
        <w:rPr>
          <w:rFonts w:cstheme="minorHAnsi"/>
          <w:sz w:val="24"/>
          <w:szCs w:val="24"/>
        </w:rPr>
        <w:t>, M. Moreno</w:t>
      </w:r>
      <w:r w:rsidR="003F060E" w:rsidRPr="00721590">
        <w:rPr>
          <w:rFonts w:cstheme="minorHAnsi"/>
          <w:sz w:val="24"/>
          <w:szCs w:val="24"/>
          <w:vertAlign w:val="superscript"/>
        </w:rPr>
        <w:t>1</w:t>
      </w:r>
      <w:r w:rsidR="003F060E" w:rsidRPr="00721590">
        <w:rPr>
          <w:rFonts w:cstheme="minorHAnsi"/>
          <w:sz w:val="24"/>
          <w:szCs w:val="24"/>
        </w:rPr>
        <w:t>, M. J. Dodrill</w:t>
      </w:r>
      <w:r w:rsidR="003F060E" w:rsidRPr="00721590">
        <w:rPr>
          <w:rFonts w:cstheme="minorHAnsi"/>
          <w:sz w:val="24"/>
          <w:szCs w:val="24"/>
          <w:vertAlign w:val="superscript"/>
        </w:rPr>
        <w:t>2</w:t>
      </w:r>
      <w:r w:rsidR="003F060E" w:rsidRPr="00721590">
        <w:rPr>
          <w:rFonts w:cstheme="minorHAnsi"/>
          <w:sz w:val="24"/>
          <w:szCs w:val="24"/>
        </w:rPr>
        <w:t>,</w:t>
      </w:r>
      <w:r w:rsidR="00461372" w:rsidRPr="00721590">
        <w:rPr>
          <w:rFonts w:cstheme="minorHAnsi"/>
          <w:sz w:val="24"/>
          <w:szCs w:val="24"/>
        </w:rPr>
        <w:t xml:space="preserve"> M</w:t>
      </w:r>
      <w:r w:rsidR="00E73549">
        <w:rPr>
          <w:rFonts w:cstheme="minorHAnsi"/>
          <w:sz w:val="24"/>
          <w:szCs w:val="24"/>
        </w:rPr>
        <w:t>.</w:t>
      </w:r>
      <w:r w:rsidR="00461372" w:rsidRPr="00721590">
        <w:rPr>
          <w:rFonts w:cstheme="minorHAnsi"/>
          <w:sz w:val="24"/>
          <w:szCs w:val="24"/>
        </w:rPr>
        <w:t xml:space="preserve"> Boone</w:t>
      </w:r>
      <w:r w:rsidR="00B97FA0" w:rsidRPr="00721590">
        <w:rPr>
          <w:rFonts w:cstheme="minorHAnsi"/>
          <w:sz w:val="24"/>
          <w:szCs w:val="24"/>
          <w:vertAlign w:val="superscript"/>
        </w:rPr>
        <w:t>3</w:t>
      </w:r>
      <w:r w:rsidR="00461372" w:rsidRPr="00721590">
        <w:rPr>
          <w:rFonts w:cstheme="minorHAnsi"/>
          <w:sz w:val="24"/>
          <w:szCs w:val="24"/>
        </w:rPr>
        <w:t xml:space="preserve">, </w:t>
      </w:r>
      <w:r w:rsidR="003F060E" w:rsidRPr="00721590">
        <w:rPr>
          <w:rFonts w:cstheme="minorHAnsi"/>
          <w:sz w:val="24"/>
          <w:szCs w:val="24"/>
        </w:rPr>
        <w:t>L. Sturmer</w:t>
      </w:r>
      <w:r w:rsidR="00B97FA0" w:rsidRPr="00721590">
        <w:rPr>
          <w:rFonts w:cstheme="minorHAnsi"/>
          <w:sz w:val="24"/>
          <w:szCs w:val="24"/>
          <w:vertAlign w:val="superscript"/>
        </w:rPr>
        <w:t>4</w:t>
      </w:r>
      <w:r w:rsidR="00BC0D44" w:rsidRPr="00721590">
        <w:rPr>
          <w:rFonts w:cstheme="minorHAnsi"/>
          <w:sz w:val="24"/>
          <w:szCs w:val="24"/>
        </w:rPr>
        <w:t>, and S. Yurek</w:t>
      </w:r>
      <w:r w:rsidR="00031F53">
        <w:rPr>
          <w:rFonts w:cstheme="minorHAnsi"/>
          <w:sz w:val="24"/>
          <w:szCs w:val="24"/>
          <w:vertAlign w:val="superscript"/>
        </w:rPr>
        <w:t>5</w:t>
      </w:r>
    </w:p>
    <w:p w14:paraId="0ABC91BF" w14:textId="71B056B6" w:rsidR="003F060E" w:rsidRPr="00721590" w:rsidRDefault="003F060E" w:rsidP="009D4EA6">
      <w:pPr>
        <w:spacing w:line="480" w:lineRule="auto"/>
        <w:rPr>
          <w:rFonts w:cstheme="minorHAnsi"/>
          <w:sz w:val="24"/>
          <w:szCs w:val="24"/>
        </w:rPr>
      </w:pPr>
      <w:r w:rsidRPr="00721590">
        <w:rPr>
          <w:rFonts w:cstheme="minorHAnsi"/>
          <w:sz w:val="24"/>
          <w:szCs w:val="24"/>
        </w:rPr>
        <w:t>*corresponding author: billpine@ufl.edu</w:t>
      </w:r>
    </w:p>
    <w:p w14:paraId="0C2A9F4C" w14:textId="77777777" w:rsidR="003F060E" w:rsidRPr="00721590" w:rsidRDefault="003F060E" w:rsidP="009D4EA6">
      <w:pPr>
        <w:spacing w:line="480" w:lineRule="auto"/>
        <w:rPr>
          <w:rFonts w:cstheme="minorHAnsi"/>
          <w:sz w:val="24"/>
          <w:szCs w:val="24"/>
        </w:rPr>
      </w:pPr>
      <w:r w:rsidRPr="00721590">
        <w:rPr>
          <w:rFonts w:cstheme="minorHAnsi"/>
          <w:sz w:val="24"/>
          <w:szCs w:val="24"/>
          <w:vertAlign w:val="superscript"/>
        </w:rPr>
        <w:t>1</w:t>
      </w:r>
      <w:r w:rsidRPr="00721590">
        <w:rPr>
          <w:rFonts w:cstheme="minorHAnsi"/>
          <w:sz w:val="24"/>
          <w:szCs w:val="24"/>
        </w:rPr>
        <w:t xml:space="preserve">Department of Wildlife Ecology and Conservation, 110 </w:t>
      </w:r>
      <w:proofErr w:type="spellStart"/>
      <w:r w:rsidRPr="00721590">
        <w:rPr>
          <w:rFonts w:cstheme="minorHAnsi"/>
          <w:sz w:val="24"/>
          <w:szCs w:val="24"/>
        </w:rPr>
        <w:t>Newins</w:t>
      </w:r>
      <w:proofErr w:type="spellEnd"/>
      <w:r w:rsidRPr="00721590">
        <w:rPr>
          <w:rFonts w:cstheme="minorHAnsi"/>
          <w:sz w:val="24"/>
          <w:szCs w:val="24"/>
        </w:rPr>
        <w:t>-Ziegler Hall, University of Florida, Gainesville, FL 32611</w:t>
      </w:r>
    </w:p>
    <w:p w14:paraId="31CD92B9" w14:textId="0A180242" w:rsidR="003F060E" w:rsidRPr="00721590" w:rsidRDefault="003F060E" w:rsidP="009D4EA6">
      <w:pPr>
        <w:spacing w:line="480" w:lineRule="auto"/>
        <w:rPr>
          <w:rFonts w:cstheme="minorHAnsi"/>
          <w:iCs/>
          <w:sz w:val="24"/>
          <w:szCs w:val="24"/>
          <w:shd w:val="clear" w:color="auto" w:fill="FFFFFF"/>
        </w:rPr>
      </w:pPr>
      <w:r w:rsidRPr="00721590">
        <w:rPr>
          <w:rFonts w:cstheme="minorHAnsi"/>
          <w:sz w:val="24"/>
          <w:szCs w:val="24"/>
          <w:vertAlign w:val="superscript"/>
        </w:rPr>
        <w:t>2</w:t>
      </w:r>
      <w:r w:rsidR="00A235C8">
        <w:rPr>
          <w:rFonts w:cstheme="minorHAnsi"/>
          <w:iCs/>
          <w:sz w:val="24"/>
          <w:szCs w:val="24"/>
          <w:shd w:val="clear" w:color="auto" w:fill="FFFFFF"/>
        </w:rPr>
        <w:t>U. S. Geological Survey, G</w:t>
      </w:r>
      <w:r w:rsidRPr="00721590">
        <w:rPr>
          <w:rFonts w:cstheme="minorHAnsi"/>
          <w:iCs/>
          <w:sz w:val="24"/>
          <w:szCs w:val="24"/>
          <w:shd w:val="clear" w:color="auto" w:fill="FFFFFF"/>
        </w:rPr>
        <w:t>rand Canyon Monitoring and Research Center, 2255 North Gemini Drive, Flagstaff, AZ, 86001</w:t>
      </w:r>
    </w:p>
    <w:p w14:paraId="1D294A24" w14:textId="076EB4E7" w:rsidR="00B97FA0" w:rsidRPr="00721590" w:rsidRDefault="00B97FA0" w:rsidP="009D4EA6">
      <w:pPr>
        <w:spacing w:line="480" w:lineRule="auto"/>
        <w:rPr>
          <w:rFonts w:cstheme="minorHAnsi"/>
          <w:iCs/>
          <w:sz w:val="24"/>
          <w:szCs w:val="24"/>
          <w:shd w:val="clear" w:color="auto" w:fill="FFFFFF"/>
        </w:rPr>
      </w:pPr>
      <w:r w:rsidRPr="00721590">
        <w:rPr>
          <w:rFonts w:cstheme="minorHAnsi"/>
          <w:iCs/>
          <w:sz w:val="24"/>
          <w:szCs w:val="24"/>
          <w:shd w:val="clear" w:color="auto" w:fill="FFFFFF"/>
          <w:vertAlign w:val="superscript"/>
        </w:rPr>
        <w:t>3</w:t>
      </w:r>
      <w:r w:rsidR="00541EFD">
        <w:rPr>
          <w:rFonts w:cstheme="minorHAnsi"/>
          <w:iCs/>
          <w:sz w:val="24"/>
          <w:szCs w:val="24"/>
          <w:shd w:val="clear" w:color="auto" w:fill="FFFFFF"/>
        </w:rPr>
        <w:t>Porzana Solutions, Marquette Heights, IL 61554</w:t>
      </w:r>
    </w:p>
    <w:p w14:paraId="3F57FDCC" w14:textId="5C458BE5" w:rsidR="00BC0D44" w:rsidRPr="00721590" w:rsidRDefault="00B97FA0" w:rsidP="009D4EA6">
      <w:pPr>
        <w:spacing w:line="480" w:lineRule="auto"/>
        <w:rPr>
          <w:rFonts w:cstheme="minorHAnsi"/>
          <w:iCs/>
          <w:sz w:val="24"/>
          <w:szCs w:val="24"/>
          <w:shd w:val="clear" w:color="auto" w:fill="FFFFFF"/>
        </w:rPr>
      </w:pPr>
      <w:r w:rsidRPr="00721590">
        <w:rPr>
          <w:rFonts w:cstheme="minorHAnsi"/>
          <w:iCs/>
          <w:sz w:val="24"/>
          <w:szCs w:val="24"/>
          <w:shd w:val="clear" w:color="auto" w:fill="FFFFFF"/>
          <w:vertAlign w:val="superscript"/>
        </w:rPr>
        <w:t>4</w:t>
      </w:r>
      <w:r w:rsidR="003F060E" w:rsidRPr="00721590">
        <w:rPr>
          <w:rFonts w:cstheme="minorHAnsi"/>
          <w:iCs/>
          <w:sz w:val="24"/>
          <w:szCs w:val="24"/>
          <w:shd w:val="clear" w:color="auto" w:fill="FFFFFF"/>
        </w:rPr>
        <w:t>University of Florida Extension,</w:t>
      </w:r>
      <w:r w:rsidR="00E040D5" w:rsidRPr="00721590">
        <w:rPr>
          <w:rFonts w:cstheme="minorHAnsi"/>
          <w:iCs/>
          <w:sz w:val="24"/>
          <w:szCs w:val="24"/>
          <w:shd w:val="clear" w:color="auto" w:fill="FFFFFF"/>
        </w:rPr>
        <w:t xml:space="preserve"> Senator</w:t>
      </w:r>
      <w:r w:rsidR="003F060E" w:rsidRPr="00721590">
        <w:rPr>
          <w:rFonts w:cstheme="minorHAnsi"/>
          <w:iCs/>
          <w:sz w:val="24"/>
          <w:szCs w:val="24"/>
          <w:shd w:val="clear" w:color="auto" w:fill="FFFFFF"/>
        </w:rPr>
        <w:t xml:space="preserve"> George Kirkpatrick Marine Lab, 1</w:t>
      </w:r>
      <w:r w:rsidR="00E040D5" w:rsidRPr="00721590">
        <w:rPr>
          <w:rFonts w:cstheme="minorHAnsi"/>
          <w:iCs/>
          <w:sz w:val="24"/>
          <w:szCs w:val="24"/>
          <w:shd w:val="clear" w:color="auto" w:fill="FFFFFF"/>
        </w:rPr>
        <w:t>1</w:t>
      </w:r>
      <w:r w:rsidR="003F060E" w:rsidRPr="00721590">
        <w:rPr>
          <w:rFonts w:cstheme="minorHAnsi"/>
          <w:iCs/>
          <w:sz w:val="24"/>
          <w:szCs w:val="24"/>
          <w:shd w:val="clear" w:color="auto" w:fill="FFFFFF"/>
        </w:rPr>
        <w:t>350 SW 153</w:t>
      </w:r>
      <w:r w:rsidR="003F060E" w:rsidRPr="00721590">
        <w:rPr>
          <w:rFonts w:cstheme="minorHAnsi"/>
          <w:iCs/>
          <w:sz w:val="24"/>
          <w:szCs w:val="24"/>
          <w:shd w:val="clear" w:color="auto" w:fill="FFFFFF"/>
          <w:vertAlign w:val="superscript"/>
        </w:rPr>
        <w:t>rd</w:t>
      </w:r>
      <w:r w:rsidR="003F060E" w:rsidRPr="00721590">
        <w:rPr>
          <w:rFonts w:cstheme="minorHAnsi"/>
          <w:iCs/>
          <w:sz w:val="24"/>
          <w:szCs w:val="24"/>
          <w:shd w:val="clear" w:color="auto" w:fill="FFFFFF"/>
        </w:rPr>
        <w:t xml:space="preserve"> Court, Cedar Key, FL 32625</w:t>
      </w:r>
    </w:p>
    <w:p w14:paraId="030040D7" w14:textId="3E1482C3" w:rsidR="009D4EA6" w:rsidRPr="00721590" w:rsidRDefault="00B97FA0" w:rsidP="009D4EA6">
      <w:pPr>
        <w:spacing w:line="480" w:lineRule="auto"/>
        <w:rPr>
          <w:rFonts w:cstheme="minorHAnsi"/>
          <w:i/>
          <w:sz w:val="24"/>
          <w:szCs w:val="24"/>
          <w:shd w:val="clear" w:color="auto" w:fill="FFFFFF"/>
          <w:vertAlign w:val="superscript"/>
        </w:rPr>
      </w:pPr>
      <w:r w:rsidRPr="00721590">
        <w:rPr>
          <w:rFonts w:cstheme="minorHAnsi"/>
          <w:iCs/>
          <w:sz w:val="24"/>
          <w:szCs w:val="24"/>
          <w:shd w:val="clear" w:color="auto" w:fill="FFFFFF"/>
          <w:vertAlign w:val="superscript"/>
        </w:rPr>
        <w:t>5</w:t>
      </w:r>
      <w:r w:rsidR="00BC0D44" w:rsidRPr="00721590">
        <w:rPr>
          <w:rFonts w:cstheme="minorHAnsi"/>
          <w:iCs/>
          <w:sz w:val="24"/>
          <w:szCs w:val="24"/>
          <w:shd w:val="clear" w:color="auto" w:fill="FFFFFF"/>
        </w:rPr>
        <w:t>U</w:t>
      </w:r>
      <w:r w:rsidR="00A235C8">
        <w:rPr>
          <w:rFonts w:cstheme="minorHAnsi"/>
          <w:iCs/>
          <w:sz w:val="24"/>
          <w:szCs w:val="24"/>
          <w:shd w:val="clear" w:color="auto" w:fill="FFFFFF"/>
        </w:rPr>
        <w:t>.</w:t>
      </w:r>
      <w:r w:rsidR="00BC0D44" w:rsidRPr="00721590">
        <w:rPr>
          <w:rFonts w:cstheme="minorHAnsi"/>
          <w:iCs/>
          <w:sz w:val="24"/>
          <w:szCs w:val="24"/>
          <w:shd w:val="clear" w:color="auto" w:fill="FFFFFF"/>
        </w:rPr>
        <w:t>S</w:t>
      </w:r>
      <w:r w:rsidR="00A235C8">
        <w:rPr>
          <w:rFonts w:cstheme="minorHAnsi"/>
          <w:iCs/>
          <w:sz w:val="24"/>
          <w:szCs w:val="24"/>
          <w:shd w:val="clear" w:color="auto" w:fill="FFFFFF"/>
        </w:rPr>
        <w:t xml:space="preserve">. </w:t>
      </w:r>
      <w:r w:rsidR="00BC0D44" w:rsidRPr="00721590">
        <w:rPr>
          <w:rFonts w:cstheme="minorHAnsi"/>
          <w:iCs/>
          <w:sz w:val="24"/>
          <w:szCs w:val="24"/>
          <w:shd w:val="clear" w:color="auto" w:fill="FFFFFF"/>
        </w:rPr>
        <w:t>G</w:t>
      </w:r>
      <w:r w:rsidR="00A235C8">
        <w:rPr>
          <w:rFonts w:cstheme="minorHAnsi"/>
          <w:iCs/>
          <w:sz w:val="24"/>
          <w:szCs w:val="24"/>
          <w:shd w:val="clear" w:color="auto" w:fill="FFFFFF"/>
        </w:rPr>
        <w:t xml:space="preserve">eological </w:t>
      </w:r>
      <w:r w:rsidR="00BC0D44" w:rsidRPr="00721590">
        <w:rPr>
          <w:rFonts w:cstheme="minorHAnsi"/>
          <w:iCs/>
          <w:sz w:val="24"/>
          <w:szCs w:val="24"/>
          <w:shd w:val="clear" w:color="auto" w:fill="FFFFFF"/>
        </w:rPr>
        <w:t>S</w:t>
      </w:r>
      <w:r w:rsidR="00A235C8">
        <w:rPr>
          <w:rFonts w:cstheme="minorHAnsi"/>
          <w:iCs/>
          <w:sz w:val="24"/>
          <w:szCs w:val="24"/>
          <w:shd w:val="clear" w:color="auto" w:fill="FFFFFF"/>
        </w:rPr>
        <w:t>urvey,</w:t>
      </w:r>
      <w:r w:rsidR="00BC0D44" w:rsidRPr="00721590">
        <w:rPr>
          <w:rFonts w:cstheme="minorHAnsi"/>
          <w:iCs/>
          <w:sz w:val="24"/>
          <w:szCs w:val="24"/>
          <w:shd w:val="clear" w:color="auto" w:fill="FFFFFF"/>
        </w:rPr>
        <w:t xml:space="preserve"> Wetland and Aquatic Research Center, 7920 NW 71</w:t>
      </w:r>
      <w:r w:rsidR="00BC0D44" w:rsidRPr="00721590">
        <w:rPr>
          <w:rFonts w:cstheme="minorHAnsi"/>
          <w:iCs/>
          <w:sz w:val="24"/>
          <w:szCs w:val="24"/>
          <w:shd w:val="clear" w:color="auto" w:fill="FFFFFF"/>
          <w:vertAlign w:val="superscript"/>
        </w:rPr>
        <w:t>st</w:t>
      </w:r>
      <w:r w:rsidR="00BC0D44" w:rsidRPr="00721590">
        <w:rPr>
          <w:rFonts w:cstheme="minorHAnsi"/>
          <w:iCs/>
          <w:sz w:val="24"/>
          <w:szCs w:val="24"/>
          <w:shd w:val="clear" w:color="auto" w:fill="FFFFFF"/>
        </w:rPr>
        <w:t xml:space="preserve"> Street, Gainesville, FL 32653</w:t>
      </w:r>
      <w:r w:rsidR="009D4EA6" w:rsidRPr="00721590">
        <w:rPr>
          <w:rFonts w:cstheme="minorHAnsi"/>
          <w:i/>
          <w:sz w:val="24"/>
          <w:szCs w:val="24"/>
          <w:shd w:val="clear" w:color="auto" w:fill="FFFFFF"/>
          <w:vertAlign w:val="superscript"/>
        </w:rPr>
        <w:br w:type="page"/>
      </w:r>
    </w:p>
    <w:p w14:paraId="1F6022FC" w14:textId="77777777" w:rsidR="00C306A3" w:rsidRPr="00721590" w:rsidRDefault="009D4EA6" w:rsidP="006B345C">
      <w:pPr>
        <w:spacing w:line="480" w:lineRule="auto"/>
        <w:rPr>
          <w:rFonts w:cstheme="minorHAnsi"/>
          <w:b/>
          <w:bCs/>
          <w:iCs/>
          <w:sz w:val="24"/>
          <w:szCs w:val="24"/>
          <w:shd w:val="clear" w:color="auto" w:fill="FFFFFF"/>
        </w:rPr>
      </w:pPr>
      <w:r w:rsidRPr="00721590">
        <w:rPr>
          <w:rFonts w:cstheme="minorHAnsi"/>
          <w:b/>
          <w:bCs/>
          <w:iCs/>
          <w:sz w:val="24"/>
          <w:szCs w:val="24"/>
          <w:shd w:val="clear" w:color="auto" w:fill="FFFFFF"/>
        </w:rPr>
        <w:lastRenderedPageBreak/>
        <w:t>ABSTRACT</w:t>
      </w:r>
    </w:p>
    <w:p w14:paraId="3210C95A" w14:textId="7C2EB4DC" w:rsidR="00C306A3" w:rsidRPr="00721590" w:rsidRDefault="00C306A3" w:rsidP="006B345C">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Within the “Big Bend” region of the northeastern Gulf of Mexico, one of the least developed coastlines in the continental US, intertidal and subtidal populations of Eastern </w:t>
      </w:r>
      <w:r w:rsidR="00F235F9" w:rsidRPr="00721590">
        <w:rPr>
          <w:rFonts w:cstheme="minorHAnsi"/>
          <w:sz w:val="24"/>
          <w:szCs w:val="24"/>
          <w:shd w:val="clear" w:color="auto" w:fill="FFFFFF"/>
        </w:rPr>
        <w:t>O</w:t>
      </w:r>
      <w:r w:rsidRPr="00721590">
        <w:rPr>
          <w:rFonts w:cstheme="minorHAnsi"/>
          <w:sz w:val="24"/>
          <w:szCs w:val="24"/>
          <w:shd w:val="clear" w:color="auto" w:fill="FFFFFF"/>
        </w:rPr>
        <w:t xml:space="preserve">yster </w:t>
      </w:r>
      <w:r w:rsidR="00F235F9" w:rsidRPr="00721590">
        <w:rPr>
          <w:rFonts w:cstheme="minorHAnsi"/>
          <w:sz w:val="24"/>
          <w:szCs w:val="24"/>
          <w:shd w:val="clear" w:color="auto" w:fill="FFFFFF"/>
        </w:rPr>
        <w:t>(“oyster</w:t>
      </w:r>
      <w:r w:rsidR="002F6995" w:rsidRPr="00721590">
        <w:rPr>
          <w:rFonts w:cstheme="minorHAnsi"/>
          <w:sz w:val="24"/>
          <w:szCs w:val="24"/>
          <w:shd w:val="clear" w:color="auto" w:fill="FFFFFF"/>
        </w:rPr>
        <w:t>”</w:t>
      </w:r>
      <w:r w:rsidR="00F235F9" w:rsidRPr="00721590">
        <w:rPr>
          <w:rFonts w:cstheme="minorHAnsi"/>
          <w:sz w:val="24"/>
          <w:szCs w:val="24"/>
          <w:shd w:val="clear" w:color="auto" w:fill="FFFFFF"/>
        </w:rPr>
        <w:t xml:space="preserve">) </w:t>
      </w:r>
      <w:r w:rsidRPr="00721590">
        <w:rPr>
          <w:rFonts w:cstheme="minorHAnsi"/>
          <w:i/>
          <w:sz w:val="24"/>
          <w:szCs w:val="24"/>
          <w:shd w:val="clear" w:color="auto" w:fill="FFFFFF"/>
        </w:rPr>
        <w:t xml:space="preserve">Crassostrea virginica </w:t>
      </w:r>
      <w:r w:rsidRPr="00721590">
        <w:rPr>
          <w:rFonts w:cstheme="minorHAnsi"/>
          <w:iCs/>
          <w:sz w:val="24"/>
          <w:szCs w:val="24"/>
          <w:shd w:val="clear" w:color="auto" w:fill="FFFFFF"/>
        </w:rPr>
        <w:t>are a critical ecosystem and important economic constituent. W</w:t>
      </w:r>
      <w:r w:rsidRPr="00721590">
        <w:rPr>
          <w:rFonts w:cstheme="minorHAnsi"/>
          <w:sz w:val="24"/>
          <w:szCs w:val="24"/>
          <w:shd w:val="clear" w:color="auto" w:fill="FFFFFF"/>
        </w:rPr>
        <w:t xml:space="preserve">e assessed trends in intertidal </w:t>
      </w:r>
      <w:r w:rsidR="00F235F9" w:rsidRPr="00721590">
        <w:rPr>
          <w:rFonts w:cstheme="minorHAnsi"/>
          <w:sz w:val="24"/>
          <w:szCs w:val="24"/>
          <w:shd w:val="clear" w:color="auto" w:fill="FFFFFF"/>
        </w:rPr>
        <w:t>o</w:t>
      </w:r>
      <w:r w:rsidRPr="00721590">
        <w:rPr>
          <w:rFonts w:cstheme="minorHAnsi"/>
          <w:sz w:val="24"/>
          <w:szCs w:val="24"/>
          <w:shd w:val="clear" w:color="auto" w:fill="FFFFFF"/>
        </w:rPr>
        <w:t>yster populations, river discharge, and commercial fishing activity in the Suwannee River estuary</w:t>
      </w:r>
      <w:r w:rsidR="00F235F9" w:rsidRPr="00721590">
        <w:rPr>
          <w:rFonts w:cstheme="minorHAnsi"/>
          <w:sz w:val="24"/>
          <w:szCs w:val="24"/>
          <w:shd w:val="clear" w:color="auto" w:fill="FFFFFF"/>
        </w:rPr>
        <w:t xml:space="preserve"> within the Big Bend</w:t>
      </w:r>
      <w:commentRangeStart w:id="3"/>
      <w:commentRangeStart w:id="4"/>
      <w:r w:rsidRPr="00721590">
        <w:rPr>
          <w:rFonts w:cstheme="minorHAnsi"/>
          <w:sz w:val="24"/>
          <w:szCs w:val="24"/>
          <w:shd w:val="clear" w:color="auto" w:fill="FFFFFF"/>
        </w:rPr>
        <w:t xml:space="preserve"> </w:t>
      </w:r>
      <w:commentRangeEnd w:id="3"/>
      <w:r w:rsidR="00B242F1">
        <w:rPr>
          <w:rStyle w:val="CommentReference"/>
        </w:rPr>
        <w:commentReference w:id="3"/>
      </w:r>
      <w:commentRangeEnd w:id="4"/>
      <w:r w:rsidR="00F77B0D">
        <w:rPr>
          <w:rStyle w:val="CommentReference"/>
        </w:rPr>
        <w:commentReference w:id="4"/>
      </w:r>
      <w:r w:rsidRPr="00721590">
        <w:rPr>
          <w:rFonts w:cstheme="minorHAnsi"/>
          <w:sz w:val="24"/>
          <w:szCs w:val="24"/>
          <w:shd w:val="clear" w:color="auto" w:fill="FFFFFF"/>
        </w:rPr>
        <w:t>using fisheries independent data from irregular monitoring efforts and publicly available</w:t>
      </w:r>
      <w:r w:rsidR="00F235F9" w:rsidRPr="00721590">
        <w:rPr>
          <w:rFonts w:cstheme="minorHAnsi"/>
          <w:sz w:val="24"/>
          <w:szCs w:val="24"/>
          <w:shd w:val="clear" w:color="auto" w:fill="FFFFFF"/>
        </w:rPr>
        <w:t xml:space="preserve"> environmental</w:t>
      </w:r>
      <w:r w:rsidRPr="00721590">
        <w:rPr>
          <w:rFonts w:cstheme="minorHAnsi"/>
          <w:sz w:val="24"/>
          <w:szCs w:val="24"/>
          <w:shd w:val="clear" w:color="auto" w:fill="FFFFFF"/>
        </w:rPr>
        <w:t xml:space="preserve"> data. We used generalized </w:t>
      </w:r>
      <w:r w:rsidR="006E294A" w:rsidRPr="00721590">
        <w:rPr>
          <w:rFonts w:cstheme="minorHAnsi"/>
          <w:sz w:val="24"/>
          <w:szCs w:val="24"/>
          <w:shd w:val="clear" w:color="auto" w:fill="FFFFFF"/>
        </w:rPr>
        <w:t>linear</w:t>
      </w:r>
      <w:r w:rsidRPr="00721590">
        <w:rPr>
          <w:rFonts w:cstheme="minorHAnsi"/>
          <w:sz w:val="24"/>
          <w:szCs w:val="24"/>
          <w:shd w:val="clear" w:color="auto" w:fill="FFFFFF"/>
        </w:rPr>
        <w:t xml:space="preserve"> models</w:t>
      </w:r>
      <w:r w:rsidR="006E294A" w:rsidRPr="00721590">
        <w:rPr>
          <w:rFonts w:cstheme="minorHAnsi"/>
          <w:sz w:val="24"/>
          <w:szCs w:val="24"/>
          <w:shd w:val="clear" w:color="auto" w:fill="FFFFFF"/>
        </w:rPr>
        <w:t xml:space="preserve"> (GLM)</w:t>
      </w:r>
      <w:r w:rsidRPr="00721590">
        <w:rPr>
          <w:rFonts w:cstheme="minorHAnsi"/>
          <w:sz w:val="24"/>
          <w:szCs w:val="24"/>
          <w:shd w:val="clear" w:color="auto" w:fill="FFFFFF"/>
        </w:rPr>
        <w:t xml:space="preserve"> to evaluate counts of </w:t>
      </w:r>
      <w:r w:rsidR="00F235F9" w:rsidRPr="00721590">
        <w:rPr>
          <w:rFonts w:cstheme="minorHAnsi"/>
          <w:sz w:val="24"/>
          <w:szCs w:val="24"/>
          <w:shd w:val="clear" w:color="auto" w:fill="FFFFFF"/>
        </w:rPr>
        <w:t>o</w:t>
      </w:r>
      <w:r w:rsidRPr="00721590">
        <w:rPr>
          <w:rFonts w:cstheme="minorHAnsi"/>
          <w:sz w:val="24"/>
          <w:szCs w:val="24"/>
          <w:shd w:val="clear" w:color="auto" w:fill="FFFFFF"/>
        </w:rPr>
        <w:t>ysters from line-transect surveys over time and space. We assessed model performance using simulation</w:t>
      </w:r>
      <w:r w:rsidR="006B345C" w:rsidRPr="00721590">
        <w:rPr>
          <w:rFonts w:cstheme="minorHAnsi"/>
          <w:sz w:val="24"/>
          <w:szCs w:val="24"/>
          <w:shd w:val="clear" w:color="auto" w:fill="FFFFFF"/>
        </w:rPr>
        <w:t xml:space="preserve"> to understand potential bias</w:t>
      </w:r>
      <w:r w:rsidR="00311FF1" w:rsidRPr="00721590">
        <w:rPr>
          <w:rFonts w:cstheme="minorHAnsi"/>
          <w:sz w:val="24"/>
          <w:szCs w:val="24"/>
          <w:shd w:val="clear" w:color="auto" w:fill="FFFFFF"/>
        </w:rPr>
        <w:t>,</w:t>
      </w:r>
      <w:r w:rsidRPr="00721590">
        <w:rPr>
          <w:rFonts w:cstheme="minorHAnsi"/>
          <w:sz w:val="24"/>
          <w:szCs w:val="24"/>
          <w:shd w:val="clear" w:color="auto" w:fill="FFFFFF"/>
        </w:rPr>
        <w:t xml:space="preserve"> and then evaluated whether these counts were related to</w:t>
      </w:r>
      <w:r w:rsidR="00F235F9" w:rsidRPr="00721590">
        <w:rPr>
          <w:rFonts w:cstheme="minorHAnsi"/>
          <w:sz w:val="24"/>
          <w:szCs w:val="24"/>
          <w:shd w:val="clear" w:color="auto" w:fill="FFFFFF"/>
        </w:rPr>
        <w:t xml:space="preserve"> freshwater</w:t>
      </w:r>
      <w:r w:rsidRPr="00721590">
        <w:rPr>
          <w:rFonts w:cstheme="minorHAnsi"/>
          <w:sz w:val="24"/>
          <w:szCs w:val="24"/>
          <w:shd w:val="clear" w:color="auto" w:fill="FFFFFF"/>
        </w:rPr>
        <w:t xml:space="preserve"> inputs from the Suwannee River</w:t>
      </w:r>
      <w:r w:rsidR="00F235F9" w:rsidRPr="00721590">
        <w:rPr>
          <w:rFonts w:cstheme="minorHAnsi"/>
          <w:sz w:val="24"/>
          <w:szCs w:val="24"/>
          <w:shd w:val="clear" w:color="auto" w:fill="FFFFFF"/>
        </w:rPr>
        <w:t xml:space="preserve"> and commercial oyster fishing effort and landings</w:t>
      </w:r>
      <w:r w:rsidRPr="00721590">
        <w:rPr>
          <w:rFonts w:cstheme="minorHAnsi"/>
          <w:sz w:val="24"/>
          <w:szCs w:val="24"/>
          <w:shd w:val="clear" w:color="auto" w:fill="FFFFFF"/>
        </w:rPr>
        <w:t xml:space="preserve"> at different time lags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We found intertidal </w:t>
      </w:r>
      <w:r w:rsidR="00F235F9" w:rsidRPr="00721590">
        <w:rPr>
          <w:rFonts w:cstheme="minorHAnsi"/>
          <w:sz w:val="24"/>
          <w:szCs w:val="24"/>
          <w:shd w:val="clear" w:color="auto" w:fill="FFFFFF"/>
        </w:rPr>
        <w:t>o</w:t>
      </w:r>
      <w:r w:rsidRPr="00721590">
        <w:rPr>
          <w:rFonts w:cstheme="minorHAnsi"/>
          <w:sz w:val="24"/>
          <w:szCs w:val="24"/>
          <w:shd w:val="clear" w:color="auto" w:fill="FFFFFF"/>
        </w:rPr>
        <w:t>yster counts have declined over time, and that most of these declines are found in inshore intertidal oyster bars which are becoming degraded</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We also found a significant relationship between oyster counts and a one-year lag on mean daily Suwannee River </w:t>
      </w:r>
      <w:r w:rsidR="00A42102" w:rsidRPr="00721590">
        <w:rPr>
          <w:rFonts w:cstheme="minorHAnsi"/>
          <w:sz w:val="24"/>
          <w:szCs w:val="24"/>
          <w:shd w:val="clear" w:color="auto" w:fill="FFFFFF"/>
        </w:rPr>
        <w:t>discharge but</w:t>
      </w:r>
      <w:r w:rsidRPr="00721590">
        <w:rPr>
          <w:rFonts w:cstheme="minorHAnsi"/>
          <w:sz w:val="24"/>
          <w:szCs w:val="24"/>
          <w:shd w:val="clear" w:color="auto" w:fill="FFFFFF"/>
        </w:rPr>
        <w:t xml:space="preserve"> including commercial fishery</w:t>
      </w:r>
      <w:r w:rsidR="00FD411F" w:rsidRPr="00721590">
        <w:rPr>
          <w:rFonts w:cstheme="minorHAnsi"/>
          <w:sz w:val="24"/>
          <w:szCs w:val="24"/>
          <w:shd w:val="clear" w:color="auto" w:fill="FFFFFF"/>
        </w:rPr>
        <w:t xml:space="preserve"> trips or landings</w:t>
      </w:r>
      <w:r w:rsidRPr="00721590">
        <w:rPr>
          <w:rFonts w:cstheme="minorHAnsi"/>
          <w:sz w:val="24"/>
          <w:szCs w:val="24"/>
          <w:shd w:val="clear" w:color="auto" w:fill="FFFFFF"/>
        </w:rPr>
        <w:t xml:space="preserve"> did not improve model fit.  </w:t>
      </w:r>
      <w:commentRangeStart w:id="5"/>
      <w:commentRangeStart w:id="6"/>
      <w:r w:rsidRPr="00721590">
        <w:rPr>
          <w:rFonts w:cstheme="minorHAnsi"/>
          <w:sz w:val="24"/>
          <w:szCs w:val="24"/>
          <w:shd w:val="clear" w:color="auto" w:fill="FFFFFF"/>
        </w:rPr>
        <w:t xml:space="preserve">We do not know </w:t>
      </w:r>
      <w:commentRangeEnd w:id="5"/>
      <w:r w:rsidR="00A344C8">
        <w:rPr>
          <w:rStyle w:val="CommentReference"/>
        </w:rPr>
        <w:commentReference w:id="5"/>
      </w:r>
      <w:commentRangeEnd w:id="6"/>
      <w:r w:rsidR="00F77B0D">
        <w:rPr>
          <w:rStyle w:val="CommentReference"/>
        </w:rPr>
        <w:commentReference w:id="6"/>
      </w:r>
      <w:r w:rsidRPr="00721590">
        <w:rPr>
          <w:rFonts w:cstheme="minorHAnsi"/>
          <w:sz w:val="24"/>
          <w:szCs w:val="24"/>
          <w:shd w:val="clear" w:color="auto" w:fill="FFFFFF"/>
        </w:rPr>
        <w:t xml:space="preserve">whether declines in intertidal oyster bars are offset by formation of new </w:t>
      </w:r>
      <w:r w:rsidR="00F235F9" w:rsidRPr="00721590">
        <w:rPr>
          <w:rFonts w:cstheme="minorHAnsi"/>
          <w:sz w:val="24"/>
          <w:szCs w:val="24"/>
          <w:shd w:val="clear" w:color="auto" w:fill="FFFFFF"/>
        </w:rPr>
        <w:t>oyster reefs</w:t>
      </w:r>
      <w:r w:rsidRPr="00721590">
        <w:rPr>
          <w:rFonts w:cstheme="minorHAnsi"/>
          <w:sz w:val="24"/>
          <w:szCs w:val="24"/>
          <w:shd w:val="clear" w:color="auto" w:fill="FFFFFF"/>
        </w:rPr>
        <w:t xml:space="preserve"> elsewhere</w:t>
      </w:r>
      <w:r w:rsidR="001B76FB" w:rsidRPr="00721590">
        <w:rPr>
          <w:rFonts w:cstheme="minorHAnsi"/>
          <w:sz w:val="24"/>
          <w:szCs w:val="24"/>
          <w:shd w:val="clear" w:color="auto" w:fill="FFFFFF"/>
        </w:rPr>
        <w:t xml:space="preserve">. </w:t>
      </w:r>
      <w:r w:rsidR="002F6995" w:rsidRPr="00721590">
        <w:rPr>
          <w:rFonts w:cstheme="minorHAnsi"/>
          <w:sz w:val="24"/>
          <w:szCs w:val="24"/>
          <w:shd w:val="clear" w:color="auto" w:fill="FFFFFF"/>
        </w:rPr>
        <w:t>T</w:t>
      </w:r>
      <w:r w:rsidRPr="00721590">
        <w:rPr>
          <w:rFonts w:cstheme="minorHAnsi"/>
          <w:sz w:val="24"/>
          <w:szCs w:val="24"/>
          <w:shd w:val="clear" w:color="auto" w:fill="FFFFFF"/>
        </w:rPr>
        <w:t>hese results quantify</w:t>
      </w:r>
      <w:r w:rsidR="002F6995" w:rsidRPr="00721590">
        <w:rPr>
          <w:rFonts w:cstheme="minorHAnsi"/>
          <w:sz w:val="24"/>
          <w:szCs w:val="24"/>
          <w:shd w:val="clear" w:color="auto" w:fill="FFFFFF"/>
        </w:rPr>
        <w:t xml:space="preserve"> rapid</w:t>
      </w:r>
      <w:r w:rsidRPr="00721590">
        <w:rPr>
          <w:rFonts w:cstheme="minorHAnsi"/>
          <w:sz w:val="24"/>
          <w:szCs w:val="24"/>
          <w:shd w:val="clear" w:color="auto" w:fill="FFFFFF"/>
        </w:rPr>
        <w:t xml:space="preserve"> declines in intertidal oyster reefs</w:t>
      </w:r>
      <w:r w:rsidR="002F6995" w:rsidRPr="00721590">
        <w:rPr>
          <w:rFonts w:cstheme="minorHAnsi"/>
          <w:sz w:val="24"/>
          <w:szCs w:val="24"/>
          <w:shd w:val="clear" w:color="auto" w:fill="FFFFFF"/>
        </w:rPr>
        <w:t xml:space="preserve"> </w:t>
      </w:r>
      <w:r w:rsidRPr="00721590">
        <w:rPr>
          <w:rFonts w:cstheme="minorHAnsi"/>
          <w:sz w:val="24"/>
          <w:szCs w:val="24"/>
          <w:shd w:val="clear" w:color="auto" w:fill="FFFFFF"/>
        </w:rPr>
        <w:t>in a region of coastline with high conservation value</w:t>
      </w:r>
      <w:r w:rsidR="002F6995" w:rsidRPr="00721590">
        <w:rPr>
          <w:rFonts w:cstheme="minorHAnsi"/>
          <w:sz w:val="24"/>
          <w:szCs w:val="24"/>
          <w:shd w:val="clear" w:color="auto" w:fill="FFFFFF"/>
        </w:rPr>
        <w:t xml:space="preserve"> </w:t>
      </w:r>
      <w:r w:rsidR="00311FF1" w:rsidRPr="00721590">
        <w:rPr>
          <w:rFonts w:cstheme="minorHAnsi"/>
          <w:sz w:val="24"/>
          <w:szCs w:val="24"/>
          <w:shd w:val="clear" w:color="auto" w:fill="FFFFFF"/>
        </w:rPr>
        <w:t>which can be used</w:t>
      </w:r>
      <w:r w:rsidR="002F6995" w:rsidRPr="00721590">
        <w:rPr>
          <w:rFonts w:cstheme="minorHAnsi"/>
          <w:sz w:val="24"/>
          <w:szCs w:val="24"/>
          <w:shd w:val="clear" w:color="auto" w:fill="FFFFFF"/>
        </w:rPr>
        <w:t xml:space="preserve"> to inform ongoing and proposed restoration</w:t>
      </w:r>
      <w:r w:rsidR="006B345C" w:rsidRPr="00721590">
        <w:rPr>
          <w:rFonts w:cstheme="minorHAnsi"/>
          <w:sz w:val="24"/>
          <w:szCs w:val="24"/>
          <w:shd w:val="clear" w:color="auto" w:fill="FFFFFF"/>
        </w:rPr>
        <w:t xml:space="preserve"> projects</w:t>
      </w:r>
      <w:r w:rsidR="002F6995" w:rsidRPr="00721590">
        <w:rPr>
          <w:rFonts w:cstheme="minorHAnsi"/>
          <w:sz w:val="24"/>
          <w:szCs w:val="24"/>
          <w:shd w:val="clear" w:color="auto" w:fill="FFFFFF"/>
        </w:rPr>
        <w:t xml:space="preserve"> in the region.</w:t>
      </w:r>
    </w:p>
    <w:p w14:paraId="0FE14166" w14:textId="52165E6F" w:rsidR="00C306A3" w:rsidRPr="00721590" w:rsidRDefault="00C306A3" w:rsidP="006B345C">
      <w:pPr>
        <w:spacing w:line="480" w:lineRule="auto"/>
        <w:rPr>
          <w:rFonts w:cstheme="minorHAnsi"/>
          <w:b/>
          <w:bCs/>
          <w:iCs/>
          <w:sz w:val="24"/>
          <w:szCs w:val="24"/>
          <w:shd w:val="clear" w:color="auto" w:fill="FFFFFF"/>
        </w:rPr>
      </w:pPr>
    </w:p>
    <w:p w14:paraId="04883974" w14:textId="125BD613" w:rsidR="00780020" w:rsidRPr="00721590" w:rsidRDefault="009D4EA6" w:rsidP="009D4EA6">
      <w:pPr>
        <w:spacing w:after="0" w:line="480" w:lineRule="auto"/>
        <w:rPr>
          <w:rFonts w:cstheme="minorHAnsi"/>
          <w:sz w:val="24"/>
          <w:szCs w:val="24"/>
          <w:shd w:val="clear" w:color="auto" w:fill="FFFFFF"/>
        </w:rPr>
      </w:pPr>
      <w:commentRangeStart w:id="7"/>
      <w:commentRangeStart w:id="8"/>
      <w:r w:rsidRPr="00721590">
        <w:rPr>
          <w:rFonts w:cstheme="minorHAnsi"/>
          <w:sz w:val="24"/>
          <w:szCs w:val="24"/>
          <w:shd w:val="clear" w:color="auto" w:fill="FFFFFF"/>
        </w:rPr>
        <w:lastRenderedPageBreak/>
        <w:tab/>
      </w:r>
      <w:commentRangeEnd w:id="7"/>
      <w:r w:rsidR="003D0D6D">
        <w:rPr>
          <w:rStyle w:val="CommentReference"/>
        </w:rPr>
        <w:commentReference w:id="7"/>
      </w:r>
      <w:commentRangeEnd w:id="8"/>
      <w:r w:rsidR="00F77B0D">
        <w:rPr>
          <w:rStyle w:val="CommentReference"/>
        </w:rPr>
        <w:commentReference w:id="8"/>
      </w:r>
      <w:r w:rsidR="008A4958" w:rsidRPr="00721590">
        <w:rPr>
          <w:rFonts w:cstheme="minorHAnsi"/>
          <w:sz w:val="24"/>
          <w:szCs w:val="24"/>
          <w:shd w:val="clear" w:color="auto" w:fill="FFFFFF"/>
        </w:rPr>
        <w:t>Many species of o</w:t>
      </w:r>
      <w:r w:rsidR="0091744A" w:rsidRPr="00721590">
        <w:rPr>
          <w:rFonts w:cstheme="minorHAnsi"/>
          <w:sz w:val="24"/>
          <w:szCs w:val="24"/>
          <w:shd w:val="clear" w:color="auto" w:fill="FFFFFF"/>
        </w:rPr>
        <w:t xml:space="preserve">ysters of the </w:t>
      </w:r>
      <w:r w:rsidR="008A4958" w:rsidRPr="00721590">
        <w:rPr>
          <w:rFonts w:cstheme="minorHAnsi"/>
          <w:sz w:val="24"/>
          <w:szCs w:val="24"/>
          <w:shd w:val="clear" w:color="auto" w:fill="FFFFFF"/>
        </w:rPr>
        <w:t>family</w:t>
      </w:r>
      <w:r w:rsidR="0091744A" w:rsidRPr="00721590">
        <w:rPr>
          <w:rFonts w:cstheme="minorHAnsi"/>
          <w:sz w:val="24"/>
          <w:szCs w:val="24"/>
          <w:shd w:val="clear" w:color="auto" w:fill="FFFFFF"/>
        </w:rPr>
        <w:t xml:space="preserve"> </w:t>
      </w:r>
      <w:proofErr w:type="spellStart"/>
      <w:r w:rsidR="0091744A" w:rsidRPr="00721590">
        <w:rPr>
          <w:rFonts w:cstheme="minorHAnsi"/>
          <w:sz w:val="24"/>
          <w:szCs w:val="24"/>
          <w:shd w:val="clear" w:color="auto" w:fill="FFFFFF"/>
        </w:rPr>
        <w:t>Ostreidae</w:t>
      </w:r>
      <w:proofErr w:type="spellEnd"/>
      <w:r w:rsidR="0091744A" w:rsidRPr="00721590">
        <w:rPr>
          <w:rFonts w:cstheme="minorHAnsi"/>
          <w:sz w:val="24"/>
          <w:szCs w:val="24"/>
          <w:shd w:val="clear" w:color="auto" w:fill="FFFFFF"/>
        </w:rPr>
        <w:t xml:space="preserve"> are globally recognized as a critical estuarine component where they provide important ecosystem and fishery benefits (</w:t>
      </w:r>
      <w:r w:rsidR="006D73E3" w:rsidRPr="00721590">
        <w:rPr>
          <w:rFonts w:cstheme="minorHAnsi"/>
          <w:color w:val="222222"/>
          <w:sz w:val="24"/>
          <w:szCs w:val="24"/>
          <w:shd w:val="clear" w:color="auto" w:fill="FFFFFF"/>
        </w:rPr>
        <w:t>Gutiérrez</w:t>
      </w:r>
      <w:r w:rsidR="006D73E3" w:rsidRPr="00721590">
        <w:rPr>
          <w:rFonts w:cstheme="minorHAnsi"/>
          <w:sz w:val="24"/>
          <w:szCs w:val="24"/>
          <w:shd w:val="clear" w:color="auto" w:fill="FFFFFF"/>
        </w:rPr>
        <w:t xml:space="preserve"> et al. 2003; </w:t>
      </w:r>
      <w:r w:rsidR="0091744A" w:rsidRPr="00721590">
        <w:rPr>
          <w:rFonts w:cstheme="minorHAnsi"/>
          <w:sz w:val="24"/>
          <w:szCs w:val="24"/>
          <w:shd w:val="clear" w:color="auto" w:fill="FFFFFF"/>
        </w:rPr>
        <w:t xml:space="preserve">Coen et al. 2007; </w:t>
      </w:r>
      <w:r w:rsidR="006D73E3" w:rsidRPr="00721590">
        <w:rPr>
          <w:rFonts w:cstheme="minorHAnsi"/>
          <w:sz w:val="24"/>
          <w:szCs w:val="24"/>
          <w:shd w:val="clear" w:color="auto" w:fill="FFFFFF"/>
        </w:rPr>
        <w:t xml:space="preserve">Carranza et al. 2009; </w:t>
      </w:r>
      <w:r w:rsidR="0091744A" w:rsidRPr="00721590">
        <w:rPr>
          <w:rFonts w:cstheme="minorHAnsi"/>
          <w:sz w:val="24"/>
          <w:szCs w:val="24"/>
          <w:shd w:val="clear" w:color="auto" w:fill="FFFFFF"/>
        </w:rPr>
        <w:t>Grabowski 2012)</w:t>
      </w:r>
      <w:r w:rsidR="001B76FB" w:rsidRPr="00721590">
        <w:rPr>
          <w:rFonts w:cstheme="minorHAnsi"/>
          <w:sz w:val="24"/>
          <w:szCs w:val="24"/>
          <w:shd w:val="clear" w:color="auto" w:fill="FFFFFF"/>
        </w:rPr>
        <w:t xml:space="preserve">. </w:t>
      </w:r>
      <w:r w:rsidR="008A4958" w:rsidRPr="00721590">
        <w:rPr>
          <w:rFonts w:cstheme="minorHAnsi"/>
          <w:sz w:val="24"/>
          <w:szCs w:val="24"/>
          <w:shd w:val="clear" w:color="auto" w:fill="FFFFFF"/>
        </w:rPr>
        <w:t>Large declines in oyster populations have been observed a</w:t>
      </w:r>
      <w:r w:rsidR="008C38D5" w:rsidRPr="00721590">
        <w:rPr>
          <w:rFonts w:cstheme="minorHAnsi"/>
          <w:sz w:val="24"/>
          <w:szCs w:val="24"/>
          <w:shd w:val="clear" w:color="auto" w:fill="FFFFFF"/>
        </w:rPr>
        <w:t>t global (Beck et al. 2011), continental (</w:t>
      </w:r>
      <w:r w:rsidR="00D063D6" w:rsidRPr="00721590">
        <w:rPr>
          <w:rFonts w:cstheme="minorHAnsi"/>
          <w:sz w:val="24"/>
          <w:szCs w:val="24"/>
          <w:shd w:val="clear" w:color="auto" w:fill="FFFFFF"/>
        </w:rPr>
        <w:t xml:space="preserve">Zu </w:t>
      </w:r>
      <w:proofErr w:type="spellStart"/>
      <w:r w:rsidR="008C38D5" w:rsidRPr="00721590">
        <w:rPr>
          <w:rFonts w:cstheme="minorHAnsi"/>
          <w:sz w:val="24"/>
          <w:szCs w:val="24"/>
          <w:shd w:val="clear" w:color="auto" w:fill="FFFFFF"/>
        </w:rPr>
        <w:t>Ermgassen</w:t>
      </w:r>
      <w:proofErr w:type="spellEnd"/>
      <w:r w:rsidR="008C38D5" w:rsidRPr="00721590">
        <w:rPr>
          <w:rFonts w:cstheme="minorHAnsi"/>
          <w:sz w:val="24"/>
          <w:szCs w:val="24"/>
          <w:shd w:val="clear" w:color="auto" w:fill="FFFFFF"/>
        </w:rPr>
        <w:t xml:space="preserve"> et al. 2012</w:t>
      </w:r>
      <w:r w:rsidR="00772861" w:rsidRPr="00721590">
        <w:rPr>
          <w:rFonts w:cstheme="minorHAnsi"/>
          <w:sz w:val="24"/>
          <w:szCs w:val="24"/>
          <w:shd w:val="clear" w:color="auto" w:fill="FFFFFF"/>
        </w:rPr>
        <w:t xml:space="preserve">; </w:t>
      </w:r>
      <w:proofErr w:type="spellStart"/>
      <w:r w:rsidR="00772861" w:rsidRPr="00721590">
        <w:rPr>
          <w:rFonts w:cstheme="minorHAnsi"/>
          <w:sz w:val="24"/>
          <w:szCs w:val="24"/>
          <w:shd w:val="clear" w:color="auto" w:fill="FFFFFF"/>
        </w:rPr>
        <w:t>Alleway</w:t>
      </w:r>
      <w:proofErr w:type="spellEnd"/>
      <w:r w:rsidR="00772861" w:rsidRPr="00721590">
        <w:rPr>
          <w:rFonts w:cstheme="minorHAnsi"/>
          <w:sz w:val="24"/>
          <w:szCs w:val="24"/>
          <w:shd w:val="clear" w:color="auto" w:fill="FFFFFF"/>
        </w:rPr>
        <w:t xml:space="preserve"> and Connell 2015</w:t>
      </w:r>
      <w:r w:rsidR="008C38D5" w:rsidRPr="00721590">
        <w:rPr>
          <w:rFonts w:cstheme="minorHAnsi"/>
          <w:sz w:val="24"/>
          <w:szCs w:val="24"/>
          <w:shd w:val="clear" w:color="auto" w:fill="FFFFFF"/>
        </w:rPr>
        <w:t>), regional (Seavey et al. 2011</w:t>
      </w:r>
      <w:r w:rsidR="003266BF" w:rsidRPr="00721590">
        <w:rPr>
          <w:rFonts w:cstheme="minorHAnsi"/>
          <w:sz w:val="24"/>
          <w:szCs w:val="24"/>
          <w:shd w:val="clear" w:color="auto" w:fill="FFFFFF"/>
        </w:rPr>
        <w:t xml:space="preserve">; </w:t>
      </w:r>
      <w:proofErr w:type="spellStart"/>
      <w:r w:rsidR="003266BF" w:rsidRPr="00721590">
        <w:rPr>
          <w:rFonts w:cstheme="minorHAnsi"/>
          <w:sz w:val="24"/>
          <w:szCs w:val="24"/>
          <w:shd w:val="clear" w:color="auto" w:fill="FFFFFF"/>
        </w:rPr>
        <w:t>Wilberg</w:t>
      </w:r>
      <w:proofErr w:type="spellEnd"/>
      <w:r w:rsidR="003266BF" w:rsidRPr="00721590">
        <w:rPr>
          <w:rFonts w:cstheme="minorHAnsi"/>
          <w:sz w:val="24"/>
          <w:szCs w:val="24"/>
          <w:shd w:val="clear" w:color="auto" w:fill="FFFFFF"/>
        </w:rPr>
        <w:t xml:space="preserve"> 2011</w:t>
      </w:r>
      <w:r w:rsidR="00E040D5" w:rsidRPr="00721590">
        <w:rPr>
          <w:rFonts w:cstheme="minorHAnsi"/>
          <w:sz w:val="24"/>
          <w:szCs w:val="24"/>
          <w:shd w:val="clear" w:color="auto" w:fill="FFFFFF"/>
        </w:rPr>
        <w:t>, 2013</w:t>
      </w:r>
      <w:r w:rsidR="008C38D5" w:rsidRPr="00721590">
        <w:rPr>
          <w:rFonts w:cstheme="minorHAnsi"/>
          <w:sz w:val="24"/>
          <w:szCs w:val="24"/>
          <w:shd w:val="clear" w:color="auto" w:fill="FFFFFF"/>
        </w:rPr>
        <w:t>), and local spatial scales (</w:t>
      </w:r>
      <w:r w:rsidR="003266BF" w:rsidRPr="00721590">
        <w:rPr>
          <w:rFonts w:cstheme="minorHAnsi"/>
          <w:sz w:val="24"/>
          <w:szCs w:val="24"/>
          <w:shd w:val="clear" w:color="auto" w:fill="FFFFFF"/>
        </w:rPr>
        <w:t xml:space="preserve">Pine et al. 2015; </w:t>
      </w:r>
      <w:r w:rsidR="008C38D5" w:rsidRPr="00721590">
        <w:rPr>
          <w:rFonts w:cstheme="minorHAnsi"/>
          <w:sz w:val="24"/>
          <w:szCs w:val="24"/>
          <w:shd w:val="clear" w:color="auto" w:fill="FFFFFF"/>
        </w:rPr>
        <w:t>Grizzle et al. 2018)</w:t>
      </w:r>
      <w:r w:rsidR="001B76FB" w:rsidRPr="00721590">
        <w:rPr>
          <w:rFonts w:cstheme="minorHAnsi"/>
          <w:sz w:val="24"/>
          <w:szCs w:val="24"/>
          <w:shd w:val="clear" w:color="auto" w:fill="FFFFFF"/>
        </w:rPr>
        <w:t xml:space="preserve">. </w:t>
      </w:r>
      <w:r w:rsidR="003266BF" w:rsidRPr="00721590">
        <w:rPr>
          <w:rFonts w:cstheme="minorHAnsi"/>
          <w:sz w:val="24"/>
          <w:szCs w:val="24"/>
          <w:shd w:val="clear" w:color="auto" w:fill="FFFFFF"/>
        </w:rPr>
        <w:t>These losses have been widely documented</w:t>
      </w:r>
      <w:r w:rsidR="006D73E3" w:rsidRPr="00721590">
        <w:rPr>
          <w:rFonts w:cstheme="minorHAnsi"/>
          <w:sz w:val="24"/>
          <w:szCs w:val="24"/>
          <w:shd w:val="clear" w:color="auto" w:fill="FFFFFF"/>
        </w:rPr>
        <w:t xml:space="preserve"> including </w:t>
      </w:r>
      <w:r w:rsidR="00FB0816" w:rsidRPr="00721590">
        <w:rPr>
          <w:rFonts w:cstheme="minorHAnsi"/>
          <w:sz w:val="24"/>
          <w:szCs w:val="24"/>
          <w:shd w:val="clear" w:color="auto" w:fill="FFFFFF"/>
        </w:rPr>
        <w:t xml:space="preserve">localized </w:t>
      </w:r>
      <w:r w:rsidR="006D73E3" w:rsidRPr="00721590">
        <w:rPr>
          <w:rFonts w:cstheme="minorHAnsi"/>
          <w:sz w:val="24"/>
          <w:szCs w:val="24"/>
          <w:shd w:val="clear" w:color="auto" w:fill="FFFFFF"/>
        </w:rPr>
        <w:t>extirpations in Australia (</w:t>
      </w:r>
      <w:proofErr w:type="spellStart"/>
      <w:r w:rsidR="006D73E3" w:rsidRPr="00721590">
        <w:rPr>
          <w:rFonts w:cstheme="minorHAnsi"/>
          <w:sz w:val="24"/>
          <w:szCs w:val="24"/>
          <w:shd w:val="clear" w:color="auto" w:fill="FFFFFF"/>
        </w:rPr>
        <w:t>Alleway</w:t>
      </w:r>
      <w:proofErr w:type="spellEnd"/>
      <w:r w:rsidR="006D73E3" w:rsidRPr="00721590">
        <w:rPr>
          <w:rFonts w:cstheme="minorHAnsi"/>
          <w:sz w:val="24"/>
          <w:szCs w:val="24"/>
          <w:shd w:val="clear" w:color="auto" w:fill="FFFFFF"/>
        </w:rPr>
        <w:t xml:space="preserve"> and Connell 2015) and</w:t>
      </w:r>
      <w:r w:rsidR="003266BF" w:rsidRPr="00721590">
        <w:rPr>
          <w:rFonts w:cstheme="minorHAnsi"/>
          <w:sz w:val="24"/>
          <w:szCs w:val="24"/>
          <w:shd w:val="clear" w:color="auto" w:fill="FFFFFF"/>
        </w:rPr>
        <w:t xml:space="preserve"> </w:t>
      </w:r>
      <w:r w:rsidR="00FB0816" w:rsidRPr="00721590">
        <w:rPr>
          <w:rFonts w:cstheme="minorHAnsi"/>
          <w:sz w:val="24"/>
          <w:szCs w:val="24"/>
          <w:shd w:val="clear" w:color="auto" w:fill="FFFFFF"/>
        </w:rPr>
        <w:t xml:space="preserve">large biomass reductions </w:t>
      </w:r>
      <w:r w:rsidR="003266BF" w:rsidRPr="00721590">
        <w:rPr>
          <w:rFonts w:cstheme="minorHAnsi"/>
          <w:sz w:val="24"/>
          <w:szCs w:val="24"/>
          <w:shd w:val="clear" w:color="auto" w:fill="FFFFFF"/>
        </w:rPr>
        <w:t>in the US particularly in the Chesapeake Bay and US Gulf of Mexico regions where</w:t>
      </w:r>
      <w:r w:rsidR="00E040D5" w:rsidRPr="00721590">
        <w:rPr>
          <w:rFonts w:cstheme="minorHAnsi"/>
          <w:sz w:val="24"/>
          <w:szCs w:val="24"/>
          <w:shd w:val="clear" w:color="auto" w:fill="FFFFFF"/>
        </w:rPr>
        <w:t xml:space="preserve"> the</w:t>
      </w:r>
      <w:r w:rsidR="003266BF" w:rsidRPr="00721590">
        <w:rPr>
          <w:rFonts w:cstheme="minorHAnsi"/>
          <w:sz w:val="24"/>
          <w:szCs w:val="24"/>
          <w:shd w:val="clear" w:color="auto" w:fill="FFFFFF"/>
        </w:rPr>
        <w:t xml:space="preserve"> </w:t>
      </w:r>
      <w:r w:rsidR="00780020" w:rsidRPr="00721590">
        <w:rPr>
          <w:rFonts w:cstheme="minorHAnsi"/>
          <w:sz w:val="24"/>
          <w:szCs w:val="24"/>
          <w:shd w:val="clear" w:color="auto" w:fill="FFFFFF"/>
        </w:rPr>
        <w:t>e</w:t>
      </w:r>
      <w:r w:rsidR="003266BF" w:rsidRPr="00721590">
        <w:rPr>
          <w:rFonts w:cstheme="minorHAnsi"/>
          <w:sz w:val="24"/>
          <w:szCs w:val="24"/>
          <w:shd w:val="clear" w:color="auto" w:fill="FFFFFF"/>
        </w:rPr>
        <w:t xml:space="preserve">astern oyster </w:t>
      </w:r>
      <w:r w:rsidR="003266BF" w:rsidRPr="00721590">
        <w:rPr>
          <w:rFonts w:cstheme="minorHAnsi"/>
          <w:i/>
          <w:sz w:val="24"/>
          <w:szCs w:val="24"/>
          <w:shd w:val="clear" w:color="auto" w:fill="FFFFFF"/>
        </w:rPr>
        <w:t>Crassostrea virginica</w:t>
      </w:r>
      <w:r w:rsidR="003266BF" w:rsidRPr="00721590">
        <w:rPr>
          <w:rFonts w:cstheme="minorHAnsi"/>
          <w:sz w:val="24"/>
          <w:szCs w:val="24"/>
          <w:shd w:val="clear" w:color="auto" w:fill="FFFFFF"/>
        </w:rPr>
        <w:t xml:space="preserve"> </w:t>
      </w:r>
      <w:r w:rsidR="00E040D5" w:rsidRPr="00721590">
        <w:rPr>
          <w:rFonts w:cstheme="minorHAnsi"/>
          <w:sz w:val="24"/>
          <w:szCs w:val="24"/>
          <w:shd w:val="clear" w:color="auto" w:fill="FFFFFF"/>
        </w:rPr>
        <w:t>is</w:t>
      </w:r>
      <w:r w:rsidR="003266BF" w:rsidRPr="00721590">
        <w:rPr>
          <w:rFonts w:cstheme="minorHAnsi"/>
          <w:sz w:val="24"/>
          <w:szCs w:val="24"/>
          <w:shd w:val="clear" w:color="auto" w:fill="FFFFFF"/>
        </w:rPr>
        <w:t xml:space="preserve"> highly valued from cultural, fishery, and ecosystem</w:t>
      </w:r>
      <w:r w:rsidR="008A4958" w:rsidRPr="00721590">
        <w:rPr>
          <w:rFonts w:cstheme="minorHAnsi"/>
          <w:sz w:val="24"/>
          <w:szCs w:val="24"/>
          <w:shd w:val="clear" w:color="auto" w:fill="FFFFFF"/>
        </w:rPr>
        <w:t xml:space="preserve"> service</w:t>
      </w:r>
      <w:r w:rsidR="003266BF" w:rsidRPr="00721590">
        <w:rPr>
          <w:rFonts w:cstheme="minorHAnsi"/>
          <w:sz w:val="24"/>
          <w:szCs w:val="24"/>
          <w:shd w:val="clear" w:color="auto" w:fill="FFFFFF"/>
        </w:rPr>
        <w:t xml:space="preserve"> perspectives.  </w:t>
      </w:r>
      <w:r w:rsidR="007F11CE" w:rsidRPr="00721590">
        <w:rPr>
          <w:rFonts w:cstheme="minorHAnsi"/>
          <w:sz w:val="24"/>
          <w:szCs w:val="24"/>
          <w:shd w:val="clear" w:color="auto" w:fill="FFFFFF"/>
        </w:rPr>
        <w:t>T</w:t>
      </w:r>
      <w:r w:rsidR="003266BF" w:rsidRPr="00721590">
        <w:rPr>
          <w:rFonts w:cstheme="minorHAnsi"/>
          <w:sz w:val="24"/>
          <w:szCs w:val="24"/>
          <w:shd w:val="clear" w:color="auto" w:fill="FFFFFF"/>
        </w:rPr>
        <w:t>he US Gulf of Mexico region alone likely supports the world’s largest remaining natural oyster reefs</w:t>
      </w:r>
      <w:r w:rsidR="00E373BF" w:rsidRPr="00721590">
        <w:rPr>
          <w:rFonts w:cstheme="minorHAnsi"/>
          <w:sz w:val="24"/>
          <w:szCs w:val="24"/>
          <w:shd w:val="clear" w:color="auto" w:fill="FFFFFF"/>
        </w:rPr>
        <w:t xml:space="preserve"> (Beck et al. 2011)</w:t>
      </w:r>
      <w:r w:rsidR="007F11CE" w:rsidRPr="00721590">
        <w:rPr>
          <w:rFonts w:cstheme="minorHAnsi"/>
          <w:sz w:val="24"/>
          <w:szCs w:val="24"/>
          <w:shd w:val="clear" w:color="auto" w:fill="FFFFFF"/>
        </w:rPr>
        <w:t xml:space="preserve">, and these reefs provide </w:t>
      </w:r>
      <w:r w:rsidR="00E373BF" w:rsidRPr="00721590">
        <w:rPr>
          <w:rFonts w:cstheme="minorHAnsi"/>
          <w:sz w:val="24"/>
          <w:szCs w:val="24"/>
          <w:shd w:val="clear" w:color="auto" w:fill="FFFFFF"/>
        </w:rPr>
        <w:t>about 69%</w:t>
      </w:r>
      <w:r w:rsidR="007F11CE" w:rsidRPr="00721590">
        <w:rPr>
          <w:rFonts w:cstheme="minorHAnsi"/>
          <w:sz w:val="24"/>
          <w:szCs w:val="24"/>
          <w:shd w:val="clear" w:color="auto" w:fill="FFFFFF"/>
        </w:rPr>
        <w:t xml:space="preserve"> of the US commercial wild </w:t>
      </w:r>
      <w:r w:rsidR="00780020" w:rsidRPr="00721590">
        <w:rPr>
          <w:rFonts w:cstheme="minorHAnsi"/>
          <w:sz w:val="24"/>
          <w:szCs w:val="24"/>
          <w:shd w:val="clear" w:color="auto" w:fill="FFFFFF"/>
        </w:rPr>
        <w:t xml:space="preserve">eastern </w:t>
      </w:r>
      <w:r w:rsidR="007F11CE" w:rsidRPr="00721590">
        <w:rPr>
          <w:rFonts w:cstheme="minorHAnsi"/>
          <w:sz w:val="24"/>
          <w:szCs w:val="24"/>
          <w:shd w:val="clear" w:color="auto" w:fill="FFFFFF"/>
        </w:rPr>
        <w:t>oyster harvest</w:t>
      </w:r>
      <w:r w:rsidR="00E373BF" w:rsidRPr="00721590">
        <w:rPr>
          <w:rFonts w:cstheme="minorHAnsi"/>
          <w:sz w:val="24"/>
          <w:szCs w:val="24"/>
          <w:shd w:val="clear" w:color="auto" w:fill="FFFFFF"/>
        </w:rPr>
        <w:t xml:space="preserve"> (2016 data, see </w:t>
      </w:r>
      <w:r w:rsidR="00395535" w:rsidRPr="00721590">
        <w:rPr>
          <w:rFonts w:cstheme="minorHAnsi"/>
          <w:sz w:val="24"/>
          <w:szCs w:val="24"/>
        </w:rPr>
        <w:t>NOAA Fisheries 2019</w:t>
      </w:r>
      <w:r w:rsidR="00514F5D" w:rsidRPr="00721590">
        <w:rPr>
          <w:rFonts w:cstheme="minorHAnsi"/>
          <w:sz w:val="24"/>
          <w:szCs w:val="24"/>
        </w:rPr>
        <w:t>a</w:t>
      </w:r>
      <w:r w:rsidR="00E373BF" w:rsidRPr="00721590">
        <w:rPr>
          <w:rFonts w:cstheme="minorHAnsi"/>
          <w:sz w:val="24"/>
          <w:szCs w:val="24"/>
        </w:rPr>
        <w:t>)</w:t>
      </w:r>
      <w:r w:rsidR="001B76FB" w:rsidRPr="00721590">
        <w:rPr>
          <w:rFonts w:cstheme="minorHAnsi"/>
          <w:sz w:val="24"/>
          <w:szCs w:val="24"/>
        </w:rPr>
        <w:t>.</w:t>
      </w:r>
      <w:r w:rsidR="001B76FB" w:rsidRPr="00721590">
        <w:rPr>
          <w:rFonts w:cstheme="minorHAnsi"/>
          <w:sz w:val="24"/>
          <w:szCs w:val="24"/>
          <w:shd w:val="clear" w:color="auto" w:fill="FFFFFF"/>
        </w:rPr>
        <w:t xml:space="preserve"> </w:t>
      </w:r>
      <w:r w:rsidR="00780020" w:rsidRPr="00721590">
        <w:rPr>
          <w:rFonts w:cstheme="minorHAnsi"/>
          <w:sz w:val="24"/>
          <w:szCs w:val="24"/>
          <w:shd w:val="clear" w:color="auto" w:fill="FFFFFF"/>
        </w:rPr>
        <w:t>Florida has historically supported about 10% of this total but following the collapse of the Apalachicola Bay oyster fishery</w:t>
      </w:r>
      <w:r w:rsidR="000B07AC" w:rsidRPr="00721590">
        <w:rPr>
          <w:rFonts w:cstheme="minorHAnsi"/>
          <w:sz w:val="24"/>
          <w:szCs w:val="24"/>
          <w:shd w:val="clear" w:color="auto" w:fill="FFFFFF"/>
        </w:rPr>
        <w:t xml:space="preserve"> in 2012</w:t>
      </w:r>
      <w:r w:rsidR="00780020" w:rsidRPr="00721590">
        <w:rPr>
          <w:rFonts w:cstheme="minorHAnsi"/>
          <w:sz w:val="24"/>
          <w:szCs w:val="24"/>
          <w:shd w:val="clear" w:color="auto" w:fill="FFFFFF"/>
        </w:rPr>
        <w:t xml:space="preserve"> (Pine et al. 2015)</w:t>
      </w:r>
      <w:ins w:id="9" w:author="Latysh, Natalie" w:date="2020-01-29T10:59:00Z">
        <w:r w:rsidR="00C6525A">
          <w:rPr>
            <w:rFonts w:cstheme="minorHAnsi"/>
            <w:sz w:val="24"/>
            <w:szCs w:val="24"/>
            <w:shd w:val="clear" w:color="auto" w:fill="FFFFFF"/>
          </w:rPr>
          <w:t>,</w:t>
        </w:r>
      </w:ins>
      <w:r w:rsidR="00780020" w:rsidRPr="00721590">
        <w:rPr>
          <w:rFonts w:cstheme="minorHAnsi"/>
          <w:sz w:val="24"/>
          <w:szCs w:val="24"/>
          <w:shd w:val="clear" w:color="auto" w:fill="FFFFFF"/>
        </w:rPr>
        <w:t xml:space="preserve"> this total has declined to about 5%</w:t>
      </w:r>
      <w:r w:rsidR="000B07AC" w:rsidRPr="00721590">
        <w:rPr>
          <w:rFonts w:cstheme="minorHAnsi"/>
          <w:sz w:val="24"/>
          <w:szCs w:val="24"/>
          <w:shd w:val="clear" w:color="auto" w:fill="FFFFFF"/>
        </w:rPr>
        <w:t xml:space="preserve"> of total </w:t>
      </w:r>
      <w:r w:rsidR="005B5A44" w:rsidRPr="00721590">
        <w:rPr>
          <w:rFonts w:cstheme="minorHAnsi"/>
          <w:sz w:val="24"/>
          <w:szCs w:val="24"/>
          <w:shd w:val="clear" w:color="auto" w:fill="FFFFFF"/>
        </w:rPr>
        <w:t xml:space="preserve">US </w:t>
      </w:r>
      <w:r w:rsidR="000B07AC" w:rsidRPr="00721590">
        <w:rPr>
          <w:rFonts w:cstheme="minorHAnsi"/>
          <w:sz w:val="24"/>
          <w:szCs w:val="24"/>
          <w:shd w:val="clear" w:color="auto" w:fill="FFFFFF"/>
        </w:rPr>
        <w:t>landings</w:t>
      </w:r>
      <w:r w:rsidR="00780020" w:rsidRPr="00721590">
        <w:rPr>
          <w:rFonts w:cstheme="minorHAnsi"/>
          <w:sz w:val="24"/>
          <w:szCs w:val="24"/>
          <w:shd w:val="clear" w:color="auto" w:fill="FFFFFF"/>
        </w:rPr>
        <w:t xml:space="preserve"> (NOAA </w:t>
      </w:r>
      <w:r w:rsidR="00395535" w:rsidRPr="00721590">
        <w:rPr>
          <w:rFonts w:cstheme="minorHAnsi"/>
          <w:sz w:val="24"/>
          <w:szCs w:val="24"/>
          <w:shd w:val="clear" w:color="auto" w:fill="FFFFFF"/>
        </w:rPr>
        <w:t>Fisheries 2019</w:t>
      </w:r>
      <w:r w:rsidR="00C505CB" w:rsidRPr="00721590">
        <w:rPr>
          <w:rFonts w:cstheme="minorHAnsi"/>
          <w:sz w:val="24"/>
          <w:szCs w:val="24"/>
          <w:shd w:val="clear" w:color="auto" w:fill="FFFFFF"/>
        </w:rPr>
        <w:t>a</w:t>
      </w:r>
      <w:r w:rsidR="00780020" w:rsidRPr="00721590">
        <w:rPr>
          <w:rFonts w:cstheme="minorHAnsi"/>
          <w:sz w:val="24"/>
          <w:szCs w:val="24"/>
          <w:shd w:val="clear" w:color="auto" w:fill="FFFFFF"/>
        </w:rPr>
        <w:t>).</w:t>
      </w:r>
    </w:p>
    <w:p w14:paraId="3394EB0C" w14:textId="632B7801" w:rsidR="005B5A44" w:rsidRPr="00721590" w:rsidRDefault="001D02E0" w:rsidP="009D4EA6">
      <w:pPr>
        <w:spacing w:after="0" w:line="480" w:lineRule="auto"/>
        <w:ind w:firstLine="720"/>
        <w:rPr>
          <w:rFonts w:cstheme="minorHAnsi"/>
          <w:sz w:val="24"/>
          <w:szCs w:val="24"/>
          <w:shd w:val="clear" w:color="auto" w:fill="FFFFFF"/>
        </w:rPr>
      </w:pPr>
      <w:r w:rsidRPr="00721590">
        <w:rPr>
          <w:rFonts w:cstheme="minorHAnsi"/>
          <w:sz w:val="24"/>
          <w:szCs w:val="24"/>
          <w:shd w:val="clear" w:color="auto" w:fill="FFFFFF"/>
        </w:rPr>
        <w:t>The Suwannee</w:t>
      </w:r>
      <w:r w:rsidR="00553229" w:rsidRPr="00721590">
        <w:rPr>
          <w:rFonts w:cstheme="minorHAnsi"/>
          <w:sz w:val="24"/>
          <w:szCs w:val="24"/>
          <w:shd w:val="clear" w:color="auto" w:fill="FFFFFF"/>
        </w:rPr>
        <w:t xml:space="preserve"> River estuary </w:t>
      </w:r>
      <w:r w:rsidR="00A94102" w:rsidRPr="00721590">
        <w:rPr>
          <w:rFonts w:cstheme="minorHAnsi"/>
          <w:sz w:val="24"/>
          <w:szCs w:val="24"/>
          <w:shd w:val="clear" w:color="auto" w:fill="FFFFFF"/>
        </w:rPr>
        <w:t xml:space="preserve">(Figure 1) </w:t>
      </w:r>
      <w:r w:rsidRPr="00721590">
        <w:rPr>
          <w:rFonts w:cstheme="minorHAnsi"/>
          <w:sz w:val="24"/>
          <w:szCs w:val="24"/>
          <w:shd w:val="clear" w:color="auto" w:fill="FFFFFF"/>
        </w:rPr>
        <w:t>is one of the least developed coastal regions in the continental US as more than 30% of the land area and about 100 km of coastline is protected (Main and Allen 2007)</w:t>
      </w:r>
      <w:r w:rsidR="002A1E40" w:rsidRPr="00721590">
        <w:rPr>
          <w:rFonts w:cstheme="minorHAnsi"/>
          <w:sz w:val="24"/>
          <w:szCs w:val="24"/>
          <w:shd w:val="clear" w:color="auto" w:fill="FFFFFF"/>
        </w:rPr>
        <w:t xml:space="preserve"> and</w:t>
      </w:r>
      <w:r w:rsidRPr="00721590">
        <w:rPr>
          <w:rFonts w:cstheme="minorHAnsi"/>
          <w:sz w:val="24"/>
          <w:szCs w:val="24"/>
          <w:shd w:val="clear" w:color="auto" w:fill="FFFFFF"/>
        </w:rPr>
        <w:t xml:space="preserve"> road and human population densit</w:t>
      </w:r>
      <w:r w:rsidR="008A4958" w:rsidRPr="00721590">
        <w:rPr>
          <w:rFonts w:cstheme="minorHAnsi"/>
          <w:sz w:val="24"/>
          <w:szCs w:val="24"/>
          <w:shd w:val="clear" w:color="auto" w:fill="FFFFFF"/>
        </w:rPr>
        <w:t>ies are</w:t>
      </w:r>
      <w:r w:rsidRPr="00721590">
        <w:rPr>
          <w:rFonts w:cstheme="minorHAnsi"/>
          <w:sz w:val="24"/>
          <w:szCs w:val="24"/>
          <w:shd w:val="clear" w:color="auto" w:fill="FFFFFF"/>
        </w:rPr>
        <w:t xml:space="preserve"> among the lowest in Florida (</w:t>
      </w:r>
      <w:proofErr w:type="spellStart"/>
      <w:r w:rsidRPr="00721590">
        <w:rPr>
          <w:rFonts w:cstheme="minorHAnsi"/>
          <w:sz w:val="24"/>
          <w:szCs w:val="24"/>
          <w:shd w:val="clear" w:color="auto" w:fill="FFFFFF"/>
        </w:rPr>
        <w:t>Geselbrach</w:t>
      </w:r>
      <w:proofErr w:type="spellEnd"/>
      <w:r w:rsidRPr="00721590">
        <w:rPr>
          <w:rFonts w:cstheme="minorHAnsi"/>
          <w:sz w:val="24"/>
          <w:szCs w:val="24"/>
          <w:shd w:val="clear" w:color="auto" w:fill="FFFFFF"/>
        </w:rPr>
        <w:t xml:space="preserve"> 2007</w:t>
      </w:r>
      <w:r w:rsidR="00B04886" w:rsidRPr="00721590">
        <w:rPr>
          <w:rFonts w:cstheme="minorHAnsi"/>
          <w:sz w:val="24"/>
          <w:szCs w:val="24"/>
          <w:shd w:val="clear" w:color="auto" w:fill="FFFFFF"/>
        </w:rPr>
        <w:t>; Southwick Associates 2015</w:t>
      </w:r>
      <w:r w:rsidRPr="00721590">
        <w:rPr>
          <w:rFonts w:cstheme="minorHAnsi"/>
          <w:sz w:val="24"/>
          <w:szCs w:val="24"/>
          <w:shd w:val="clear" w:color="auto" w:fill="FFFFFF"/>
        </w:rPr>
        <w:t>)</w:t>
      </w:r>
      <w:r w:rsidR="00B04886" w:rsidRPr="00721590">
        <w:rPr>
          <w:rFonts w:cstheme="minorHAnsi"/>
          <w:sz w:val="24"/>
          <w:szCs w:val="24"/>
          <w:shd w:val="clear" w:color="auto" w:fill="FFFFFF"/>
        </w:rPr>
        <w:t xml:space="preserve">. </w:t>
      </w:r>
      <w:r w:rsidR="00395DD6" w:rsidRPr="00721590">
        <w:rPr>
          <w:rFonts w:cstheme="minorHAnsi"/>
          <w:sz w:val="24"/>
          <w:szCs w:val="24"/>
          <w:shd w:val="clear" w:color="auto" w:fill="FFFFFF"/>
        </w:rPr>
        <w:t xml:space="preserve">Loss of oyster reefs in this </w:t>
      </w:r>
      <w:r w:rsidR="00C64199" w:rsidRPr="00721590">
        <w:rPr>
          <w:rFonts w:cstheme="minorHAnsi"/>
          <w:sz w:val="24"/>
          <w:szCs w:val="24"/>
          <w:shd w:val="clear" w:color="auto" w:fill="FFFFFF"/>
        </w:rPr>
        <w:t>area</w:t>
      </w:r>
      <w:r w:rsidR="00395DD6" w:rsidRPr="00721590">
        <w:rPr>
          <w:rFonts w:cstheme="minorHAnsi"/>
          <w:sz w:val="24"/>
          <w:szCs w:val="24"/>
          <w:shd w:val="clear" w:color="auto" w:fill="FFFFFF"/>
        </w:rPr>
        <w:t xml:space="preserve"> is of conservation concern (Beck et al. 2000) as oyster reefs have large ecological and economic value</w:t>
      </w:r>
      <w:r w:rsidR="001B76FB" w:rsidRPr="00721590">
        <w:rPr>
          <w:rFonts w:cstheme="minorHAnsi"/>
          <w:sz w:val="24"/>
          <w:szCs w:val="24"/>
          <w:shd w:val="clear" w:color="auto" w:fill="FFFFFF"/>
        </w:rPr>
        <w:t xml:space="preserve">. </w:t>
      </w:r>
      <w:r w:rsidR="00B04886" w:rsidRPr="00721590">
        <w:rPr>
          <w:rFonts w:cstheme="minorHAnsi"/>
          <w:sz w:val="24"/>
          <w:szCs w:val="24"/>
          <w:shd w:val="clear" w:color="auto" w:fill="FFFFFF"/>
        </w:rPr>
        <w:t xml:space="preserve">In </w:t>
      </w:r>
      <w:r w:rsidR="00395DD6" w:rsidRPr="00721590">
        <w:rPr>
          <w:rFonts w:cstheme="minorHAnsi"/>
          <w:sz w:val="24"/>
          <w:szCs w:val="24"/>
          <w:shd w:val="clear" w:color="auto" w:fill="FFFFFF"/>
        </w:rPr>
        <w:t>this region</w:t>
      </w:r>
      <w:r w:rsidR="00C64199" w:rsidRPr="00721590">
        <w:rPr>
          <w:rFonts w:cstheme="minorHAnsi"/>
          <w:sz w:val="24"/>
          <w:szCs w:val="24"/>
          <w:shd w:val="clear" w:color="auto" w:fill="FFFFFF"/>
        </w:rPr>
        <w:t>,</w:t>
      </w:r>
      <w:r w:rsidR="00B04886" w:rsidRPr="00721590">
        <w:rPr>
          <w:rFonts w:cstheme="minorHAnsi"/>
          <w:sz w:val="24"/>
          <w:szCs w:val="24"/>
          <w:shd w:val="clear" w:color="auto" w:fill="FFFFFF"/>
        </w:rPr>
        <w:t xml:space="preserve"> about 13% of private sector employment</w:t>
      </w:r>
      <w:r w:rsidR="002A1E40" w:rsidRPr="00721590">
        <w:rPr>
          <w:rFonts w:cstheme="minorHAnsi"/>
          <w:sz w:val="24"/>
          <w:szCs w:val="24"/>
          <w:shd w:val="clear" w:color="auto" w:fill="FFFFFF"/>
        </w:rPr>
        <w:t xml:space="preserve"> and 25% of all economic activity</w:t>
      </w:r>
      <w:r w:rsidR="00B04886" w:rsidRPr="00721590">
        <w:rPr>
          <w:rFonts w:cstheme="minorHAnsi"/>
          <w:sz w:val="24"/>
          <w:szCs w:val="24"/>
          <w:shd w:val="clear" w:color="auto" w:fill="FFFFFF"/>
        </w:rPr>
        <w:t xml:space="preserve"> is related to natural resources (Southwick Associates 2015)</w:t>
      </w:r>
      <w:r w:rsidR="00553229" w:rsidRPr="00721590">
        <w:rPr>
          <w:rFonts w:cstheme="minorHAnsi"/>
          <w:sz w:val="24"/>
          <w:szCs w:val="24"/>
          <w:shd w:val="clear" w:color="auto" w:fill="FFFFFF"/>
        </w:rPr>
        <w:t xml:space="preserve"> including commercial shellfish </w:t>
      </w:r>
      <w:r w:rsidR="00553229" w:rsidRPr="00721590">
        <w:rPr>
          <w:rFonts w:cstheme="minorHAnsi"/>
          <w:sz w:val="24"/>
          <w:szCs w:val="24"/>
          <w:shd w:val="clear" w:color="auto" w:fill="FFFFFF"/>
        </w:rPr>
        <w:lastRenderedPageBreak/>
        <w:t>harvest</w:t>
      </w:r>
      <w:r w:rsidR="001B76FB" w:rsidRPr="00721590">
        <w:rPr>
          <w:rFonts w:cstheme="minorHAnsi"/>
          <w:sz w:val="24"/>
          <w:szCs w:val="24"/>
          <w:shd w:val="clear" w:color="auto" w:fill="FFFFFF"/>
        </w:rPr>
        <w:t xml:space="preserve">. </w:t>
      </w:r>
      <w:r w:rsidR="009A2128" w:rsidRPr="00721590">
        <w:rPr>
          <w:rFonts w:cstheme="minorHAnsi"/>
          <w:sz w:val="24"/>
          <w:szCs w:val="24"/>
          <w:shd w:val="clear" w:color="auto" w:fill="FFFFFF"/>
        </w:rPr>
        <w:t>Oyster reefs can form both intertidal and subtidal reefs, and the Big Bend is known for expansive intertidal reefs</w:t>
      </w:r>
      <w:r w:rsidR="00725018" w:rsidRPr="00721590">
        <w:rPr>
          <w:rFonts w:cstheme="minorHAnsi"/>
          <w:sz w:val="24"/>
          <w:szCs w:val="24"/>
          <w:shd w:val="clear" w:color="auto" w:fill="FFFFFF"/>
        </w:rPr>
        <w:t xml:space="preserve"> that occur in shallow water (&lt;1-m</w:t>
      </w:r>
      <w:r w:rsidR="00B56F5A" w:rsidRPr="00721590">
        <w:rPr>
          <w:rFonts w:cstheme="minorHAnsi"/>
          <w:sz w:val="24"/>
          <w:szCs w:val="24"/>
          <w:shd w:val="clear" w:color="auto" w:fill="FFFFFF"/>
        </w:rPr>
        <w:t xml:space="preserve"> depth) and often exposed to air during low tide</w:t>
      </w:r>
      <w:r w:rsidR="001B76FB" w:rsidRPr="00721590">
        <w:rPr>
          <w:rFonts w:cstheme="minorHAnsi"/>
          <w:sz w:val="24"/>
          <w:szCs w:val="24"/>
          <w:shd w:val="clear" w:color="auto" w:fill="FFFFFF"/>
        </w:rPr>
        <w:t xml:space="preserve">. </w:t>
      </w:r>
      <w:r w:rsidR="00B56F5A" w:rsidRPr="00721590">
        <w:rPr>
          <w:rFonts w:cstheme="minorHAnsi"/>
          <w:sz w:val="24"/>
          <w:szCs w:val="24"/>
          <w:shd w:val="clear" w:color="auto" w:fill="FFFFFF"/>
        </w:rPr>
        <w:t>These interti</w:t>
      </w:r>
      <w:r w:rsidR="00FD411F" w:rsidRPr="00721590">
        <w:rPr>
          <w:rFonts w:cstheme="minorHAnsi"/>
          <w:sz w:val="24"/>
          <w:szCs w:val="24"/>
          <w:shd w:val="clear" w:color="auto" w:fill="FFFFFF"/>
        </w:rPr>
        <w:t>d</w:t>
      </w:r>
      <w:r w:rsidR="00B56F5A" w:rsidRPr="00721590">
        <w:rPr>
          <w:rFonts w:cstheme="minorHAnsi"/>
          <w:sz w:val="24"/>
          <w:szCs w:val="24"/>
          <w:shd w:val="clear" w:color="auto" w:fill="FFFFFF"/>
        </w:rPr>
        <w:t>al reefs serve</w:t>
      </w:r>
      <w:r w:rsidR="00683CF0" w:rsidRPr="00721590">
        <w:rPr>
          <w:rFonts w:cstheme="minorHAnsi"/>
          <w:sz w:val="24"/>
          <w:szCs w:val="24"/>
          <w:shd w:val="clear" w:color="auto" w:fill="FFFFFF"/>
        </w:rPr>
        <w:t xml:space="preserve"> important ecological and hydrological roles in the region</w:t>
      </w:r>
      <w:r w:rsidR="001B76FB" w:rsidRPr="00721590">
        <w:rPr>
          <w:rFonts w:cstheme="minorHAnsi"/>
          <w:sz w:val="24"/>
          <w:szCs w:val="24"/>
          <w:shd w:val="clear" w:color="auto" w:fill="FFFFFF"/>
        </w:rPr>
        <w:t xml:space="preserve">. </w:t>
      </w:r>
      <w:r w:rsidR="00F80B74" w:rsidRPr="00721590">
        <w:rPr>
          <w:rFonts w:cstheme="minorHAnsi"/>
          <w:sz w:val="24"/>
          <w:szCs w:val="24"/>
          <w:shd w:val="clear" w:color="auto" w:fill="FFFFFF"/>
        </w:rPr>
        <w:t xml:space="preserve">Kaplan et al. (2016) suggested that </w:t>
      </w:r>
      <w:r w:rsidR="00055A82" w:rsidRPr="00721590">
        <w:rPr>
          <w:rFonts w:cstheme="minorHAnsi"/>
          <w:sz w:val="24"/>
          <w:szCs w:val="24"/>
          <w:shd w:val="clear" w:color="auto" w:fill="FFFFFF"/>
        </w:rPr>
        <w:t xml:space="preserve">intertidal </w:t>
      </w:r>
      <w:r w:rsidR="00F80B74" w:rsidRPr="00721590">
        <w:rPr>
          <w:rFonts w:cstheme="minorHAnsi"/>
          <w:sz w:val="24"/>
          <w:szCs w:val="24"/>
          <w:shd w:val="clear" w:color="auto" w:fill="FFFFFF"/>
        </w:rPr>
        <w:t>oyster reefs</w:t>
      </w:r>
      <w:r w:rsidR="00C64199" w:rsidRPr="00721590">
        <w:rPr>
          <w:rFonts w:cstheme="minorHAnsi"/>
          <w:sz w:val="24"/>
          <w:szCs w:val="24"/>
          <w:shd w:val="clear" w:color="auto" w:fill="FFFFFF"/>
        </w:rPr>
        <w:t xml:space="preserve"> in the Big Bend</w:t>
      </w:r>
      <w:r w:rsidR="00F80B74" w:rsidRPr="00721590">
        <w:rPr>
          <w:rFonts w:cstheme="minorHAnsi"/>
          <w:sz w:val="24"/>
          <w:szCs w:val="24"/>
          <w:shd w:val="clear" w:color="auto" w:fill="FFFFFF"/>
        </w:rPr>
        <w:t xml:space="preserve"> provide a keystone ecosystem service due to their physical orientation as linear chains parallel to the coastline</w:t>
      </w:r>
      <w:r w:rsidR="001B76FB" w:rsidRPr="00721590">
        <w:rPr>
          <w:rFonts w:cstheme="minorHAnsi"/>
          <w:sz w:val="24"/>
          <w:szCs w:val="24"/>
          <w:shd w:val="clear" w:color="auto" w:fill="FFFFFF"/>
        </w:rPr>
        <w:t>.</w:t>
      </w:r>
      <w:commentRangeStart w:id="10"/>
      <w:r w:rsidR="001B76FB" w:rsidRPr="00721590">
        <w:rPr>
          <w:rFonts w:cstheme="minorHAnsi"/>
          <w:sz w:val="24"/>
          <w:szCs w:val="24"/>
          <w:shd w:val="clear" w:color="auto" w:fill="FFFFFF"/>
        </w:rPr>
        <w:t xml:space="preserve"> </w:t>
      </w:r>
      <w:commentRangeEnd w:id="10"/>
      <w:r w:rsidR="009952CE">
        <w:rPr>
          <w:rStyle w:val="CommentReference"/>
        </w:rPr>
        <w:commentReference w:id="10"/>
      </w:r>
      <w:r w:rsidR="00725018" w:rsidRPr="00721590">
        <w:rPr>
          <w:rFonts w:cstheme="minorHAnsi"/>
          <w:sz w:val="24"/>
          <w:szCs w:val="24"/>
          <w:shd w:val="clear" w:color="auto" w:fill="FFFFFF"/>
        </w:rPr>
        <w:t xml:space="preserve">Likely because of the extremely low gradient of the Big Bend coastline, these parallel chains of reef can be found in </w:t>
      </w:r>
      <w:r w:rsidR="00B56F5A" w:rsidRPr="00721590">
        <w:rPr>
          <w:rFonts w:cstheme="minorHAnsi"/>
          <w:sz w:val="24"/>
          <w:szCs w:val="24"/>
          <w:shd w:val="clear" w:color="auto" w:fill="FFFFFF"/>
        </w:rPr>
        <w:t>series (multiple parallel chains)</w:t>
      </w:r>
      <w:r w:rsidR="00725018" w:rsidRPr="00721590">
        <w:rPr>
          <w:rFonts w:cstheme="minorHAnsi"/>
          <w:sz w:val="24"/>
          <w:szCs w:val="24"/>
          <w:shd w:val="clear" w:color="auto" w:fill="FFFFFF"/>
        </w:rPr>
        <w:t xml:space="preserve"> which may reflect </w:t>
      </w:r>
      <w:commentRangeStart w:id="11"/>
      <w:r w:rsidR="00725018" w:rsidRPr="00721590">
        <w:rPr>
          <w:rFonts w:cstheme="minorHAnsi"/>
          <w:sz w:val="24"/>
          <w:szCs w:val="24"/>
          <w:shd w:val="clear" w:color="auto" w:fill="FFFFFF"/>
        </w:rPr>
        <w:t xml:space="preserve">other </w:t>
      </w:r>
      <w:commentRangeEnd w:id="11"/>
      <w:r w:rsidR="00C6525A">
        <w:rPr>
          <w:rStyle w:val="CommentReference"/>
        </w:rPr>
        <w:commentReference w:id="11"/>
      </w:r>
      <w:r w:rsidR="00725018" w:rsidRPr="00721590">
        <w:rPr>
          <w:rFonts w:cstheme="minorHAnsi"/>
          <w:sz w:val="24"/>
          <w:szCs w:val="24"/>
          <w:shd w:val="clear" w:color="auto" w:fill="FFFFFF"/>
        </w:rPr>
        <w:t>shoreline levels</w:t>
      </w:r>
      <w:r w:rsidR="001B76FB" w:rsidRPr="00721590">
        <w:rPr>
          <w:rFonts w:cstheme="minorHAnsi"/>
          <w:sz w:val="24"/>
          <w:szCs w:val="24"/>
          <w:shd w:val="clear" w:color="auto" w:fill="FFFFFF"/>
        </w:rPr>
        <w:t xml:space="preserve">. </w:t>
      </w:r>
      <w:r w:rsidR="00B56F5A" w:rsidRPr="00721590">
        <w:rPr>
          <w:rFonts w:cstheme="minorHAnsi"/>
          <w:sz w:val="24"/>
          <w:szCs w:val="24"/>
          <w:shd w:val="clear" w:color="auto" w:fill="FFFFFF"/>
        </w:rPr>
        <w:t>We define these parallel chains as</w:t>
      </w:r>
      <w:r w:rsidR="00725018" w:rsidRPr="00721590">
        <w:rPr>
          <w:rFonts w:cstheme="minorHAnsi"/>
          <w:sz w:val="24"/>
          <w:szCs w:val="24"/>
          <w:shd w:val="clear" w:color="auto" w:fill="FFFFFF"/>
        </w:rPr>
        <w:t xml:space="preserve"> inshore oyster reefs</w:t>
      </w:r>
      <w:r w:rsidR="00B56F5A" w:rsidRPr="00721590">
        <w:rPr>
          <w:rFonts w:cstheme="minorHAnsi"/>
          <w:sz w:val="24"/>
          <w:szCs w:val="24"/>
          <w:shd w:val="clear" w:color="auto" w:fill="FFFFFF"/>
        </w:rPr>
        <w:t>, which</w:t>
      </w:r>
      <w:r w:rsidR="00725018" w:rsidRPr="00721590">
        <w:rPr>
          <w:rFonts w:cstheme="minorHAnsi"/>
          <w:sz w:val="24"/>
          <w:szCs w:val="24"/>
          <w:shd w:val="clear" w:color="auto" w:fill="FFFFFF"/>
        </w:rPr>
        <w:t xml:space="preserve"> occur closest to the present shoreline, nearshore reefs </w:t>
      </w:r>
      <w:r w:rsidR="00B56F5A" w:rsidRPr="00721590">
        <w:rPr>
          <w:rFonts w:cstheme="minorHAnsi"/>
          <w:sz w:val="24"/>
          <w:szCs w:val="24"/>
          <w:shd w:val="clear" w:color="auto" w:fill="FFFFFF"/>
        </w:rPr>
        <w:t xml:space="preserve">which </w:t>
      </w:r>
      <w:r w:rsidR="00725018" w:rsidRPr="00721590">
        <w:rPr>
          <w:rFonts w:cstheme="minorHAnsi"/>
          <w:sz w:val="24"/>
          <w:szCs w:val="24"/>
          <w:shd w:val="clear" w:color="auto" w:fill="FFFFFF"/>
        </w:rPr>
        <w:t xml:space="preserve">are </w:t>
      </w:r>
      <w:commentRangeStart w:id="12"/>
      <w:r w:rsidR="00725018" w:rsidRPr="00721590">
        <w:rPr>
          <w:rFonts w:cstheme="minorHAnsi"/>
          <w:sz w:val="24"/>
          <w:szCs w:val="24"/>
          <w:shd w:val="clear" w:color="auto" w:fill="FFFFFF"/>
        </w:rPr>
        <w:t xml:space="preserve">slightly further </w:t>
      </w:r>
      <w:commentRangeEnd w:id="12"/>
      <w:r w:rsidR="00C6525A">
        <w:rPr>
          <w:rStyle w:val="CommentReference"/>
        </w:rPr>
        <w:commentReference w:id="12"/>
      </w:r>
      <w:r w:rsidR="00725018" w:rsidRPr="00721590">
        <w:rPr>
          <w:rFonts w:cstheme="minorHAnsi"/>
          <w:sz w:val="24"/>
          <w:szCs w:val="24"/>
          <w:shd w:val="clear" w:color="auto" w:fill="FFFFFF"/>
        </w:rPr>
        <w:t>from shore, and offshore reefs a</w:t>
      </w:r>
      <w:r w:rsidR="00B56F5A" w:rsidRPr="00721590">
        <w:rPr>
          <w:rFonts w:cstheme="minorHAnsi"/>
          <w:sz w:val="24"/>
          <w:szCs w:val="24"/>
          <w:shd w:val="clear" w:color="auto" w:fill="FFFFFF"/>
        </w:rPr>
        <w:t>s</w:t>
      </w:r>
      <w:r w:rsidR="00725018" w:rsidRPr="00721590">
        <w:rPr>
          <w:rFonts w:cstheme="minorHAnsi"/>
          <w:sz w:val="24"/>
          <w:szCs w:val="24"/>
          <w:shd w:val="clear" w:color="auto" w:fill="FFFFFF"/>
        </w:rPr>
        <w:t xml:space="preserve"> the furthest seaward</w:t>
      </w:r>
      <w:r w:rsidR="00B56F5A" w:rsidRPr="00721590">
        <w:rPr>
          <w:rFonts w:cstheme="minorHAnsi"/>
          <w:sz w:val="24"/>
          <w:szCs w:val="24"/>
          <w:shd w:val="clear" w:color="auto" w:fill="FFFFFF"/>
        </w:rPr>
        <w:t xml:space="preserve"> reefs that</w:t>
      </w:r>
      <w:r w:rsidR="00725018" w:rsidRPr="00721590">
        <w:rPr>
          <w:rFonts w:cstheme="minorHAnsi"/>
          <w:sz w:val="24"/>
          <w:szCs w:val="24"/>
          <w:shd w:val="clear" w:color="auto" w:fill="FFFFFF"/>
        </w:rPr>
        <w:t xml:space="preserve"> face the open Gulf of Mexico</w:t>
      </w:r>
      <w:r w:rsidR="001B76FB" w:rsidRPr="00721590">
        <w:rPr>
          <w:rFonts w:cstheme="minorHAnsi"/>
          <w:sz w:val="24"/>
          <w:szCs w:val="24"/>
          <w:shd w:val="clear" w:color="auto" w:fill="FFFFFF"/>
        </w:rPr>
        <w:t xml:space="preserve">. </w:t>
      </w:r>
      <w:commentRangeStart w:id="13"/>
      <w:commentRangeStart w:id="14"/>
      <w:r w:rsidR="003C330A" w:rsidRPr="00721590">
        <w:rPr>
          <w:rFonts w:cstheme="minorHAnsi"/>
          <w:sz w:val="24"/>
          <w:szCs w:val="24"/>
          <w:shd w:val="clear" w:color="auto" w:fill="FFFFFF"/>
        </w:rPr>
        <w:t>Because of this orientation, t</w:t>
      </w:r>
      <w:r w:rsidR="00F80B74" w:rsidRPr="00721590">
        <w:rPr>
          <w:rFonts w:cstheme="minorHAnsi"/>
          <w:sz w:val="24"/>
          <w:szCs w:val="24"/>
          <w:shd w:val="clear" w:color="auto" w:fill="FFFFFF"/>
        </w:rPr>
        <w:t>hese reefs help to promote dete</w:t>
      </w:r>
      <w:r w:rsidR="001D5B65" w:rsidRPr="00721590">
        <w:rPr>
          <w:rFonts w:cstheme="minorHAnsi"/>
          <w:sz w:val="24"/>
          <w:szCs w:val="24"/>
          <w:shd w:val="clear" w:color="auto" w:fill="FFFFFF"/>
        </w:rPr>
        <w:t>ntion</w:t>
      </w:r>
      <w:r w:rsidR="00F80B74" w:rsidRPr="00721590">
        <w:rPr>
          <w:rFonts w:cstheme="minorHAnsi"/>
          <w:sz w:val="24"/>
          <w:szCs w:val="24"/>
          <w:shd w:val="clear" w:color="auto" w:fill="FFFFFF"/>
        </w:rPr>
        <w:t xml:space="preserve"> of freshwater and modulation of salinity to promote estuarine conditions</w:t>
      </w:r>
      <w:r w:rsidR="00725018" w:rsidRPr="00721590">
        <w:rPr>
          <w:rFonts w:cstheme="minorHAnsi"/>
          <w:sz w:val="24"/>
          <w:szCs w:val="24"/>
          <w:shd w:val="clear" w:color="auto" w:fill="FFFFFF"/>
        </w:rPr>
        <w:t xml:space="preserve"> (Kaplan et al. 2016)</w:t>
      </w:r>
      <w:r w:rsidR="001B76FB" w:rsidRPr="00721590">
        <w:rPr>
          <w:rFonts w:cstheme="minorHAnsi"/>
          <w:sz w:val="24"/>
          <w:szCs w:val="24"/>
          <w:shd w:val="clear" w:color="auto" w:fill="FFFFFF"/>
        </w:rPr>
        <w:t xml:space="preserve">. </w:t>
      </w:r>
      <w:commentRangeEnd w:id="13"/>
      <w:r w:rsidR="009952CE">
        <w:rPr>
          <w:rStyle w:val="CommentReference"/>
        </w:rPr>
        <w:commentReference w:id="13"/>
      </w:r>
      <w:commentRangeEnd w:id="14"/>
      <w:r w:rsidR="00F77B0D">
        <w:rPr>
          <w:rStyle w:val="CommentReference"/>
        </w:rPr>
        <w:commentReference w:id="14"/>
      </w:r>
      <w:r w:rsidR="00395DD6" w:rsidRPr="00721590">
        <w:rPr>
          <w:rFonts w:cstheme="minorHAnsi"/>
          <w:sz w:val="24"/>
          <w:szCs w:val="24"/>
          <w:shd w:val="clear" w:color="auto" w:fill="FFFFFF"/>
        </w:rPr>
        <w:t xml:space="preserve">Bergquist et al. (2006) and Seavey et al. (2011) identified decadal changes in </w:t>
      </w:r>
      <w:r w:rsidR="00055A82" w:rsidRPr="00721590">
        <w:rPr>
          <w:rFonts w:cstheme="minorHAnsi"/>
          <w:sz w:val="24"/>
          <w:szCs w:val="24"/>
          <w:shd w:val="clear" w:color="auto" w:fill="FFFFFF"/>
        </w:rPr>
        <w:t xml:space="preserve">intertidal </w:t>
      </w:r>
      <w:r w:rsidR="00395DD6" w:rsidRPr="00721590">
        <w:rPr>
          <w:rFonts w:cstheme="minorHAnsi"/>
          <w:sz w:val="24"/>
          <w:szCs w:val="24"/>
          <w:shd w:val="clear" w:color="auto" w:fill="FFFFFF"/>
        </w:rPr>
        <w:t>oyster reefs in this region</w:t>
      </w:r>
      <w:r w:rsidR="001B76FB" w:rsidRPr="00721590">
        <w:rPr>
          <w:rFonts w:cstheme="minorHAnsi"/>
          <w:sz w:val="24"/>
          <w:szCs w:val="24"/>
          <w:shd w:val="clear" w:color="auto" w:fill="FFFFFF"/>
        </w:rPr>
        <w:t xml:space="preserve">. </w:t>
      </w:r>
      <w:r w:rsidR="00395DD6" w:rsidRPr="00721590">
        <w:rPr>
          <w:rFonts w:cstheme="minorHAnsi"/>
          <w:sz w:val="24"/>
          <w:szCs w:val="24"/>
          <w:shd w:val="clear" w:color="auto" w:fill="FFFFFF"/>
        </w:rPr>
        <w:t xml:space="preserve">Seavey et al. (2011) </w:t>
      </w:r>
      <w:r w:rsidR="005B5A44" w:rsidRPr="00721590">
        <w:rPr>
          <w:rFonts w:cstheme="minorHAnsi"/>
          <w:sz w:val="24"/>
          <w:szCs w:val="24"/>
          <w:shd w:val="clear" w:color="auto" w:fill="FFFFFF"/>
        </w:rPr>
        <w:t>used aerial imagery to</w:t>
      </w:r>
      <w:r w:rsidR="00395DD6" w:rsidRPr="00721590">
        <w:rPr>
          <w:rFonts w:cstheme="minorHAnsi"/>
          <w:sz w:val="24"/>
          <w:szCs w:val="24"/>
          <w:shd w:val="clear" w:color="auto" w:fill="FFFFFF"/>
        </w:rPr>
        <w:t xml:space="preserve"> document a </w:t>
      </w:r>
      <w:r w:rsidR="00395DD6" w:rsidRPr="00721590">
        <w:rPr>
          <w:rFonts w:cstheme="minorHAnsi"/>
          <w:sz w:val="24"/>
          <w:szCs w:val="24"/>
        </w:rPr>
        <w:t>66% net loss in oyster area from 1982-2011</w:t>
      </w:r>
      <w:r w:rsidR="008A4958" w:rsidRPr="00721590">
        <w:rPr>
          <w:rFonts w:cstheme="minorHAnsi"/>
          <w:sz w:val="24"/>
          <w:szCs w:val="24"/>
        </w:rPr>
        <w:t>,</w:t>
      </w:r>
      <w:r w:rsidR="00395DD6" w:rsidRPr="00721590">
        <w:rPr>
          <w:rFonts w:cstheme="minorHAnsi"/>
          <w:sz w:val="24"/>
          <w:szCs w:val="24"/>
        </w:rPr>
        <w:t xml:space="preserve"> with offshore intertidal reefs experiencing an 88% loss, nearshore reefs 61% loss, and inshore reefs 50% loss</w:t>
      </w:r>
      <w:r w:rsidR="001B76FB" w:rsidRPr="00721590">
        <w:rPr>
          <w:rFonts w:cstheme="minorHAnsi"/>
          <w:sz w:val="24"/>
          <w:szCs w:val="24"/>
        </w:rPr>
        <w:t>.</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Reasons for </w:t>
      </w:r>
      <w:r w:rsidR="00055A82" w:rsidRPr="00721590">
        <w:rPr>
          <w:rFonts w:cstheme="minorHAnsi"/>
          <w:sz w:val="24"/>
          <w:szCs w:val="24"/>
          <w:shd w:val="clear" w:color="auto" w:fill="FFFFFF"/>
        </w:rPr>
        <w:t xml:space="preserve">intertidal </w:t>
      </w:r>
      <w:r w:rsidRPr="00721590">
        <w:rPr>
          <w:rFonts w:cstheme="minorHAnsi"/>
          <w:sz w:val="24"/>
          <w:szCs w:val="24"/>
          <w:shd w:val="clear" w:color="auto" w:fill="FFFFFF"/>
        </w:rPr>
        <w:t>oyster population decline</w:t>
      </w:r>
      <w:r w:rsidR="002A1E40" w:rsidRPr="00721590">
        <w:rPr>
          <w:rFonts w:cstheme="minorHAnsi"/>
          <w:sz w:val="24"/>
          <w:szCs w:val="24"/>
          <w:shd w:val="clear" w:color="auto" w:fill="FFFFFF"/>
        </w:rPr>
        <w:t xml:space="preserve"> in this area are unknown, but Seavey et al. (2011) proposed a relationship with changes in freshwater discharge</w:t>
      </w:r>
      <w:r w:rsidR="00683CF0" w:rsidRPr="00721590">
        <w:rPr>
          <w:rFonts w:cstheme="minorHAnsi"/>
          <w:sz w:val="24"/>
          <w:szCs w:val="24"/>
          <w:shd w:val="clear" w:color="auto" w:fill="FFFFFF"/>
        </w:rPr>
        <w:t xml:space="preserve"> from the Suwannee River</w:t>
      </w:r>
      <w:r w:rsidR="008A2859" w:rsidRPr="00721590">
        <w:rPr>
          <w:rFonts w:cstheme="minorHAnsi"/>
          <w:sz w:val="24"/>
          <w:szCs w:val="24"/>
          <w:shd w:val="clear" w:color="auto" w:fill="FFFFFF"/>
        </w:rPr>
        <w:t xml:space="preserve"> leading to cascading </w:t>
      </w:r>
      <w:r w:rsidR="005B5A44" w:rsidRPr="00721590">
        <w:rPr>
          <w:rFonts w:cstheme="minorHAnsi"/>
          <w:sz w:val="24"/>
          <w:szCs w:val="24"/>
          <w:shd w:val="clear" w:color="auto" w:fill="FFFFFF"/>
        </w:rPr>
        <w:t xml:space="preserve">increase </w:t>
      </w:r>
      <w:r w:rsidR="008A2859" w:rsidRPr="00721590">
        <w:rPr>
          <w:rFonts w:cstheme="minorHAnsi"/>
          <w:sz w:val="24"/>
          <w:szCs w:val="24"/>
          <w:shd w:val="clear" w:color="auto" w:fill="FFFFFF"/>
        </w:rPr>
        <w:t xml:space="preserve">in frequency of </w:t>
      </w:r>
      <w:ins w:id="15" w:author="Latysh, Natalie" w:date="2020-01-29T11:13:00Z">
        <w:r w:rsidR="009D07EA">
          <w:rPr>
            <w:rFonts w:cstheme="minorHAnsi"/>
            <w:sz w:val="24"/>
            <w:szCs w:val="24"/>
            <w:shd w:val="clear" w:color="auto" w:fill="FFFFFF"/>
          </w:rPr>
          <w:t xml:space="preserve">oyster </w:t>
        </w:r>
      </w:ins>
      <w:r w:rsidR="008A2859" w:rsidRPr="00721590">
        <w:rPr>
          <w:rFonts w:cstheme="minorHAnsi"/>
          <w:sz w:val="24"/>
          <w:szCs w:val="24"/>
          <w:shd w:val="clear" w:color="auto" w:fill="FFFFFF"/>
        </w:rPr>
        <w:t xml:space="preserve">mortality events, </w:t>
      </w:r>
      <w:r w:rsidR="005B5A44" w:rsidRPr="00721590">
        <w:rPr>
          <w:rFonts w:cstheme="minorHAnsi"/>
          <w:sz w:val="24"/>
          <w:szCs w:val="24"/>
          <w:shd w:val="clear" w:color="auto" w:fill="FFFFFF"/>
        </w:rPr>
        <w:t xml:space="preserve">eventual </w:t>
      </w:r>
      <w:r w:rsidR="008A2859" w:rsidRPr="00721590">
        <w:rPr>
          <w:rFonts w:cstheme="minorHAnsi"/>
          <w:sz w:val="24"/>
          <w:szCs w:val="24"/>
          <w:shd w:val="clear" w:color="auto" w:fill="FFFFFF"/>
        </w:rPr>
        <w:t>loss of nucleation sites for oyster spat, and an irreversible collapse of intact oyster reef</w:t>
      </w:r>
      <w:r w:rsidR="005B5A44" w:rsidRPr="00721590">
        <w:rPr>
          <w:rFonts w:cstheme="minorHAnsi"/>
          <w:sz w:val="24"/>
          <w:szCs w:val="24"/>
          <w:shd w:val="clear" w:color="auto" w:fill="FFFFFF"/>
        </w:rPr>
        <w:t>s</w:t>
      </w:r>
      <w:r w:rsidR="008A2859" w:rsidRPr="00721590">
        <w:rPr>
          <w:rFonts w:cstheme="minorHAnsi"/>
          <w:sz w:val="24"/>
          <w:szCs w:val="24"/>
          <w:shd w:val="clear" w:color="auto" w:fill="FFFFFF"/>
        </w:rPr>
        <w:t xml:space="preserve">.  </w:t>
      </w:r>
      <w:r w:rsidR="00553229" w:rsidRPr="00721590">
        <w:rPr>
          <w:rFonts w:cstheme="minorHAnsi"/>
          <w:sz w:val="24"/>
          <w:szCs w:val="24"/>
          <w:shd w:val="clear" w:color="auto" w:fill="FFFFFF"/>
        </w:rPr>
        <w:t xml:space="preserve">Small-scale tests of restoring </w:t>
      </w:r>
      <w:r w:rsidR="00055A82" w:rsidRPr="00721590">
        <w:rPr>
          <w:rFonts w:cstheme="minorHAnsi"/>
          <w:sz w:val="24"/>
          <w:szCs w:val="24"/>
          <w:shd w:val="clear" w:color="auto" w:fill="FFFFFF"/>
        </w:rPr>
        <w:t xml:space="preserve">intertidal </w:t>
      </w:r>
      <w:r w:rsidR="00553229" w:rsidRPr="00721590">
        <w:rPr>
          <w:rFonts w:cstheme="minorHAnsi"/>
          <w:sz w:val="24"/>
          <w:szCs w:val="24"/>
          <w:shd w:val="clear" w:color="auto" w:fill="FFFFFF"/>
        </w:rPr>
        <w:t xml:space="preserve">oyster reefs through </w:t>
      </w:r>
      <w:r w:rsidR="00055A82" w:rsidRPr="00721590">
        <w:rPr>
          <w:rFonts w:cstheme="minorHAnsi"/>
          <w:sz w:val="24"/>
          <w:szCs w:val="24"/>
          <w:shd w:val="clear" w:color="auto" w:fill="FFFFFF"/>
        </w:rPr>
        <w:t>construction</w:t>
      </w:r>
      <w:r w:rsidR="00553229" w:rsidRPr="00721590">
        <w:rPr>
          <w:rFonts w:cstheme="minorHAnsi"/>
          <w:sz w:val="24"/>
          <w:szCs w:val="24"/>
          <w:shd w:val="clear" w:color="auto" w:fill="FFFFFF"/>
        </w:rPr>
        <w:t xml:space="preserve"> of nucleation sites have suggested that</w:t>
      </w:r>
      <w:commentRangeStart w:id="16"/>
      <w:r w:rsidR="00553229" w:rsidRPr="00721590">
        <w:rPr>
          <w:rFonts w:cstheme="minorHAnsi"/>
          <w:sz w:val="24"/>
          <w:szCs w:val="24"/>
          <w:shd w:val="clear" w:color="auto" w:fill="FFFFFF"/>
        </w:rPr>
        <w:t xml:space="preserve"> </w:t>
      </w:r>
      <w:commentRangeEnd w:id="16"/>
      <w:r w:rsidR="009D07EA">
        <w:rPr>
          <w:rStyle w:val="CommentReference"/>
        </w:rPr>
        <w:commentReference w:id="16"/>
      </w:r>
      <w:r w:rsidR="008A4958" w:rsidRPr="00721590">
        <w:rPr>
          <w:rFonts w:cstheme="minorHAnsi"/>
          <w:sz w:val="24"/>
          <w:szCs w:val="24"/>
          <w:shd w:val="clear" w:color="auto" w:fill="FFFFFF"/>
        </w:rPr>
        <w:t xml:space="preserve">nucleation sites are indeed limiting this population </w:t>
      </w:r>
      <w:r w:rsidR="00553229" w:rsidRPr="00721590">
        <w:rPr>
          <w:rFonts w:cstheme="minorHAnsi"/>
          <w:sz w:val="24"/>
          <w:szCs w:val="24"/>
          <w:shd w:val="clear" w:color="auto" w:fill="FFFFFF"/>
        </w:rPr>
        <w:t xml:space="preserve">(Frederick et al. </w:t>
      </w:r>
      <w:r w:rsidR="00FB0816" w:rsidRPr="00721590">
        <w:rPr>
          <w:rFonts w:cstheme="minorHAnsi"/>
          <w:sz w:val="24"/>
          <w:szCs w:val="24"/>
          <w:shd w:val="clear" w:color="auto" w:fill="FFFFFF"/>
        </w:rPr>
        <w:t>2016</w:t>
      </w:r>
      <w:r w:rsidR="00553229" w:rsidRPr="00721590">
        <w:rPr>
          <w:rFonts w:cstheme="minorHAnsi"/>
          <w:sz w:val="24"/>
          <w:szCs w:val="24"/>
          <w:shd w:val="clear" w:color="auto" w:fill="FFFFFF"/>
        </w:rPr>
        <w:t xml:space="preserve">, Kaplan et al. </w:t>
      </w:r>
      <w:r w:rsidR="00FB0816" w:rsidRPr="00721590">
        <w:rPr>
          <w:rFonts w:cstheme="minorHAnsi"/>
          <w:sz w:val="24"/>
          <w:szCs w:val="24"/>
          <w:shd w:val="clear" w:color="auto" w:fill="FFFFFF"/>
        </w:rPr>
        <w:t>2016</w:t>
      </w:r>
      <w:r w:rsidR="00553229" w:rsidRPr="00721590">
        <w:rPr>
          <w:rFonts w:cstheme="minorHAnsi"/>
          <w:sz w:val="24"/>
          <w:szCs w:val="24"/>
          <w:shd w:val="clear" w:color="auto" w:fill="FFFFFF"/>
        </w:rPr>
        <w:t>) and larger restoration efforts are now underway</w:t>
      </w:r>
      <w:r w:rsidR="001B76FB" w:rsidRPr="00721590">
        <w:rPr>
          <w:rFonts w:cstheme="minorHAnsi"/>
          <w:sz w:val="24"/>
          <w:szCs w:val="24"/>
          <w:shd w:val="clear" w:color="auto" w:fill="FFFFFF"/>
        </w:rPr>
        <w:t xml:space="preserve">. </w:t>
      </w:r>
      <w:r w:rsidR="005B5A44" w:rsidRPr="00721590">
        <w:rPr>
          <w:rFonts w:cstheme="minorHAnsi"/>
          <w:sz w:val="24"/>
          <w:szCs w:val="24"/>
          <w:shd w:val="clear" w:color="auto" w:fill="FFFFFF"/>
        </w:rPr>
        <w:t xml:space="preserve">Here, we assess recent trends in intertidal eastern oyster </w:t>
      </w:r>
      <w:r w:rsidR="005B5A44" w:rsidRPr="00721590">
        <w:rPr>
          <w:rFonts w:cstheme="minorHAnsi"/>
          <w:sz w:val="24"/>
          <w:szCs w:val="24"/>
          <w:shd w:val="clear" w:color="auto" w:fill="FFFFFF"/>
        </w:rPr>
        <w:lastRenderedPageBreak/>
        <w:t>populations (“oyster” hereafter) in the Suwannee River estuary, an area of high conservation value in the “Big Bend” region of the northeastern Gulf of Mexico, using fisheries independent data from irregular monitoring efforts</w:t>
      </w:r>
      <w:r w:rsidR="001B76FB" w:rsidRPr="00721590">
        <w:rPr>
          <w:rFonts w:cstheme="minorHAnsi"/>
          <w:sz w:val="24"/>
          <w:szCs w:val="24"/>
          <w:shd w:val="clear" w:color="auto" w:fill="FFFFFF"/>
        </w:rPr>
        <w:t xml:space="preserve">. </w:t>
      </w:r>
    </w:p>
    <w:p w14:paraId="1ECDB071" w14:textId="251B581F" w:rsidR="009D4EA6" w:rsidRPr="00721590" w:rsidRDefault="00586062" w:rsidP="009D4EA6">
      <w:pPr>
        <w:spacing w:after="0" w:line="480" w:lineRule="auto"/>
        <w:rPr>
          <w:rFonts w:cstheme="minorHAnsi"/>
          <w:iCs/>
          <w:sz w:val="24"/>
          <w:szCs w:val="24"/>
          <w:shd w:val="clear" w:color="auto" w:fill="FFFFFF"/>
        </w:rPr>
      </w:pPr>
      <w:r w:rsidRPr="00721590">
        <w:rPr>
          <w:rFonts w:cstheme="minorHAnsi"/>
          <w:iCs/>
          <w:sz w:val="24"/>
          <w:szCs w:val="24"/>
          <w:shd w:val="clear" w:color="auto" w:fill="FFFFFF"/>
        </w:rPr>
        <w:t>&lt;A&gt;Methods</w:t>
      </w:r>
    </w:p>
    <w:p w14:paraId="5E236080" w14:textId="49578C06" w:rsidR="001E1027" w:rsidRPr="00721590" w:rsidRDefault="00586062" w:rsidP="009D4EA6">
      <w:pPr>
        <w:spacing w:after="0" w:line="480" w:lineRule="auto"/>
        <w:rPr>
          <w:rFonts w:cstheme="minorHAnsi"/>
          <w:i/>
          <w:sz w:val="24"/>
          <w:szCs w:val="24"/>
          <w:shd w:val="clear" w:color="auto" w:fill="FFFFFF"/>
        </w:rPr>
      </w:pPr>
      <w:r w:rsidRPr="00721590">
        <w:rPr>
          <w:rFonts w:cstheme="minorHAnsi"/>
          <w:i/>
          <w:sz w:val="24"/>
          <w:szCs w:val="24"/>
          <w:shd w:val="clear" w:color="auto" w:fill="FFFFFF"/>
        </w:rPr>
        <w:t>&lt;</w:t>
      </w:r>
      <w:r w:rsidR="00B32482" w:rsidRPr="00721590">
        <w:rPr>
          <w:rFonts w:cstheme="minorHAnsi"/>
          <w:i/>
          <w:sz w:val="24"/>
          <w:szCs w:val="24"/>
          <w:shd w:val="clear" w:color="auto" w:fill="FFFFFF"/>
        </w:rPr>
        <w:t>B</w:t>
      </w:r>
      <w:r w:rsidRPr="00721590">
        <w:rPr>
          <w:rFonts w:cstheme="minorHAnsi"/>
          <w:i/>
          <w:sz w:val="24"/>
          <w:szCs w:val="24"/>
          <w:shd w:val="clear" w:color="auto" w:fill="FFFFFF"/>
        </w:rPr>
        <w:t>&gt;</w:t>
      </w:r>
      <w:r w:rsidR="009D4EA6" w:rsidRPr="00721590">
        <w:rPr>
          <w:rFonts w:cstheme="minorHAnsi"/>
          <w:i/>
          <w:sz w:val="24"/>
          <w:szCs w:val="24"/>
          <w:shd w:val="clear" w:color="auto" w:fill="FFFFFF"/>
        </w:rPr>
        <w:t>S</w:t>
      </w:r>
      <w:r w:rsidRPr="00721590">
        <w:rPr>
          <w:rFonts w:cstheme="minorHAnsi"/>
          <w:i/>
          <w:sz w:val="24"/>
          <w:szCs w:val="24"/>
          <w:shd w:val="clear" w:color="auto" w:fill="FFFFFF"/>
        </w:rPr>
        <w:t>tudy Site</w:t>
      </w:r>
      <w:r w:rsidR="00E8272A" w:rsidRPr="00721590">
        <w:rPr>
          <w:rFonts w:cstheme="minorHAnsi"/>
          <w:i/>
          <w:sz w:val="24"/>
          <w:szCs w:val="24"/>
          <w:shd w:val="clear" w:color="auto" w:fill="FFFFFF"/>
        </w:rPr>
        <w:t xml:space="preserve">. – </w:t>
      </w:r>
      <w:r w:rsidR="00AF4724" w:rsidRPr="00721590">
        <w:rPr>
          <w:rFonts w:cstheme="minorHAnsi"/>
          <w:sz w:val="24"/>
          <w:szCs w:val="24"/>
          <w:shd w:val="clear" w:color="auto" w:fill="FFFFFF"/>
        </w:rPr>
        <w:t xml:space="preserve">The Suwannee River estuary </w:t>
      </w:r>
      <w:r w:rsidR="000B07AC" w:rsidRPr="00721590">
        <w:rPr>
          <w:rFonts w:cstheme="minorHAnsi"/>
          <w:sz w:val="24"/>
          <w:szCs w:val="24"/>
          <w:shd w:val="clear" w:color="auto" w:fill="FFFFFF"/>
        </w:rPr>
        <w:t xml:space="preserve">in the northeastern Gulf of Mexico (Figure 1) </w:t>
      </w:r>
      <w:r w:rsidR="00AF4724" w:rsidRPr="00721590">
        <w:rPr>
          <w:rFonts w:cstheme="minorHAnsi"/>
          <w:sz w:val="24"/>
          <w:szCs w:val="24"/>
          <w:shd w:val="clear" w:color="auto" w:fill="FFFFFF"/>
        </w:rPr>
        <w:t>can be divided into three subareas (</w:t>
      </w:r>
      <w:r w:rsidR="00AB2625" w:rsidRPr="00721590">
        <w:rPr>
          <w:rFonts w:cstheme="minorHAnsi"/>
          <w:sz w:val="24"/>
          <w:szCs w:val="24"/>
          <w:shd w:val="clear" w:color="auto" w:fill="FFFFFF"/>
        </w:rPr>
        <w:t xml:space="preserve">Orlando et al. </w:t>
      </w:r>
      <w:r w:rsidR="00AF4724" w:rsidRPr="00721590">
        <w:rPr>
          <w:rFonts w:cstheme="minorHAnsi"/>
          <w:sz w:val="24"/>
          <w:szCs w:val="24"/>
          <w:shd w:val="clear" w:color="auto" w:fill="FFFFFF"/>
        </w:rPr>
        <w:t xml:space="preserve">1993), including </w:t>
      </w:r>
      <w:r w:rsidR="008A6E46" w:rsidRPr="00721590">
        <w:rPr>
          <w:rFonts w:cstheme="minorHAnsi"/>
          <w:sz w:val="24"/>
          <w:szCs w:val="24"/>
          <w:shd w:val="clear" w:color="auto" w:fill="FFFFFF"/>
        </w:rPr>
        <w:t>the lower Suwannee River,</w:t>
      </w:r>
      <w:r w:rsidR="00AF4724" w:rsidRPr="00721590">
        <w:rPr>
          <w:rFonts w:cstheme="minorHAnsi"/>
          <w:sz w:val="24"/>
          <w:szCs w:val="24"/>
          <w:shd w:val="clear" w:color="auto" w:fill="FFFFFF"/>
        </w:rPr>
        <w:t xml:space="preserve"> upper </w:t>
      </w:r>
      <w:r w:rsidR="008A6E46" w:rsidRPr="00721590">
        <w:rPr>
          <w:rFonts w:cstheme="minorHAnsi"/>
          <w:sz w:val="24"/>
          <w:szCs w:val="24"/>
          <w:shd w:val="clear" w:color="auto" w:fill="FFFFFF"/>
        </w:rPr>
        <w:t>Suwannee Sound,</w:t>
      </w:r>
      <w:r w:rsidR="00AF4724" w:rsidRPr="00721590">
        <w:rPr>
          <w:rFonts w:cstheme="minorHAnsi"/>
          <w:sz w:val="24"/>
          <w:szCs w:val="24"/>
          <w:shd w:val="clear" w:color="auto" w:fill="FFFFFF"/>
        </w:rPr>
        <w:t xml:space="preserve"> and lower Suwannee Sound</w:t>
      </w:r>
      <w:r w:rsidR="001B76FB" w:rsidRPr="00721590">
        <w:rPr>
          <w:rFonts w:cstheme="minorHAnsi"/>
          <w:sz w:val="24"/>
          <w:szCs w:val="24"/>
          <w:shd w:val="clear" w:color="auto" w:fill="FFFFFF"/>
        </w:rPr>
        <w:t xml:space="preserve">. </w:t>
      </w:r>
      <w:r w:rsidR="00C64199" w:rsidRPr="00721590">
        <w:rPr>
          <w:rFonts w:cstheme="minorHAnsi"/>
          <w:sz w:val="24"/>
          <w:szCs w:val="24"/>
          <w:shd w:val="clear" w:color="auto" w:fill="FFFFFF"/>
        </w:rPr>
        <w:t xml:space="preserve">These </w:t>
      </w:r>
      <w:r w:rsidR="00AF4724" w:rsidRPr="00721590">
        <w:rPr>
          <w:rFonts w:cstheme="minorHAnsi"/>
          <w:sz w:val="24"/>
          <w:szCs w:val="24"/>
          <w:shd w:val="clear" w:color="auto" w:fill="FFFFFF"/>
        </w:rPr>
        <w:t>shallow (&lt;2-m) region</w:t>
      </w:r>
      <w:r w:rsidR="00C64199" w:rsidRPr="00721590">
        <w:rPr>
          <w:rFonts w:cstheme="minorHAnsi"/>
          <w:sz w:val="24"/>
          <w:szCs w:val="24"/>
          <w:shd w:val="clear" w:color="auto" w:fill="FFFFFF"/>
        </w:rPr>
        <w:t>s</w:t>
      </w:r>
      <w:r w:rsidR="00683CF0" w:rsidRPr="00721590">
        <w:rPr>
          <w:rFonts w:cstheme="minorHAnsi"/>
          <w:sz w:val="24"/>
          <w:szCs w:val="24"/>
          <w:shd w:val="clear" w:color="auto" w:fill="FFFFFF"/>
        </w:rPr>
        <w:t>,</w:t>
      </w:r>
      <w:r w:rsidR="00AF4724" w:rsidRPr="00721590">
        <w:rPr>
          <w:rFonts w:cstheme="minorHAnsi"/>
          <w:sz w:val="24"/>
          <w:szCs w:val="24"/>
          <w:shd w:val="clear" w:color="auto" w:fill="FFFFFF"/>
        </w:rPr>
        <w:t xml:space="preserve"> fringed by coastal marsh</w:t>
      </w:r>
      <w:r w:rsidR="00A51725" w:rsidRPr="00721590">
        <w:rPr>
          <w:rFonts w:cstheme="minorHAnsi"/>
          <w:sz w:val="24"/>
          <w:szCs w:val="24"/>
          <w:shd w:val="clear" w:color="auto" w:fill="FFFFFF"/>
        </w:rPr>
        <w:t>,</w:t>
      </w:r>
      <w:r w:rsidR="00AF4724" w:rsidRPr="00721590">
        <w:rPr>
          <w:rFonts w:cstheme="minorHAnsi"/>
          <w:sz w:val="24"/>
          <w:szCs w:val="24"/>
          <w:shd w:val="clear" w:color="auto" w:fill="FFFFFF"/>
        </w:rPr>
        <w:t xml:space="preserve"> sh</w:t>
      </w:r>
      <w:r w:rsidR="00C64199" w:rsidRPr="00721590">
        <w:rPr>
          <w:rFonts w:cstheme="minorHAnsi"/>
          <w:sz w:val="24"/>
          <w:szCs w:val="24"/>
          <w:shd w:val="clear" w:color="auto" w:fill="FFFFFF"/>
        </w:rPr>
        <w:t>ell/</w:t>
      </w:r>
      <w:r w:rsidR="001B76FB" w:rsidRPr="00721590">
        <w:rPr>
          <w:rFonts w:cstheme="minorHAnsi"/>
          <w:sz w:val="24"/>
          <w:szCs w:val="24"/>
          <w:shd w:val="clear" w:color="auto" w:fill="FFFFFF"/>
        </w:rPr>
        <w:t>sand,</w:t>
      </w:r>
      <w:r w:rsidR="00AF4724" w:rsidRPr="00721590">
        <w:rPr>
          <w:rFonts w:cstheme="minorHAnsi"/>
          <w:sz w:val="24"/>
          <w:szCs w:val="24"/>
          <w:shd w:val="clear" w:color="auto" w:fill="FFFFFF"/>
        </w:rPr>
        <w:t xml:space="preserve"> and oyster bars</w:t>
      </w:r>
      <w:r w:rsidR="00683CF0" w:rsidRPr="00721590">
        <w:rPr>
          <w:rFonts w:cstheme="minorHAnsi"/>
          <w:sz w:val="24"/>
          <w:szCs w:val="24"/>
          <w:shd w:val="clear" w:color="auto" w:fill="FFFFFF"/>
        </w:rPr>
        <w:t>,</w:t>
      </w:r>
      <w:r w:rsidR="00AF4724" w:rsidRPr="00721590">
        <w:rPr>
          <w:rFonts w:cstheme="minorHAnsi"/>
          <w:sz w:val="24"/>
          <w:szCs w:val="24"/>
          <w:shd w:val="clear" w:color="auto" w:fill="FFFFFF"/>
        </w:rPr>
        <w:t xml:space="preserve"> </w:t>
      </w:r>
      <w:r w:rsidR="00683CF0" w:rsidRPr="00721590">
        <w:rPr>
          <w:rFonts w:cstheme="minorHAnsi"/>
          <w:sz w:val="24"/>
          <w:szCs w:val="24"/>
          <w:shd w:val="clear" w:color="auto" w:fill="FFFFFF"/>
        </w:rPr>
        <w:t>are</w:t>
      </w:r>
      <w:r w:rsidR="00C64199" w:rsidRPr="00721590">
        <w:rPr>
          <w:rFonts w:cstheme="minorHAnsi"/>
          <w:sz w:val="24"/>
          <w:szCs w:val="24"/>
          <w:shd w:val="clear" w:color="auto" w:fill="FFFFFF"/>
        </w:rPr>
        <w:t xml:space="preserve"> </w:t>
      </w:r>
      <w:r w:rsidR="00AF4724" w:rsidRPr="00721590">
        <w:rPr>
          <w:rFonts w:cstheme="minorHAnsi"/>
          <w:sz w:val="24"/>
          <w:szCs w:val="24"/>
          <w:shd w:val="clear" w:color="auto" w:fill="FFFFFF"/>
        </w:rPr>
        <w:t xml:space="preserve">bisected by the Suwannee River and generally bounded to the north by </w:t>
      </w:r>
      <w:commentRangeStart w:id="17"/>
      <w:r w:rsidR="00AF4724" w:rsidRPr="00721590">
        <w:rPr>
          <w:rFonts w:cstheme="minorHAnsi"/>
          <w:sz w:val="24"/>
          <w:szCs w:val="24"/>
          <w:shd w:val="clear" w:color="auto" w:fill="FFFFFF"/>
        </w:rPr>
        <w:t xml:space="preserve">Horseshoe Point </w:t>
      </w:r>
      <w:commentRangeEnd w:id="17"/>
      <w:r w:rsidR="001F6984">
        <w:rPr>
          <w:rStyle w:val="CommentReference"/>
        </w:rPr>
        <w:commentReference w:id="17"/>
      </w:r>
      <w:r w:rsidR="00AF4724" w:rsidRPr="00721590">
        <w:rPr>
          <w:rFonts w:cstheme="minorHAnsi"/>
          <w:sz w:val="24"/>
          <w:szCs w:val="24"/>
          <w:shd w:val="clear" w:color="auto" w:fill="FFFFFF"/>
        </w:rPr>
        <w:t xml:space="preserve">and south by Cedar </w:t>
      </w:r>
      <w:commentRangeStart w:id="18"/>
      <w:commentRangeStart w:id="19"/>
      <w:r w:rsidR="00AF4724" w:rsidRPr="00721590">
        <w:rPr>
          <w:rFonts w:cstheme="minorHAnsi"/>
          <w:sz w:val="24"/>
          <w:szCs w:val="24"/>
          <w:shd w:val="clear" w:color="auto" w:fill="FFFFFF"/>
        </w:rPr>
        <w:t>Keys</w:t>
      </w:r>
      <w:r w:rsidR="00C64199" w:rsidRPr="00721590">
        <w:rPr>
          <w:rFonts w:cstheme="minorHAnsi"/>
          <w:sz w:val="24"/>
          <w:szCs w:val="24"/>
          <w:shd w:val="clear" w:color="auto" w:fill="FFFFFF"/>
        </w:rPr>
        <w:t xml:space="preserve"> </w:t>
      </w:r>
      <w:commentRangeEnd w:id="18"/>
      <w:r w:rsidR="001F6984">
        <w:rPr>
          <w:rStyle w:val="CommentReference"/>
        </w:rPr>
        <w:commentReference w:id="18"/>
      </w:r>
      <w:commentRangeEnd w:id="19"/>
      <w:r w:rsidR="00F77B0D">
        <w:rPr>
          <w:rStyle w:val="CommentReference"/>
        </w:rPr>
        <w:commentReference w:id="19"/>
      </w:r>
      <w:r w:rsidR="00C64199" w:rsidRPr="00721590">
        <w:rPr>
          <w:rFonts w:cstheme="minorHAnsi"/>
          <w:sz w:val="24"/>
          <w:szCs w:val="24"/>
          <w:shd w:val="clear" w:color="auto" w:fill="FFFFFF"/>
        </w:rPr>
        <w:t>(Orlando</w:t>
      </w:r>
      <w:r w:rsidR="00AB2625" w:rsidRPr="00721590">
        <w:rPr>
          <w:rFonts w:cstheme="minorHAnsi"/>
          <w:sz w:val="24"/>
          <w:szCs w:val="24"/>
          <w:shd w:val="clear" w:color="auto" w:fill="FFFFFF"/>
        </w:rPr>
        <w:t xml:space="preserve"> et al.</w:t>
      </w:r>
      <w:r w:rsidR="00C64199" w:rsidRPr="00721590">
        <w:rPr>
          <w:rFonts w:cstheme="minorHAnsi"/>
          <w:sz w:val="24"/>
          <w:szCs w:val="24"/>
          <w:shd w:val="clear" w:color="auto" w:fill="FFFFFF"/>
        </w:rPr>
        <w:t xml:space="preserve"> 1993; Wright et al. 2005)</w:t>
      </w:r>
      <w:r w:rsidR="00AF4724" w:rsidRPr="00721590">
        <w:rPr>
          <w:rFonts w:cstheme="minorHAnsi"/>
          <w:sz w:val="24"/>
          <w:szCs w:val="24"/>
          <w:shd w:val="clear" w:color="auto" w:fill="FFFFFF"/>
        </w:rPr>
        <w:t>.  State and federal partners manage most of the land surrounding the estuary and the 54-km tidally influenced reach of the Suwannee River as conservation land</w:t>
      </w:r>
      <w:r w:rsidR="001B76FB" w:rsidRPr="00721590">
        <w:rPr>
          <w:rFonts w:cstheme="minorHAnsi"/>
          <w:sz w:val="24"/>
          <w:szCs w:val="24"/>
          <w:shd w:val="clear" w:color="auto" w:fill="FFFFFF"/>
        </w:rPr>
        <w:t xml:space="preserve">. </w:t>
      </w:r>
      <w:r w:rsidR="001E1027" w:rsidRPr="00721590">
        <w:rPr>
          <w:rFonts w:cstheme="minorHAnsi"/>
          <w:sz w:val="24"/>
          <w:szCs w:val="24"/>
          <w:shd w:val="clear" w:color="auto" w:fill="FFFFFF"/>
        </w:rPr>
        <w:t>Suwan</w:t>
      </w:r>
      <w:r w:rsidR="00816FBA" w:rsidRPr="00721590">
        <w:rPr>
          <w:rFonts w:cstheme="minorHAnsi"/>
          <w:sz w:val="24"/>
          <w:szCs w:val="24"/>
          <w:shd w:val="clear" w:color="auto" w:fill="FFFFFF"/>
        </w:rPr>
        <w:t>n</w:t>
      </w:r>
      <w:r w:rsidR="001E1027" w:rsidRPr="00721590">
        <w:rPr>
          <w:rFonts w:cstheme="minorHAnsi"/>
          <w:sz w:val="24"/>
          <w:szCs w:val="24"/>
          <w:shd w:val="clear" w:color="auto" w:fill="FFFFFF"/>
        </w:rPr>
        <w:t xml:space="preserve">ee Sound is </w:t>
      </w:r>
      <w:r w:rsidR="00C64199" w:rsidRPr="00721590">
        <w:rPr>
          <w:rFonts w:cstheme="minorHAnsi"/>
          <w:sz w:val="24"/>
          <w:szCs w:val="24"/>
          <w:shd w:val="clear" w:color="auto" w:fill="FFFFFF"/>
        </w:rPr>
        <w:t>an</w:t>
      </w:r>
      <w:r w:rsidR="009149BC" w:rsidRPr="00721590">
        <w:rPr>
          <w:rFonts w:cstheme="minorHAnsi"/>
          <w:sz w:val="24"/>
          <w:szCs w:val="24"/>
          <w:shd w:val="clear" w:color="auto" w:fill="FFFFFF"/>
        </w:rPr>
        <w:t xml:space="preserve"> open ocean</w:t>
      </w:r>
      <w:r w:rsidR="008A4958" w:rsidRPr="00721590">
        <w:rPr>
          <w:rFonts w:cstheme="minorHAnsi"/>
          <w:sz w:val="24"/>
          <w:szCs w:val="24"/>
          <w:shd w:val="clear" w:color="auto" w:fill="FFFFFF"/>
        </w:rPr>
        <w:t>-</w:t>
      </w:r>
      <w:r w:rsidR="009149BC" w:rsidRPr="00721590">
        <w:rPr>
          <w:rFonts w:cstheme="minorHAnsi"/>
          <w:sz w:val="24"/>
          <w:szCs w:val="24"/>
          <w:shd w:val="clear" w:color="auto" w:fill="FFFFFF"/>
        </w:rPr>
        <w:t xml:space="preserve">facing </w:t>
      </w:r>
      <w:r w:rsidR="00944183" w:rsidRPr="00721590">
        <w:rPr>
          <w:rFonts w:cstheme="minorHAnsi"/>
          <w:sz w:val="24"/>
          <w:szCs w:val="24"/>
          <w:shd w:val="clear" w:color="auto" w:fill="FFFFFF"/>
        </w:rPr>
        <w:t>deltaic</w:t>
      </w:r>
      <w:r w:rsidR="009149BC" w:rsidRPr="00721590">
        <w:rPr>
          <w:rFonts w:cstheme="minorHAnsi"/>
          <w:sz w:val="24"/>
          <w:szCs w:val="24"/>
          <w:shd w:val="clear" w:color="auto" w:fill="FFFFFF"/>
        </w:rPr>
        <w:t xml:space="preserve"> estuary (Orlando</w:t>
      </w:r>
      <w:r w:rsidR="00AB2625" w:rsidRPr="00721590">
        <w:rPr>
          <w:rFonts w:cstheme="minorHAnsi"/>
          <w:sz w:val="24"/>
          <w:szCs w:val="24"/>
          <w:shd w:val="clear" w:color="auto" w:fill="FFFFFF"/>
        </w:rPr>
        <w:t xml:space="preserve"> et al.</w:t>
      </w:r>
      <w:r w:rsidR="009149BC" w:rsidRPr="00721590">
        <w:rPr>
          <w:rFonts w:cstheme="minorHAnsi"/>
          <w:sz w:val="24"/>
          <w:szCs w:val="24"/>
          <w:shd w:val="clear" w:color="auto" w:fill="FFFFFF"/>
        </w:rPr>
        <w:t xml:space="preserve"> 1993</w:t>
      </w:r>
      <w:r w:rsidR="000935CD" w:rsidRPr="00721590">
        <w:rPr>
          <w:rFonts w:cstheme="minorHAnsi"/>
          <w:sz w:val="24"/>
          <w:szCs w:val="24"/>
          <w:shd w:val="clear" w:color="auto" w:fill="FFFFFF"/>
        </w:rPr>
        <w:t>; Wright et al. 2005</w:t>
      </w:r>
      <w:r w:rsidR="009149BC" w:rsidRPr="00721590">
        <w:rPr>
          <w:rFonts w:cstheme="minorHAnsi"/>
          <w:sz w:val="24"/>
          <w:szCs w:val="24"/>
          <w:shd w:val="clear" w:color="auto" w:fill="FFFFFF"/>
        </w:rPr>
        <w:t>)</w:t>
      </w:r>
      <w:r w:rsidR="00055A82" w:rsidRPr="00721590">
        <w:rPr>
          <w:rFonts w:cstheme="minorHAnsi"/>
          <w:sz w:val="24"/>
          <w:szCs w:val="24"/>
          <w:shd w:val="clear" w:color="auto" w:fill="FFFFFF"/>
        </w:rPr>
        <w:t xml:space="preserve"> and is heavily influenced by d</w:t>
      </w:r>
      <w:r w:rsidR="00944183" w:rsidRPr="00721590">
        <w:rPr>
          <w:rFonts w:cstheme="minorHAnsi"/>
          <w:sz w:val="24"/>
          <w:szCs w:val="24"/>
          <w:shd w:val="clear" w:color="auto" w:fill="FFFFFF"/>
        </w:rPr>
        <w:t>ischarge from the Suwannee River</w:t>
      </w:r>
      <w:r w:rsidR="00055A82" w:rsidRPr="00721590">
        <w:rPr>
          <w:rFonts w:cstheme="minorHAnsi"/>
          <w:sz w:val="24"/>
          <w:szCs w:val="24"/>
          <w:shd w:val="clear" w:color="auto" w:fill="FFFFFF"/>
        </w:rPr>
        <w:t xml:space="preserve"> which</w:t>
      </w:r>
      <w:r w:rsidR="00944183" w:rsidRPr="00721590">
        <w:rPr>
          <w:rFonts w:cstheme="minorHAnsi"/>
          <w:sz w:val="24"/>
          <w:szCs w:val="24"/>
          <w:shd w:val="clear" w:color="auto" w:fill="FFFFFF"/>
        </w:rPr>
        <w:t xml:space="preserve"> provides about 60% of the inflow to the entire Florida Big Bend region (Montague and </w:t>
      </w:r>
      <w:proofErr w:type="spellStart"/>
      <w:r w:rsidR="00944183" w:rsidRPr="00721590">
        <w:rPr>
          <w:rFonts w:cstheme="minorHAnsi"/>
          <w:sz w:val="24"/>
          <w:szCs w:val="24"/>
          <w:shd w:val="clear" w:color="auto" w:fill="FFFFFF"/>
        </w:rPr>
        <w:t>Odum</w:t>
      </w:r>
      <w:proofErr w:type="spellEnd"/>
      <w:r w:rsidR="00944183" w:rsidRPr="00721590">
        <w:rPr>
          <w:rFonts w:cstheme="minorHAnsi"/>
          <w:sz w:val="24"/>
          <w:szCs w:val="24"/>
          <w:shd w:val="clear" w:color="auto" w:fill="FFFFFF"/>
        </w:rPr>
        <w:t xml:space="preserve"> 1997)</w:t>
      </w:r>
      <w:r w:rsidR="001B76FB" w:rsidRPr="00721590">
        <w:rPr>
          <w:rFonts w:cstheme="minorHAnsi"/>
          <w:sz w:val="24"/>
          <w:szCs w:val="24"/>
          <w:shd w:val="clear" w:color="auto" w:fill="FFFFFF"/>
        </w:rPr>
        <w:t xml:space="preserve">. </w:t>
      </w:r>
      <w:r w:rsidR="00944183" w:rsidRPr="00721590">
        <w:rPr>
          <w:rFonts w:cstheme="minorHAnsi"/>
          <w:sz w:val="24"/>
          <w:szCs w:val="24"/>
          <w:shd w:val="clear" w:color="auto" w:fill="FFFFFF"/>
        </w:rPr>
        <w:t>Suwannee Sound is the largest estuary within the</w:t>
      </w:r>
      <w:r w:rsidR="00055A82" w:rsidRPr="00721590">
        <w:rPr>
          <w:rFonts w:cstheme="minorHAnsi"/>
          <w:sz w:val="24"/>
          <w:szCs w:val="24"/>
          <w:shd w:val="clear" w:color="auto" w:fill="FFFFFF"/>
        </w:rPr>
        <w:t xml:space="preserve"> Big Bend</w:t>
      </w:r>
      <w:r w:rsidR="00944183" w:rsidRPr="00721590">
        <w:rPr>
          <w:rFonts w:cstheme="minorHAnsi"/>
          <w:sz w:val="24"/>
          <w:szCs w:val="24"/>
          <w:shd w:val="clear" w:color="auto" w:fill="FFFFFF"/>
        </w:rPr>
        <w:t xml:space="preserve"> </w:t>
      </w:r>
      <w:r w:rsidR="0077243F" w:rsidRPr="00721590">
        <w:rPr>
          <w:rFonts w:cstheme="minorHAnsi"/>
          <w:sz w:val="24"/>
          <w:szCs w:val="24"/>
          <w:shd w:val="clear" w:color="auto" w:fill="FFFFFF"/>
        </w:rPr>
        <w:t>region</w:t>
      </w:r>
      <w:r w:rsidR="001B76FB" w:rsidRPr="00721590">
        <w:rPr>
          <w:rFonts w:cstheme="minorHAnsi"/>
          <w:sz w:val="24"/>
          <w:szCs w:val="24"/>
          <w:shd w:val="clear" w:color="auto" w:fill="FFFFFF"/>
        </w:rPr>
        <w:t xml:space="preserve">. </w:t>
      </w:r>
      <w:r w:rsidR="00944183" w:rsidRPr="00721590">
        <w:rPr>
          <w:rFonts w:cstheme="minorHAnsi"/>
          <w:sz w:val="24"/>
          <w:szCs w:val="24"/>
          <w:shd w:val="clear" w:color="auto" w:fill="FFFFFF"/>
        </w:rPr>
        <w:t xml:space="preserve">The Suwannee River is undammed and </w:t>
      </w:r>
      <w:r w:rsidR="00A42102" w:rsidRPr="00721590">
        <w:rPr>
          <w:rFonts w:cstheme="minorHAnsi"/>
          <w:sz w:val="24"/>
          <w:szCs w:val="24"/>
          <w:shd w:val="clear" w:color="auto" w:fill="FFFFFF"/>
        </w:rPr>
        <w:t>free flowing</w:t>
      </w:r>
      <w:r w:rsidR="00944183" w:rsidRPr="00721590">
        <w:rPr>
          <w:rFonts w:cstheme="minorHAnsi"/>
          <w:sz w:val="24"/>
          <w:szCs w:val="24"/>
          <w:shd w:val="clear" w:color="auto" w:fill="FFFFFF"/>
        </w:rPr>
        <w:t xml:space="preserve"> (</w:t>
      </w:r>
      <w:proofErr w:type="spellStart"/>
      <w:r w:rsidR="00944183" w:rsidRPr="00721590">
        <w:rPr>
          <w:rFonts w:cstheme="minorHAnsi"/>
          <w:sz w:val="24"/>
          <w:szCs w:val="24"/>
          <w:shd w:val="clear" w:color="auto" w:fill="FFFFFF"/>
        </w:rPr>
        <w:t>Benke</w:t>
      </w:r>
      <w:proofErr w:type="spellEnd"/>
      <w:r w:rsidR="00944183" w:rsidRPr="00721590">
        <w:rPr>
          <w:rFonts w:cstheme="minorHAnsi"/>
          <w:sz w:val="24"/>
          <w:szCs w:val="24"/>
          <w:shd w:val="clear" w:color="auto" w:fill="FFFFFF"/>
        </w:rPr>
        <w:t xml:space="preserve"> 1990</w:t>
      </w:r>
      <w:r w:rsidR="00311FF1" w:rsidRPr="00721590">
        <w:rPr>
          <w:rFonts w:cstheme="minorHAnsi"/>
          <w:sz w:val="24"/>
          <w:szCs w:val="24"/>
          <w:shd w:val="clear" w:color="auto" w:fill="FFFFFF"/>
        </w:rPr>
        <w:t>; Ward et al. 2005</w:t>
      </w:r>
      <w:r w:rsidR="00944183" w:rsidRPr="00721590">
        <w:rPr>
          <w:rFonts w:cstheme="minorHAnsi"/>
          <w:sz w:val="24"/>
          <w:szCs w:val="24"/>
          <w:shd w:val="clear" w:color="auto" w:fill="FFFFFF"/>
        </w:rPr>
        <w:t>)</w:t>
      </w:r>
      <w:r w:rsidR="00043EAC" w:rsidRPr="00721590">
        <w:rPr>
          <w:rFonts w:cstheme="minorHAnsi"/>
          <w:sz w:val="24"/>
          <w:szCs w:val="24"/>
          <w:shd w:val="clear" w:color="auto" w:fill="FFFFFF"/>
        </w:rPr>
        <w:t>,</w:t>
      </w:r>
      <w:r w:rsidR="00944183" w:rsidRPr="00721590">
        <w:rPr>
          <w:rFonts w:cstheme="minorHAnsi"/>
          <w:sz w:val="24"/>
          <w:szCs w:val="24"/>
          <w:shd w:val="clear" w:color="auto" w:fill="FFFFFF"/>
        </w:rPr>
        <w:t xml:space="preserve"> but river discharge may be modified due to surface and sub-surface water withdrawals within the basin</w:t>
      </w:r>
      <w:r w:rsidR="00584121" w:rsidRPr="00721590">
        <w:rPr>
          <w:rFonts w:cstheme="minorHAnsi"/>
          <w:sz w:val="24"/>
          <w:szCs w:val="24"/>
          <w:shd w:val="clear" w:color="auto" w:fill="FFFFFF"/>
        </w:rPr>
        <w:t xml:space="preserve"> (Mattson 2002)</w:t>
      </w:r>
      <w:r w:rsidR="00944183" w:rsidRPr="00721590">
        <w:rPr>
          <w:rFonts w:cstheme="minorHAnsi"/>
          <w:sz w:val="24"/>
          <w:szCs w:val="24"/>
          <w:shd w:val="clear" w:color="auto" w:fill="FFFFFF"/>
        </w:rPr>
        <w:t>.</w:t>
      </w:r>
      <w:r w:rsidR="00584121" w:rsidRPr="00721590">
        <w:rPr>
          <w:rFonts w:cstheme="minorHAnsi"/>
          <w:sz w:val="24"/>
          <w:szCs w:val="24"/>
          <w:shd w:val="clear" w:color="auto" w:fill="FFFFFF"/>
        </w:rPr>
        <w:t xml:space="preserve">  Water inputs are from extensive groundwater inflows from the Floridan aquifer and surface</w:t>
      </w:r>
      <w:r w:rsidR="00A51725" w:rsidRPr="00721590">
        <w:rPr>
          <w:rFonts w:cstheme="minorHAnsi"/>
          <w:sz w:val="24"/>
          <w:szCs w:val="24"/>
          <w:shd w:val="clear" w:color="auto" w:fill="FFFFFF"/>
        </w:rPr>
        <w:t xml:space="preserve"> </w:t>
      </w:r>
      <w:r w:rsidR="00584121" w:rsidRPr="00721590">
        <w:rPr>
          <w:rFonts w:cstheme="minorHAnsi"/>
          <w:sz w:val="24"/>
          <w:szCs w:val="24"/>
          <w:shd w:val="clear" w:color="auto" w:fill="FFFFFF"/>
        </w:rPr>
        <w:t>water runoff from precipitation</w:t>
      </w:r>
      <w:r w:rsidR="001B76FB" w:rsidRPr="00721590">
        <w:rPr>
          <w:rFonts w:cstheme="minorHAnsi"/>
          <w:sz w:val="24"/>
          <w:szCs w:val="24"/>
          <w:shd w:val="clear" w:color="auto" w:fill="FFFFFF"/>
        </w:rPr>
        <w:t xml:space="preserve">. </w:t>
      </w:r>
      <w:r w:rsidR="00944183" w:rsidRPr="00721590">
        <w:rPr>
          <w:rFonts w:cstheme="minorHAnsi"/>
          <w:sz w:val="24"/>
          <w:szCs w:val="24"/>
          <w:shd w:val="clear" w:color="auto" w:fill="FFFFFF"/>
        </w:rPr>
        <w:t>Suwannee River discharge is a major factor influencing monthly, seasonal, and annual variation in salinity in Suwannee Sound (Orlando</w:t>
      </w:r>
      <w:r w:rsidR="00816FBA" w:rsidRPr="00721590">
        <w:rPr>
          <w:rFonts w:cstheme="minorHAnsi"/>
          <w:sz w:val="24"/>
          <w:szCs w:val="24"/>
          <w:shd w:val="clear" w:color="auto" w:fill="FFFFFF"/>
        </w:rPr>
        <w:t xml:space="preserve"> et al.</w:t>
      </w:r>
      <w:r w:rsidR="00944183" w:rsidRPr="00721590">
        <w:rPr>
          <w:rFonts w:cstheme="minorHAnsi"/>
          <w:sz w:val="24"/>
          <w:szCs w:val="24"/>
          <w:shd w:val="clear" w:color="auto" w:fill="FFFFFF"/>
        </w:rPr>
        <w:t xml:space="preserve"> 1993; Mattson 2002).</w:t>
      </w:r>
    </w:p>
    <w:p w14:paraId="40FDB4AE" w14:textId="02A90CD8" w:rsidR="00F23B2A" w:rsidRPr="00721590" w:rsidRDefault="005B5A44" w:rsidP="009D4EA6">
      <w:pPr>
        <w:spacing w:after="0" w:line="480" w:lineRule="auto"/>
        <w:ind w:firstLine="720"/>
        <w:rPr>
          <w:rFonts w:cstheme="minorHAnsi"/>
          <w:sz w:val="24"/>
          <w:szCs w:val="24"/>
          <w:shd w:val="clear" w:color="auto" w:fill="FFFFFF"/>
        </w:rPr>
      </w:pPr>
      <w:r w:rsidRPr="00721590">
        <w:rPr>
          <w:rFonts w:cstheme="minorHAnsi"/>
          <w:sz w:val="24"/>
          <w:szCs w:val="24"/>
          <w:shd w:val="clear" w:color="auto" w:fill="FFFFFF"/>
        </w:rPr>
        <w:t>I</w:t>
      </w:r>
      <w:r w:rsidR="00F23B2A" w:rsidRPr="00721590">
        <w:rPr>
          <w:rFonts w:cstheme="minorHAnsi"/>
          <w:sz w:val="24"/>
          <w:szCs w:val="24"/>
          <w:shd w:val="clear" w:color="auto" w:fill="FFFFFF"/>
        </w:rPr>
        <w:t>n most river basins</w:t>
      </w:r>
      <w:r w:rsidRPr="00721590">
        <w:rPr>
          <w:rFonts w:cstheme="minorHAnsi"/>
          <w:sz w:val="24"/>
          <w:szCs w:val="24"/>
          <w:shd w:val="clear" w:color="auto" w:fill="FFFFFF"/>
        </w:rPr>
        <w:t>,</w:t>
      </w:r>
      <w:r w:rsidR="00F23B2A" w:rsidRPr="00721590">
        <w:rPr>
          <w:rFonts w:cstheme="minorHAnsi"/>
          <w:sz w:val="24"/>
          <w:szCs w:val="24"/>
          <w:shd w:val="clear" w:color="auto" w:fill="FFFFFF"/>
        </w:rPr>
        <w:t xml:space="preserve"> river discharge-per-unit-rainfall has increased in recent decades due to </w:t>
      </w:r>
      <w:r w:rsidR="00683CF0" w:rsidRPr="00721590">
        <w:rPr>
          <w:rFonts w:cstheme="minorHAnsi"/>
          <w:sz w:val="24"/>
          <w:szCs w:val="24"/>
          <w:shd w:val="clear" w:color="auto" w:fill="FFFFFF"/>
        </w:rPr>
        <w:t>watershed changes</w:t>
      </w:r>
      <w:r w:rsidR="00F23B2A" w:rsidRPr="00721590">
        <w:rPr>
          <w:rFonts w:cstheme="minorHAnsi"/>
          <w:sz w:val="24"/>
          <w:szCs w:val="24"/>
          <w:shd w:val="clear" w:color="auto" w:fill="FFFFFF"/>
        </w:rPr>
        <w:t xml:space="preserve"> such as conversion from forest to agriculture or increase in </w:t>
      </w:r>
      <w:r w:rsidR="00F23B2A" w:rsidRPr="00721590">
        <w:rPr>
          <w:rFonts w:cstheme="minorHAnsi"/>
          <w:sz w:val="24"/>
          <w:szCs w:val="24"/>
          <w:shd w:val="clear" w:color="auto" w:fill="FFFFFF"/>
        </w:rPr>
        <w:lastRenderedPageBreak/>
        <w:t>impervious surfaces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I</w:t>
      </w:r>
      <w:r w:rsidR="00F23B2A" w:rsidRPr="00721590">
        <w:rPr>
          <w:rFonts w:cstheme="minorHAnsi"/>
          <w:sz w:val="24"/>
          <w:szCs w:val="24"/>
          <w:shd w:val="clear" w:color="auto" w:fill="FFFFFF"/>
        </w:rPr>
        <w:t>n the Suwannee River</w:t>
      </w:r>
      <w:r w:rsidR="00B32482" w:rsidRPr="00721590">
        <w:rPr>
          <w:rFonts w:cstheme="minorHAnsi"/>
          <w:sz w:val="24"/>
          <w:szCs w:val="24"/>
          <w:shd w:val="clear" w:color="auto" w:fill="FFFFFF"/>
        </w:rPr>
        <w:t>,</w:t>
      </w:r>
      <w:r w:rsidR="00F23B2A" w:rsidRPr="00721590">
        <w:rPr>
          <w:rFonts w:cstheme="minorHAnsi"/>
          <w:sz w:val="24"/>
          <w:szCs w:val="24"/>
          <w:shd w:val="clear" w:color="auto" w:fill="FFFFFF"/>
        </w:rPr>
        <w:t xml:space="preserve"> discharge has actually declined-per-unit-rainfall possibly due to</w:t>
      </w:r>
      <w:r w:rsidR="00A030DF" w:rsidRPr="00721590">
        <w:rPr>
          <w:rFonts w:cstheme="minorHAnsi"/>
          <w:sz w:val="24"/>
          <w:szCs w:val="24"/>
          <w:shd w:val="clear" w:color="auto" w:fill="FFFFFF"/>
        </w:rPr>
        <w:t xml:space="preserve"> increasing human use of surface and groundwater </w:t>
      </w:r>
      <w:r w:rsidR="00F23B2A" w:rsidRPr="00721590">
        <w:rPr>
          <w:rFonts w:cstheme="minorHAnsi"/>
          <w:sz w:val="24"/>
          <w:szCs w:val="24"/>
          <w:shd w:val="clear" w:color="auto" w:fill="FFFFFF"/>
        </w:rPr>
        <w:t>(Seavey et al. 2011)</w:t>
      </w:r>
      <w:r w:rsidR="001B76FB" w:rsidRPr="00721590">
        <w:rPr>
          <w:rFonts w:cstheme="minorHAnsi"/>
          <w:sz w:val="24"/>
          <w:szCs w:val="24"/>
          <w:shd w:val="clear" w:color="auto" w:fill="FFFFFF"/>
        </w:rPr>
        <w:t xml:space="preserve">. </w:t>
      </w:r>
      <w:r w:rsidR="00A030DF" w:rsidRPr="00721590">
        <w:rPr>
          <w:rFonts w:cstheme="minorHAnsi"/>
          <w:sz w:val="24"/>
          <w:szCs w:val="24"/>
          <w:shd w:val="clear" w:color="auto" w:fill="FFFFFF"/>
        </w:rPr>
        <w:t xml:space="preserve">Resulting decreased </w:t>
      </w:r>
      <w:r w:rsidR="00F23B2A" w:rsidRPr="00721590">
        <w:rPr>
          <w:rFonts w:cstheme="minorHAnsi"/>
          <w:sz w:val="24"/>
          <w:szCs w:val="24"/>
          <w:shd w:val="clear" w:color="auto" w:fill="FFFFFF"/>
        </w:rPr>
        <w:t xml:space="preserve">groundwater levels can </w:t>
      </w:r>
      <w:r w:rsidR="00FB0816" w:rsidRPr="00721590">
        <w:rPr>
          <w:rFonts w:cstheme="minorHAnsi"/>
          <w:sz w:val="24"/>
          <w:szCs w:val="24"/>
          <w:shd w:val="clear" w:color="auto" w:fill="FFFFFF"/>
        </w:rPr>
        <w:t>impact</w:t>
      </w:r>
      <w:r w:rsidR="00F23B2A" w:rsidRPr="00721590">
        <w:rPr>
          <w:rFonts w:cstheme="minorHAnsi"/>
          <w:sz w:val="24"/>
          <w:szCs w:val="24"/>
          <w:shd w:val="clear" w:color="auto" w:fill="FFFFFF"/>
        </w:rPr>
        <w:t xml:space="preserve"> human users in this region (</w:t>
      </w:r>
      <w:proofErr w:type="spellStart"/>
      <w:r w:rsidR="00F23B2A" w:rsidRPr="00721590">
        <w:rPr>
          <w:rFonts w:cstheme="minorHAnsi"/>
          <w:sz w:val="24"/>
          <w:szCs w:val="24"/>
          <w:shd w:val="clear" w:color="auto" w:fill="FFFFFF"/>
        </w:rPr>
        <w:t>Saetta</w:t>
      </w:r>
      <w:proofErr w:type="spellEnd"/>
      <w:r w:rsidR="00F23B2A" w:rsidRPr="00721590">
        <w:rPr>
          <w:rFonts w:cstheme="minorHAnsi"/>
          <w:sz w:val="24"/>
          <w:szCs w:val="24"/>
          <w:shd w:val="clear" w:color="auto" w:fill="FFFFFF"/>
        </w:rPr>
        <w:t xml:space="preserve"> et al. 2015)</w:t>
      </w:r>
      <w:r w:rsidR="00F438DB" w:rsidRPr="00721590">
        <w:rPr>
          <w:rFonts w:cstheme="minorHAnsi"/>
          <w:sz w:val="24"/>
          <w:szCs w:val="24"/>
          <w:shd w:val="clear" w:color="auto" w:fill="FFFFFF"/>
        </w:rPr>
        <w:t>,</w:t>
      </w:r>
      <w:r w:rsidR="00FB0816" w:rsidRPr="00721590">
        <w:rPr>
          <w:rFonts w:cstheme="minorHAnsi"/>
          <w:sz w:val="24"/>
          <w:szCs w:val="24"/>
          <w:shd w:val="clear" w:color="auto" w:fill="FFFFFF"/>
        </w:rPr>
        <w:t xml:space="preserve"> but ecosystem impacts are unknown</w:t>
      </w:r>
      <w:r w:rsidR="001B76FB" w:rsidRPr="00721590">
        <w:rPr>
          <w:rFonts w:cstheme="minorHAnsi"/>
          <w:sz w:val="24"/>
          <w:szCs w:val="24"/>
          <w:shd w:val="clear" w:color="auto" w:fill="FFFFFF"/>
        </w:rPr>
        <w:t xml:space="preserve">. </w:t>
      </w:r>
      <w:r w:rsidR="00FB0816" w:rsidRPr="00721590">
        <w:rPr>
          <w:rFonts w:cstheme="minorHAnsi"/>
          <w:sz w:val="24"/>
          <w:szCs w:val="24"/>
          <w:shd w:val="clear" w:color="auto" w:fill="FFFFFF"/>
        </w:rPr>
        <w:t xml:space="preserve">Climate reconstructions from </w:t>
      </w:r>
      <w:r w:rsidR="00A51725" w:rsidRPr="00721590">
        <w:rPr>
          <w:rFonts w:cstheme="minorHAnsi"/>
          <w:sz w:val="24"/>
          <w:szCs w:val="24"/>
          <w:shd w:val="clear" w:color="auto" w:fill="FFFFFF"/>
        </w:rPr>
        <w:t>dendrochronological</w:t>
      </w:r>
      <w:r w:rsidR="00FB0816" w:rsidRPr="00721590">
        <w:rPr>
          <w:rFonts w:cstheme="minorHAnsi"/>
          <w:sz w:val="24"/>
          <w:szCs w:val="24"/>
          <w:shd w:val="clear" w:color="auto" w:fill="FFFFFF"/>
        </w:rPr>
        <w:t xml:space="preserve"> records for this region suggest a much wider range of precipitation patterns</w:t>
      </w:r>
      <w:r w:rsidR="000B07AC" w:rsidRPr="00721590">
        <w:rPr>
          <w:rFonts w:cstheme="minorHAnsi"/>
          <w:sz w:val="24"/>
          <w:szCs w:val="24"/>
          <w:shd w:val="clear" w:color="auto" w:fill="FFFFFF"/>
        </w:rPr>
        <w:t xml:space="preserve"> in past centuries</w:t>
      </w:r>
      <w:r w:rsidR="00FB0816" w:rsidRPr="00721590">
        <w:rPr>
          <w:rFonts w:cstheme="minorHAnsi"/>
          <w:sz w:val="24"/>
          <w:szCs w:val="24"/>
          <w:shd w:val="clear" w:color="auto" w:fill="FFFFFF"/>
        </w:rPr>
        <w:t xml:space="preserve"> than has been observed in recent decades (Harley et al. 2017).</w:t>
      </w:r>
    </w:p>
    <w:p w14:paraId="74D7056A" w14:textId="1D82EBB7" w:rsidR="00AB4B0C" w:rsidRPr="00721590" w:rsidRDefault="00586062" w:rsidP="009D4EA6">
      <w:pPr>
        <w:spacing w:after="0" w:line="480" w:lineRule="auto"/>
        <w:rPr>
          <w:rFonts w:cstheme="minorHAnsi"/>
          <w:sz w:val="24"/>
          <w:szCs w:val="24"/>
        </w:rPr>
      </w:pPr>
      <w:r w:rsidRPr="00721590">
        <w:rPr>
          <w:rFonts w:cstheme="minorHAnsi"/>
          <w:i/>
          <w:sz w:val="24"/>
          <w:szCs w:val="24"/>
          <w:shd w:val="clear" w:color="auto" w:fill="FFFFFF"/>
        </w:rPr>
        <w:t>&lt;C&gt;</w:t>
      </w:r>
      <w:r w:rsidR="009E4067" w:rsidRPr="00721590">
        <w:rPr>
          <w:rFonts w:cstheme="minorHAnsi"/>
          <w:i/>
          <w:sz w:val="24"/>
          <w:szCs w:val="24"/>
          <w:shd w:val="clear" w:color="auto" w:fill="FFFFFF"/>
        </w:rPr>
        <w:t xml:space="preserve">Data </w:t>
      </w:r>
      <w:r w:rsidRPr="00721590">
        <w:rPr>
          <w:rFonts w:cstheme="minorHAnsi"/>
          <w:i/>
          <w:sz w:val="24"/>
          <w:szCs w:val="24"/>
          <w:shd w:val="clear" w:color="auto" w:fill="FFFFFF"/>
        </w:rPr>
        <w:t>c</w:t>
      </w:r>
      <w:r w:rsidR="009E4067" w:rsidRPr="00721590">
        <w:rPr>
          <w:rFonts w:cstheme="minorHAnsi"/>
          <w:i/>
          <w:sz w:val="24"/>
          <w:szCs w:val="24"/>
          <w:shd w:val="clear" w:color="auto" w:fill="FFFFFF"/>
        </w:rPr>
        <w:t xml:space="preserve">ollection </w:t>
      </w:r>
      <w:r w:rsidRPr="00721590">
        <w:rPr>
          <w:rFonts w:cstheme="minorHAnsi"/>
          <w:i/>
          <w:sz w:val="24"/>
          <w:szCs w:val="24"/>
          <w:shd w:val="clear" w:color="auto" w:fill="FFFFFF"/>
        </w:rPr>
        <w:t>l</w:t>
      </w:r>
      <w:r w:rsidR="009E4067" w:rsidRPr="00721590">
        <w:rPr>
          <w:rFonts w:cstheme="minorHAnsi"/>
          <w:i/>
          <w:sz w:val="24"/>
          <w:szCs w:val="24"/>
          <w:shd w:val="clear" w:color="auto" w:fill="FFFFFF"/>
        </w:rPr>
        <w:t xml:space="preserve">ine </w:t>
      </w:r>
      <w:r w:rsidRPr="00721590">
        <w:rPr>
          <w:rFonts w:cstheme="minorHAnsi"/>
          <w:i/>
          <w:sz w:val="24"/>
          <w:szCs w:val="24"/>
          <w:shd w:val="clear" w:color="auto" w:fill="FFFFFF"/>
        </w:rPr>
        <w:t>t</w:t>
      </w:r>
      <w:r w:rsidR="00AB4B0C" w:rsidRPr="00721590">
        <w:rPr>
          <w:rFonts w:cstheme="minorHAnsi"/>
          <w:i/>
          <w:sz w:val="24"/>
          <w:szCs w:val="24"/>
          <w:shd w:val="clear" w:color="auto" w:fill="FFFFFF"/>
        </w:rPr>
        <w:t>ransects</w:t>
      </w:r>
      <w:r w:rsidRPr="00721590">
        <w:rPr>
          <w:rFonts w:cstheme="minorHAnsi"/>
          <w:i/>
          <w:sz w:val="24"/>
          <w:szCs w:val="24"/>
          <w:shd w:val="clear" w:color="auto" w:fill="FFFFFF"/>
        </w:rPr>
        <w:t xml:space="preserve">. – </w:t>
      </w:r>
      <w:r w:rsidR="00AB4B0C" w:rsidRPr="00721590">
        <w:rPr>
          <w:rFonts w:cstheme="minorHAnsi"/>
          <w:sz w:val="24"/>
          <w:szCs w:val="24"/>
          <w:shd w:val="clear" w:color="auto" w:fill="FFFFFF"/>
        </w:rPr>
        <w:t xml:space="preserve">We selected four </w:t>
      </w:r>
      <w:r w:rsidR="00C64199" w:rsidRPr="00721590">
        <w:rPr>
          <w:rFonts w:cstheme="minorHAnsi"/>
          <w:sz w:val="24"/>
          <w:szCs w:val="24"/>
          <w:shd w:val="clear" w:color="auto" w:fill="FFFFFF"/>
        </w:rPr>
        <w:t>l</w:t>
      </w:r>
      <w:r w:rsidR="00AB4B0C" w:rsidRPr="00721590">
        <w:rPr>
          <w:rFonts w:cstheme="minorHAnsi"/>
          <w:sz w:val="24"/>
          <w:szCs w:val="24"/>
          <w:shd w:val="clear" w:color="auto" w:fill="FFFFFF"/>
        </w:rPr>
        <w:t>ocalities for sampling</w:t>
      </w:r>
      <w:r w:rsidR="005B5A44" w:rsidRPr="00721590">
        <w:rPr>
          <w:rFonts w:cstheme="minorHAnsi"/>
          <w:sz w:val="24"/>
          <w:szCs w:val="24"/>
          <w:shd w:val="clear" w:color="auto" w:fill="FFFFFF"/>
        </w:rPr>
        <w:t xml:space="preserve"> oysters,</w:t>
      </w:r>
      <w:r w:rsidR="00AB4B0C" w:rsidRPr="00721590">
        <w:rPr>
          <w:rFonts w:cstheme="minorHAnsi"/>
          <w:sz w:val="24"/>
          <w:szCs w:val="24"/>
          <w:shd w:val="clear" w:color="auto" w:fill="FFFFFF"/>
        </w:rPr>
        <w:t xml:space="preserve"> (Figure </w:t>
      </w:r>
      <w:r w:rsidR="00683CF0" w:rsidRPr="00721590">
        <w:rPr>
          <w:rFonts w:cstheme="minorHAnsi"/>
          <w:sz w:val="24"/>
          <w:szCs w:val="24"/>
          <w:shd w:val="clear" w:color="auto" w:fill="FFFFFF"/>
        </w:rPr>
        <w:t>1</w:t>
      </w:r>
      <w:r w:rsidR="00AB4B0C" w:rsidRPr="00721590">
        <w:rPr>
          <w:rFonts w:cstheme="minorHAnsi"/>
          <w:sz w:val="24"/>
          <w:szCs w:val="24"/>
          <w:shd w:val="clear" w:color="auto" w:fill="FFFFFF"/>
        </w:rPr>
        <w:t>) with three in Suwannee Sound (Horseshoe</w:t>
      </w:r>
      <w:r w:rsidR="000B07AC" w:rsidRPr="00721590">
        <w:rPr>
          <w:rFonts w:cstheme="minorHAnsi"/>
          <w:sz w:val="24"/>
          <w:szCs w:val="24"/>
          <w:shd w:val="clear" w:color="auto" w:fill="FFFFFF"/>
        </w:rPr>
        <w:t xml:space="preserve"> </w:t>
      </w:r>
      <w:r w:rsidR="00FD411F" w:rsidRPr="00721590">
        <w:rPr>
          <w:rFonts w:cstheme="minorHAnsi"/>
          <w:sz w:val="24"/>
          <w:szCs w:val="24"/>
          <w:shd w:val="clear" w:color="auto" w:fill="FFFFFF"/>
        </w:rPr>
        <w:t>Cove [near the town of Horseshoe Beach]</w:t>
      </w:r>
      <w:r w:rsidR="00AB4B0C" w:rsidRPr="00721590">
        <w:rPr>
          <w:rFonts w:cstheme="minorHAnsi"/>
          <w:sz w:val="24"/>
          <w:szCs w:val="24"/>
          <w:shd w:val="clear" w:color="auto" w:fill="FFFFFF"/>
        </w:rPr>
        <w:t>, Lone Cabbage</w:t>
      </w:r>
      <w:r w:rsidR="00A94102" w:rsidRPr="00721590">
        <w:rPr>
          <w:rFonts w:cstheme="minorHAnsi"/>
          <w:sz w:val="24"/>
          <w:szCs w:val="24"/>
          <w:shd w:val="clear" w:color="auto" w:fill="FFFFFF"/>
        </w:rPr>
        <w:t xml:space="preserve"> Reef</w:t>
      </w:r>
      <w:r w:rsidR="00AB4B0C" w:rsidRPr="00721590">
        <w:rPr>
          <w:rFonts w:cstheme="minorHAnsi"/>
          <w:sz w:val="24"/>
          <w:szCs w:val="24"/>
          <w:shd w:val="clear" w:color="auto" w:fill="FFFFFF"/>
        </w:rPr>
        <w:t>, and Cedar Key</w:t>
      </w:r>
      <w:r w:rsidR="00FD411F" w:rsidRPr="00721590">
        <w:rPr>
          <w:rFonts w:cstheme="minorHAnsi"/>
          <w:sz w:val="24"/>
          <w:szCs w:val="24"/>
          <w:shd w:val="clear" w:color="auto" w:fill="FFFFFF"/>
        </w:rPr>
        <w:t>s [near the town of Cedar Key</w:t>
      </w:r>
      <w:r w:rsidR="00E9381E" w:rsidRPr="00721590">
        <w:rPr>
          <w:rFonts w:cstheme="minorHAnsi"/>
          <w:sz w:val="24"/>
          <w:szCs w:val="24"/>
          <w:shd w:val="clear" w:color="auto" w:fill="FFFFFF"/>
        </w:rPr>
        <w:t>]</w:t>
      </w:r>
      <w:r w:rsidR="00AB4B0C" w:rsidRPr="00721590">
        <w:rPr>
          <w:rFonts w:cstheme="minorHAnsi"/>
          <w:sz w:val="24"/>
          <w:szCs w:val="24"/>
          <w:shd w:val="clear" w:color="auto" w:fill="FFFFFF"/>
        </w:rPr>
        <w:t xml:space="preserve">) and </w:t>
      </w:r>
      <w:r w:rsidR="00A94102" w:rsidRPr="00721590">
        <w:rPr>
          <w:rFonts w:cstheme="minorHAnsi"/>
          <w:sz w:val="24"/>
          <w:szCs w:val="24"/>
          <w:shd w:val="clear" w:color="auto" w:fill="FFFFFF"/>
        </w:rPr>
        <w:t xml:space="preserve">one in </w:t>
      </w:r>
      <w:r w:rsidR="00AB4B0C" w:rsidRPr="00721590">
        <w:rPr>
          <w:rFonts w:cstheme="minorHAnsi"/>
          <w:sz w:val="24"/>
          <w:szCs w:val="24"/>
          <w:shd w:val="clear" w:color="auto" w:fill="FFFFFF"/>
        </w:rPr>
        <w:t xml:space="preserve">Corrigan’s Reef.  At each </w:t>
      </w:r>
      <w:r w:rsidR="00F80B74" w:rsidRPr="00721590">
        <w:rPr>
          <w:rFonts w:cstheme="minorHAnsi"/>
          <w:sz w:val="24"/>
          <w:szCs w:val="24"/>
          <w:shd w:val="clear" w:color="auto" w:fill="FFFFFF"/>
        </w:rPr>
        <w:t>l</w:t>
      </w:r>
      <w:r w:rsidR="00AB4B0C" w:rsidRPr="00721590">
        <w:rPr>
          <w:rFonts w:cstheme="minorHAnsi"/>
          <w:sz w:val="24"/>
          <w:szCs w:val="24"/>
          <w:shd w:val="clear" w:color="auto" w:fill="FFFFFF"/>
        </w:rPr>
        <w:t>ocality, we designated linear</w:t>
      </w:r>
      <w:r w:rsidR="00193FB5" w:rsidRPr="00721590">
        <w:rPr>
          <w:rFonts w:cstheme="minorHAnsi"/>
          <w:sz w:val="24"/>
          <w:szCs w:val="24"/>
          <w:shd w:val="clear" w:color="auto" w:fill="FFFFFF"/>
        </w:rPr>
        <w:t xml:space="preserve"> groups of</w:t>
      </w:r>
      <w:r w:rsidR="00AB4B0C" w:rsidRPr="00721590">
        <w:rPr>
          <w:rFonts w:cstheme="minorHAnsi"/>
          <w:sz w:val="24"/>
          <w:szCs w:val="24"/>
          <w:shd w:val="clear" w:color="auto" w:fill="FFFFFF"/>
        </w:rPr>
        <w:t xml:space="preserve"> oyster reefs as </w:t>
      </w:r>
      <w:r w:rsidR="00AB4B0C" w:rsidRPr="00721590">
        <w:rPr>
          <w:rFonts w:cstheme="minorHAnsi"/>
          <w:sz w:val="24"/>
          <w:szCs w:val="24"/>
        </w:rPr>
        <w:t xml:space="preserve">Inshore, Nearshore, or Offshore </w:t>
      </w:r>
      <w:r w:rsidR="0031319F" w:rsidRPr="00721590">
        <w:rPr>
          <w:rFonts w:cstheme="minorHAnsi"/>
          <w:sz w:val="24"/>
          <w:szCs w:val="24"/>
        </w:rPr>
        <w:t>s</w:t>
      </w:r>
      <w:r w:rsidR="00AB4B0C" w:rsidRPr="00721590">
        <w:rPr>
          <w:rFonts w:cstheme="minorHAnsi"/>
          <w:sz w:val="24"/>
          <w:szCs w:val="24"/>
        </w:rPr>
        <w:t xml:space="preserve">ites based on their orientation and </w:t>
      </w:r>
      <w:r w:rsidR="0017714F" w:rsidRPr="00721590">
        <w:rPr>
          <w:rFonts w:cstheme="minorHAnsi"/>
          <w:sz w:val="24"/>
          <w:szCs w:val="24"/>
        </w:rPr>
        <w:t>relative</w:t>
      </w:r>
      <w:r w:rsidR="00A030DF" w:rsidRPr="00721590">
        <w:rPr>
          <w:rFonts w:cstheme="minorHAnsi"/>
          <w:sz w:val="24"/>
          <w:szCs w:val="24"/>
        </w:rPr>
        <w:t xml:space="preserve"> </w:t>
      </w:r>
      <w:r w:rsidR="00AB4B0C" w:rsidRPr="00721590">
        <w:rPr>
          <w:rFonts w:cstheme="minorHAnsi"/>
          <w:sz w:val="24"/>
          <w:szCs w:val="24"/>
        </w:rPr>
        <w:t>distance from shore</w:t>
      </w:r>
      <w:r w:rsidR="001B76FB" w:rsidRPr="00721590">
        <w:rPr>
          <w:rFonts w:cstheme="minorHAnsi"/>
          <w:sz w:val="24"/>
          <w:szCs w:val="24"/>
        </w:rPr>
        <w:t xml:space="preserve">. </w:t>
      </w:r>
      <w:r w:rsidR="00AB4B0C" w:rsidRPr="00721590">
        <w:rPr>
          <w:rFonts w:cstheme="minorHAnsi"/>
          <w:sz w:val="24"/>
          <w:szCs w:val="24"/>
        </w:rPr>
        <w:t xml:space="preserve">We then randomly chose individual </w:t>
      </w:r>
      <w:r w:rsidR="00CF3EB7" w:rsidRPr="00721590">
        <w:rPr>
          <w:rFonts w:cstheme="minorHAnsi"/>
          <w:sz w:val="24"/>
          <w:szCs w:val="24"/>
        </w:rPr>
        <w:t xml:space="preserve">intertidal </w:t>
      </w:r>
      <w:r w:rsidR="00AB4B0C" w:rsidRPr="00721590">
        <w:rPr>
          <w:rFonts w:cstheme="minorHAnsi"/>
          <w:sz w:val="24"/>
          <w:szCs w:val="24"/>
        </w:rPr>
        <w:t xml:space="preserve">oyster </w:t>
      </w:r>
      <w:r w:rsidR="009E4067" w:rsidRPr="00721590">
        <w:rPr>
          <w:rFonts w:cstheme="minorHAnsi"/>
          <w:sz w:val="24"/>
          <w:szCs w:val="24"/>
        </w:rPr>
        <w:t xml:space="preserve">reefs </w:t>
      </w:r>
      <w:r w:rsidR="00AB4B0C" w:rsidRPr="00721590">
        <w:rPr>
          <w:rFonts w:cstheme="minorHAnsi"/>
          <w:sz w:val="24"/>
          <w:szCs w:val="24"/>
        </w:rPr>
        <w:t xml:space="preserve">within each of these sites for sampling (generally 3 unique </w:t>
      </w:r>
      <w:r w:rsidR="000B07AC" w:rsidRPr="00721590">
        <w:rPr>
          <w:rFonts w:cstheme="minorHAnsi"/>
          <w:sz w:val="24"/>
          <w:szCs w:val="24"/>
        </w:rPr>
        <w:t>small reefs</w:t>
      </w:r>
      <w:r w:rsidR="00AB4B0C" w:rsidRPr="00721590">
        <w:rPr>
          <w:rFonts w:cstheme="minorHAnsi"/>
          <w:sz w:val="24"/>
          <w:szCs w:val="24"/>
        </w:rPr>
        <w:t xml:space="preserve"> within each site and locality)</w:t>
      </w:r>
      <w:r w:rsidR="001B76FB" w:rsidRPr="00721590">
        <w:rPr>
          <w:rFonts w:cstheme="minorHAnsi"/>
          <w:sz w:val="24"/>
          <w:szCs w:val="24"/>
        </w:rPr>
        <w:t xml:space="preserve">. </w:t>
      </w:r>
      <w:r w:rsidR="00AB4B0C" w:rsidRPr="00721590">
        <w:rPr>
          <w:rFonts w:cstheme="minorHAnsi"/>
          <w:sz w:val="24"/>
          <w:szCs w:val="24"/>
        </w:rPr>
        <w:t xml:space="preserve">At each of these sampling </w:t>
      </w:r>
      <w:r w:rsidR="00C64199" w:rsidRPr="00721590">
        <w:rPr>
          <w:rFonts w:cstheme="minorHAnsi"/>
          <w:sz w:val="24"/>
          <w:szCs w:val="24"/>
        </w:rPr>
        <w:t>stations,</w:t>
      </w:r>
      <w:r w:rsidR="00AB4B0C" w:rsidRPr="00721590">
        <w:rPr>
          <w:rFonts w:cstheme="minorHAnsi"/>
          <w:sz w:val="24"/>
          <w:szCs w:val="24"/>
        </w:rPr>
        <w:t xml:space="preserve"> we then established fixed locations on each </w:t>
      </w:r>
      <w:r w:rsidR="009E4067" w:rsidRPr="00721590">
        <w:rPr>
          <w:rFonts w:cstheme="minorHAnsi"/>
          <w:sz w:val="24"/>
          <w:szCs w:val="24"/>
        </w:rPr>
        <w:t>oyster reef</w:t>
      </w:r>
      <w:r w:rsidR="00AB4B0C" w:rsidRPr="00721590">
        <w:rPr>
          <w:rFonts w:cstheme="minorHAnsi"/>
          <w:sz w:val="24"/>
          <w:szCs w:val="24"/>
        </w:rPr>
        <w:t xml:space="preserve"> to conduct line transect sampling to estimate oyster counts and density</w:t>
      </w:r>
      <w:r w:rsidR="001B76FB" w:rsidRPr="00721590">
        <w:rPr>
          <w:rFonts w:cstheme="minorHAnsi"/>
          <w:sz w:val="24"/>
          <w:szCs w:val="24"/>
        </w:rPr>
        <w:t xml:space="preserve">. </w:t>
      </w:r>
      <w:r w:rsidR="009E4067" w:rsidRPr="00721590">
        <w:rPr>
          <w:rFonts w:cstheme="minorHAnsi"/>
          <w:sz w:val="24"/>
          <w:szCs w:val="24"/>
        </w:rPr>
        <w:t>Oyster reefs were sampled when tidal heights were less than</w:t>
      </w:r>
      <w:r w:rsidR="00A030DF" w:rsidRPr="00721590">
        <w:rPr>
          <w:rFonts w:cstheme="minorHAnsi"/>
          <w:sz w:val="24"/>
          <w:szCs w:val="24"/>
        </w:rPr>
        <w:t xml:space="preserve"> -0.84 m </w:t>
      </w:r>
      <w:r w:rsidR="008F68A6" w:rsidRPr="00721590">
        <w:rPr>
          <w:rFonts w:cstheme="minorHAnsi"/>
          <w:sz w:val="24"/>
          <w:szCs w:val="24"/>
        </w:rPr>
        <w:t>North American Vertical Datum (</w:t>
      </w:r>
      <w:r w:rsidR="00A030DF" w:rsidRPr="00721590">
        <w:rPr>
          <w:rFonts w:cstheme="minorHAnsi"/>
          <w:sz w:val="24"/>
          <w:szCs w:val="24"/>
        </w:rPr>
        <w:t>NAVD</w:t>
      </w:r>
      <w:r w:rsidR="008F68A6" w:rsidRPr="00721590">
        <w:rPr>
          <w:rFonts w:cstheme="minorHAnsi"/>
          <w:sz w:val="24"/>
          <w:szCs w:val="24"/>
        </w:rPr>
        <w:t>) of</w:t>
      </w:r>
      <w:r w:rsidR="00A030DF" w:rsidRPr="00721590">
        <w:rPr>
          <w:rFonts w:cstheme="minorHAnsi"/>
          <w:sz w:val="24"/>
          <w:szCs w:val="24"/>
        </w:rPr>
        <w:t xml:space="preserve"> </w:t>
      </w:r>
      <w:r w:rsidR="008F68A6" w:rsidRPr="00721590">
        <w:rPr>
          <w:rFonts w:cstheme="minorHAnsi"/>
          <w:sz w:val="24"/>
          <w:szCs w:val="24"/>
        </w:rPr>
        <w:t>19</w:t>
      </w:r>
      <w:r w:rsidR="00A030DF" w:rsidRPr="00721590">
        <w:rPr>
          <w:rFonts w:cstheme="minorHAnsi"/>
          <w:sz w:val="24"/>
          <w:szCs w:val="24"/>
        </w:rPr>
        <w:t>88</w:t>
      </w:r>
      <w:r w:rsidR="009E4067" w:rsidRPr="00721590">
        <w:rPr>
          <w:rFonts w:cstheme="minorHAnsi"/>
          <w:sz w:val="24"/>
          <w:szCs w:val="24"/>
        </w:rPr>
        <w:t xml:space="preserve"> as measured at </w:t>
      </w:r>
      <w:r w:rsidR="005E56DF" w:rsidRPr="00721590">
        <w:rPr>
          <w:rFonts w:cstheme="minorHAnsi"/>
          <w:sz w:val="24"/>
          <w:szCs w:val="24"/>
        </w:rPr>
        <w:t>the National Oceanic and Atmospheric Administration (</w:t>
      </w:r>
      <w:r w:rsidR="009E4067" w:rsidRPr="00721590">
        <w:rPr>
          <w:rFonts w:cstheme="minorHAnsi"/>
          <w:sz w:val="24"/>
          <w:szCs w:val="24"/>
        </w:rPr>
        <w:t>NOAA</w:t>
      </w:r>
      <w:r w:rsidR="005E56DF" w:rsidRPr="00721590">
        <w:rPr>
          <w:rFonts w:cstheme="minorHAnsi"/>
          <w:sz w:val="24"/>
          <w:szCs w:val="24"/>
        </w:rPr>
        <w:t>)</w:t>
      </w:r>
      <w:r w:rsidR="009E4067" w:rsidRPr="00721590">
        <w:rPr>
          <w:rFonts w:cstheme="minorHAnsi"/>
          <w:sz w:val="24"/>
          <w:szCs w:val="24"/>
        </w:rPr>
        <w:t xml:space="preserve"> tidal station 8728520</w:t>
      </w:r>
      <w:r w:rsidR="00816FBA" w:rsidRPr="00721590">
        <w:rPr>
          <w:rFonts w:cstheme="minorHAnsi"/>
          <w:sz w:val="24"/>
          <w:szCs w:val="24"/>
        </w:rPr>
        <w:t xml:space="preserve"> (NOAA 2019b)</w:t>
      </w:r>
      <w:r w:rsidR="001B76FB" w:rsidRPr="00721590">
        <w:rPr>
          <w:rFonts w:cstheme="minorHAnsi"/>
          <w:sz w:val="24"/>
          <w:szCs w:val="24"/>
        </w:rPr>
        <w:t xml:space="preserve">. </w:t>
      </w:r>
      <w:r w:rsidR="009E4067" w:rsidRPr="00721590">
        <w:rPr>
          <w:rFonts w:cstheme="minorHAnsi"/>
          <w:sz w:val="24"/>
          <w:szCs w:val="24"/>
        </w:rPr>
        <w:t xml:space="preserve">At this tidal height, intertidal oyster reefs in this area </w:t>
      </w:r>
      <w:r w:rsidR="008646C0" w:rsidRPr="00721590">
        <w:rPr>
          <w:rFonts w:cstheme="minorHAnsi"/>
          <w:sz w:val="24"/>
          <w:szCs w:val="24"/>
        </w:rPr>
        <w:t xml:space="preserve">are </w:t>
      </w:r>
      <w:r w:rsidR="009E4067" w:rsidRPr="00721590">
        <w:rPr>
          <w:rFonts w:cstheme="minorHAnsi"/>
          <w:sz w:val="24"/>
          <w:szCs w:val="24"/>
        </w:rPr>
        <w:t>dewater</w:t>
      </w:r>
      <w:r w:rsidR="008646C0" w:rsidRPr="00721590">
        <w:rPr>
          <w:rFonts w:cstheme="minorHAnsi"/>
          <w:sz w:val="24"/>
          <w:szCs w:val="24"/>
        </w:rPr>
        <w:t>ed</w:t>
      </w:r>
      <w:r w:rsidR="00A030DF" w:rsidRPr="00721590">
        <w:rPr>
          <w:rFonts w:cstheme="minorHAnsi"/>
          <w:sz w:val="24"/>
          <w:szCs w:val="24"/>
        </w:rPr>
        <w:t xml:space="preserve">, </w:t>
      </w:r>
      <w:r w:rsidR="008646C0" w:rsidRPr="00721590">
        <w:rPr>
          <w:rFonts w:cstheme="minorHAnsi"/>
          <w:sz w:val="24"/>
          <w:szCs w:val="24"/>
        </w:rPr>
        <w:t>allowing</w:t>
      </w:r>
      <w:r w:rsidR="00A030DF" w:rsidRPr="00721590">
        <w:rPr>
          <w:rFonts w:cstheme="minorHAnsi"/>
          <w:sz w:val="24"/>
          <w:szCs w:val="24"/>
        </w:rPr>
        <w:t xml:space="preserve"> visual </w:t>
      </w:r>
      <w:r w:rsidR="009E4067" w:rsidRPr="00721590">
        <w:rPr>
          <w:rFonts w:cstheme="minorHAnsi"/>
          <w:sz w:val="24"/>
          <w:szCs w:val="24"/>
        </w:rPr>
        <w:t xml:space="preserve">counts </w:t>
      </w:r>
      <w:r w:rsidR="00A030DF" w:rsidRPr="00721590">
        <w:rPr>
          <w:rFonts w:cstheme="minorHAnsi"/>
          <w:sz w:val="24"/>
          <w:szCs w:val="24"/>
        </w:rPr>
        <w:t xml:space="preserve">of oysters </w:t>
      </w:r>
      <w:r w:rsidR="009E4067" w:rsidRPr="00721590">
        <w:rPr>
          <w:rFonts w:cstheme="minorHAnsi"/>
          <w:sz w:val="24"/>
          <w:szCs w:val="24"/>
        </w:rPr>
        <w:t>with line transect</w:t>
      </w:r>
      <w:r w:rsidR="00A51725" w:rsidRPr="00721590">
        <w:rPr>
          <w:rFonts w:cstheme="minorHAnsi"/>
          <w:sz w:val="24"/>
          <w:szCs w:val="24"/>
        </w:rPr>
        <w:t xml:space="preserve"> surveys</w:t>
      </w:r>
      <w:r w:rsidR="001B76FB" w:rsidRPr="00721590">
        <w:rPr>
          <w:rFonts w:cstheme="minorHAnsi"/>
          <w:sz w:val="24"/>
          <w:szCs w:val="24"/>
        </w:rPr>
        <w:t xml:space="preserve">. </w:t>
      </w:r>
      <w:r w:rsidR="009E4067" w:rsidRPr="00721590">
        <w:rPr>
          <w:rFonts w:cstheme="minorHAnsi"/>
          <w:sz w:val="24"/>
          <w:szCs w:val="24"/>
        </w:rPr>
        <w:t>T</w:t>
      </w:r>
      <w:r w:rsidR="00AB4B0C" w:rsidRPr="00721590">
        <w:rPr>
          <w:rFonts w:cstheme="minorHAnsi"/>
          <w:sz w:val="24"/>
          <w:szCs w:val="24"/>
        </w:rPr>
        <w:t xml:space="preserve">ransect width was 15.24 cm and transect length was the </w:t>
      </w:r>
      <w:r w:rsidR="008646C0" w:rsidRPr="00721590">
        <w:rPr>
          <w:rFonts w:cstheme="minorHAnsi"/>
          <w:sz w:val="24"/>
          <w:szCs w:val="24"/>
        </w:rPr>
        <w:t xml:space="preserve">minimum </w:t>
      </w:r>
      <w:r w:rsidR="00AB4B0C" w:rsidRPr="00721590">
        <w:rPr>
          <w:rFonts w:cstheme="minorHAnsi"/>
          <w:sz w:val="24"/>
          <w:szCs w:val="24"/>
        </w:rPr>
        <w:t xml:space="preserve">width of the oyster </w:t>
      </w:r>
      <w:r w:rsidR="009E4067" w:rsidRPr="00721590">
        <w:rPr>
          <w:rFonts w:cstheme="minorHAnsi"/>
          <w:sz w:val="24"/>
          <w:szCs w:val="24"/>
        </w:rPr>
        <w:t>reef at the tidal height of sampling</w:t>
      </w:r>
      <w:r w:rsidR="001B76FB" w:rsidRPr="00721590">
        <w:rPr>
          <w:rFonts w:cstheme="minorHAnsi"/>
          <w:sz w:val="24"/>
          <w:szCs w:val="24"/>
        </w:rPr>
        <w:t xml:space="preserve">. </w:t>
      </w:r>
      <w:r w:rsidR="004063EE" w:rsidRPr="00721590">
        <w:rPr>
          <w:rFonts w:cstheme="minorHAnsi"/>
          <w:sz w:val="24"/>
          <w:szCs w:val="24"/>
        </w:rPr>
        <w:t>The starting point for the transect on the bar was</w:t>
      </w:r>
      <w:r w:rsidR="00F80B74" w:rsidRPr="00721590">
        <w:rPr>
          <w:rFonts w:cstheme="minorHAnsi"/>
          <w:sz w:val="24"/>
          <w:szCs w:val="24"/>
        </w:rPr>
        <w:t xml:space="preserve"> randomly chosen in </w:t>
      </w:r>
      <w:commentRangeStart w:id="20"/>
      <w:commentRangeStart w:id="21"/>
      <w:r w:rsidR="00F80B74" w:rsidRPr="00721590">
        <w:rPr>
          <w:rFonts w:cstheme="minorHAnsi"/>
          <w:sz w:val="24"/>
          <w:szCs w:val="24"/>
        </w:rPr>
        <w:t>GIS</w:t>
      </w:r>
      <w:commentRangeEnd w:id="20"/>
      <w:r w:rsidR="004466B9">
        <w:rPr>
          <w:rStyle w:val="CommentReference"/>
        </w:rPr>
        <w:commentReference w:id="20"/>
      </w:r>
      <w:commentRangeEnd w:id="21"/>
      <w:r w:rsidR="00E359F9">
        <w:rPr>
          <w:rStyle w:val="CommentReference"/>
        </w:rPr>
        <w:commentReference w:id="21"/>
      </w:r>
      <w:r w:rsidR="001B76FB" w:rsidRPr="00721590">
        <w:rPr>
          <w:rFonts w:cstheme="minorHAnsi"/>
          <w:sz w:val="24"/>
          <w:szCs w:val="24"/>
        </w:rPr>
        <w:t xml:space="preserve">. </w:t>
      </w:r>
      <w:commentRangeStart w:id="22"/>
      <w:r w:rsidR="005C7B40" w:rsidRPr="00721590">
        <w:rPr>
          <w:rFonts w:cstheme="minorHAnsi"/>
          <w:sz w:val="24"/>
          <w:szCs w:val="24"/>
        </w:rPr>
        <w:t>Permanent s</w:t>
      </w:r>
      <w:r w:rsidR="009E4067" w:rsidRPr="00721590">
        <w:rPr>
          <w:rFonts w:cstheme="minorHAnsi"/>
          <w:sz w:val="24"/>
          <w:szCs w:val="24"/>
        </w:rPr>
        <w:t>teel r</w:t>
      </w:r>
      <w:r w:rsidR="00F80B74" w:rsidRPr="00721590">
        <w:rPr>
          <w:rFonts w:cstheme="minorHAnsi"/>
          <w:sz w:val="24"/>
          <w:szCs w:val="24"/>
        </w:rPr>
        <w:t>ebar posts</w:t>
      </w:r>
      <w:r w:rsidR="009E4067" w:rsidRPr="00721590">
        <w:rPr>
          <w:rFonts w:cstheme="minorHAnsi"/>
          <w:sz w:val="24"/>
          <w:szCs w:val="24"/>
        </w:rPr>
        <w:t xml:space="preserve"> </w:t>
      </w:r>
      <w:commentRangeEnd w:id="22"/>
      <w:r w:rsidR="004466B9">
        <w:rPr>
          <w:rStyle w:val="CommentReference"/>
        </w:rPr>
        <w:commentReference w:id="22"/>
      </w:r>
      <w:r w:rsidR="009E4067" w:rsidRPr="00721590">
        <w:rPr>
          <w:rFonts w:cstheme="minorHAnsi"/>
          <w:sz w:val="24"/>
          <w:szCs w:val="24"/>
        </w:rPr>
        <w:t>(0.5</w:t>
      </w:r>
      <w:r w:rsidR="00BB7952" w:rsidRPr="00721590">
        <w:rPr>
          <w:rFonts w:cstheme="minorHAnsi"/>
          <w:sz w:val="24"/>
          <w:szCs w:val="24"/>
        </w:rPr>
        <w:t xml:space="preserve"> </w:t>
      </w:r>
      <w:r w:rsidR="009E4067" w:rsidRPr="00721590">
        <w:rPr>
          <w:rFonts w:cstheme="minorHAnsi"/>
          <w:sz w:val="24"/>
          <w:szCs w:val="24"/>
        </w:rPr>
        <w:t>m)</w:t>
      </w:r>
      <w:r w:rsidR="00F80B74" w:rsidRPr="00721590">
        <w:rPr>
          <w:rFonts w:cstheme="minorHAnsi"/>
          <w:sz w:val="24"/>
          <w:szCs w:val="24"/>
        </w:rPr>
        <w:t xml:space="preserve"> were used to mark transect </w:t>
      </w:r>
      <w:r w:rsidR="005C7B40" w:rsidRPr="00721590">
        <w:rPr>
          <w:rFonts w:cstheme="minorHAnsi"/>
          <w:sz w:val="24"/>
          <w:szCs w:val="24"/>
        </w:rPr>
        <w:t>outlines</w:t>
      </w:r>
      <w:r w:rsidR="00A030DF" w:rsidRPr="00721590">
        <w:rPr>
          <w:rFonts w:cstheme="minorHAnsi"/>
          <w:sz w:val="24"/>
          <w:szCs w:val="24"/>
        </w:rPr>
        <w:t xml:space="preserve"> for repeat visits,</w:t>
      </w:r>
      <w:r w:rsidR="00F80B74" w:rsidRPr="00721590">
        <w:rPr>
          <w:rFonts w:cstheme="minorHAnsi"/>
          <w:sz w:val="24"/>
          <w:szCs w:val="24"/>
        </w:rPr>
        <w:t xml:space="preserve"> and </w:t>
      </w:r>
      <w:r w:rsidR="005E56DF" w:rsidRPr="00721590">
        <w:rPr>
          <w:rFonts w:cstheme="minorHAnsi"/>
          <w:sz w:val="24"/>
          <w:szCs w:val="24"/>
        </w:rPr>
        <w:t>global positioning system (</w:t>
      </w:r>
      <w:r w:rsidR="00F80B74" w:rsidRPr="00721590">
        <w:rPr>
          <w:rFonts w:cstheme="minorHAnsi"/>
          <w:sz w:val="24"/>
          <w:szCs w:val="24"/>
        </w:rPr>
        <w:t>GPS</w:t>
      </w:r>
      <w:r w:rsidR="005E56DF" w:rsidRPr="00721590">
        <w:rPr>
          <w:rFonts w:cstheme="minorHAnsi"/>
          <w:sz w:val="24"/>
          <w:szCs w:val="24"/>
        </w:rPr>
        <w:t>)</w:t>
      </w:r>
      <w:r w:rsidR="00F80B74" w:rsidRPr="00721590">
        <w:rPr>
          <w:rFonts w:cstheme="minorHAnsi"/>
          <w:sz w:val="24"/>
          <w:szCs w:val="24"/>
        </w:rPr>
        <w:t xml:space="preserve"> coordinates recorded using a </w:t>
      </w:r>
      <w:r w:rsidR="00F80B74" w:rsidRPr="00721590">
        <w:rPr>
          <w:rFonts w:cstheme="minorHAnsi"/>
          <w:sz w:val="24"/>
          <w:szCs w:val="24"/>
        </w:rPr>
        <w:lastRenderedPageBreak/>
        <w:t>handheld GPS device</w:t>
      </w:r>
      <w:r w:rsidR="001B76FB" w:rsidRPr="00721590">
        <w:rPr>
          <w:rFonts w:cstheme="minorHAnsi"/>
          <w:sz w:val="24"/>
          <w:szCs w:val="24"/>
        </w:rPr>
        <w:t xml:space="preserve">. </w:t>
      </w:r>
      <w:r w:rsidR="00AB4B0C" w:rsidRPr="00721590">
        <w:rPr>
          <w:rFonts w:cstheme="minorHAnsi"/>
          <w:sz w:val="24"/>
          <w:szCs w:val="24"/>
        </w:rPr>
        <w:t>Live and dead oysters w</w:t>
      </w:r>
      <w:r w:rsidR="00F80B74" w:rsidRPr="00721590">
        <w:rPr>
          <w:rFonts w:cstheme="minorHAnsi"/>
          <w:sz w:val="24"/>
          <w:szCs w:val="24"/>
        </w:rPr>
        <w:t xml:space="preserve">ere then counted </w:t>
      </w:r>
      <w:r w:rsidR="00A030DF" w:rsidRPr="00721590">
        <w:rPr>
          <w:rFonts w:cstheme="minorHAnsi"/>
          <w:sz w:val="24"/>
          <w:szCs w:val="24"/>
        </w:rPr>
        <w:t xml:space="preserve">visually </w:t>
      </w:r>
      <w:r w:rsidR="00F80B74" w:rsidRPr="00721590">
        <w:rPr>
          <w:rFonts w:cstheme="minorHAnsi"/>
          <w:sz w:val="24"/>
          <w:szCs w:val="24"/>
        </w:rPr>
        <w:t xml:space="preserve">along each transect </w:t>
      </w:r>
      <w:r w:rsidR="005C7B40" w:rsidRPr="00721590">
        <w:rPr>
          <w:rFonts w:cstheme="minorHAnsi"/>
          <w:sz w:val="24"/>
          <w:szCs w:val="24"/>
        </w:rPr>
        <w:t>using handheld tally counters</w:t>
      </w:r>
      <w:r w:rsidR="00F80B74" w:rsidRPr="00721590">
        <w:rPr>
          <w:rFonts w:cstheme="minorHAnsi"/>
          <w:sz w:val="24"/>
          <w:szCs w:val="24"/>
        </w:rPr>
        <w:t xml:space="preserve"> and recorded in 2.5</w:t>
      </w:r>
      <w:r w:rsidR="00BB7952" w:rsidRPr="00721590">
        <w:rPr>
          <w:rFonts w:cstheme="minorHAnsi"/>
          <w:sz w:val="24"/>
          <w:szCs w:val="24"/>
        </w:rPr>
        <w:t xml:space="preserve"> </w:t>
      </w:r>
      <w:r w:rsidR="00F80B74" w:rsidRPr="00721590">
        <w:rPr>
          <w:rFonts w:cstheme="minorHAnsi"/>
          <w:sz w:val="24"/>
          <w:szCs w:val="24"/>
        </w:rPr>
        <w:t>m intervals</w:t>
      </w:r>
      <w:r w:rsidR="005C7B40" w:rsidRPr="00721590">
        <w:rPr>
          <w:rFonts w:cstheme="minorHAnsi"/>
          <w:sz w:val="24"/>
          <w:szCs w:val="24"/>
        </w:rPr>
        <w:t xml:space="preserve"> from the defined transect origin</w:t>
      </w:r>
      <w:r w:rsidR="00F80B74" w:rsidRPr="00721590">
        <w:rPr>
          <w:rFonts w:cstheme="minorHAnsi"/>
          <w:sz w:val="24"/>
          <w:szCs w:val="24"/>
        </w:rPr>
        <w:t>.</w:t>
      </w:r>
    </w:p>
    <w:p w14:paraId="0D2410E4" w14:textId="6F9EF9F7" w:rsidR="00FA51AE" w:rsidRPr="00721590" w:rsidRDefault="00FA51AE" w:rsidP="00FA51AE">
      <w:pPr>
        <w:spacing w:after="0" w:line="480" w:lineRule="auto"/>
        <w:rPr>
          <w:rFonts w:cstheme="minorHAnsi"/>
          <w:i/>
          <w:sz w:val="24"/>
          <w:szCs w:val="24"/>
          <w:shd w:val="clear" w:color="auto" w:fill="FFFFFF"/>
        </w:rPr>
      </w:pPr>
      <w:r w:rsidRPr="00721590">
        <w:rPr>
          <w:rFonts w:cstheme="minorHAnsi"/>
          <w:i/>
          <w:sz w:val="24"/>
          <w:szCs w:val="24"/>
          <w:shd w:val="clear" w:color="auto" w:fill="FFFFFF"/>
        </w:rPr>
        <w:t xml:space="preserve">&lt;C&gt;River discharge. – </w:t>
      </w:r>
      <w:r w:rsidRPr="00721590">
        <w:rPr>
          <w:rFonts w:cstheme="minorHAnsi"/>
          <w:sz w:val="24"/>
          <w:szCs w:val="24"/>
          <w:shd w:val="clear" w:color="auto" w:fill="FFFFFF"/>
        </w:rPr>
        <w:t xml:space="preserve">Because salinity in Suwannee Sound is influenced by Suwannee River discharge, and oyster populations are an estuarine dependent species, we summarized river discharge data using the Suwannee River </w:t>
      </w:r>
      <w:del w:id="23" w:author="Latysh, Natalie" w:date="2020-01-29T11:46:00Z">
        <w:r w:rsidR="005E56DF" w:rsidRPr="00721590" w:rsidDel="003A7B21">
          <w:rPr>
            <w:rFonts w:cstheme="minorHAnsi"/>
            <w:sz w:val="24"/>
            <w:szCs w:val="24"/>
            <w:shd w:val="clear" w:color="auto" w:fill="FFFFFF"/>
          </w:rPr>
          <w:delText>United State</w:delText>
        </w:r>
      </w:del>
      <w:ins w:id="24" w:author="Latysh, Natalie" w:date="2020-01-29T11:46:00Z">
        <w:r w:rsidR="003A7B21">
          <w:rPr>
            <w:rFonts w:cstheme="minorHAnsi"/>
            <w:sz w:val="24"/>
            <w:szCs w:val="24"/>
            <w:shd w:val="clear" w:color="auto" w:fill="FFFFFF"/>
          </w:rPr>
          <w:t>U.S.</w:t>
        </w:r>
      </w:ins>
      <w:r w:rsidR="005E56DF" w:rsidRPr="00721590">
        <w:rPr>
          <w:rFonts w:cstheme="minorHAnsi"/>
          <w:sz w:val="24"/>
          <w:szCs w:val="24"/>
          <w:shd w:val="clear" w:color="auto" w:fill="FFFFFF"/>
        </w:rPr>
        <w:t xml:space="preserve"> Geological Survey (</w:t>
      </w:r>
      <w:r w:rsidRPr="00721590">
        <w:rPr>
          <w:rFonts w:cstheme="minorHAnsi"/>
          <w:sz w:val="24"/>
          <w:szCs w:val="24"/>
          <w:shd w:val="clear" w:color="auto" w:fill="FFFFFF"/>
        </w:rPr>
        <w:t>USGS</w:t>
      </w:r>
      <w:r w:rsidR="005E56DF" w:rsidRPr="00721590">
        <w:rPr>
          <w:rFonts w:cstheme="minorHAnsi"/>
          <w:sz w:val="24"/>
          <w:szCs w:val="24"/>
          <w:shd w:val="clear" w:color="auto" w:fill="FFFFFF"/>
        </w:rPr>
        <w:t>)</w:t>
      </w:r>
      <w:r w:rsidRPr="00721590">
        <w:rPr>
          <w:rFonts w:cstheme="minorHAnsi"/>
          <w:sz w:val="24"/>
          <w:szCs w:val="24"/>
          <w:shd w:val="clear" w:color="auto" w:fill="FFFFFF"/>
        </w:rPr>
        <w:t xml:space="preserve"> gauge 02323500 near Wilcox, Florida</w:t>
      </w:r>
      <w:ins w:id="25" w:author="Latysh, Natalie" w:date="2020-01-29T11:46:00Z">
        <w:r w:rsidR="003A7B21">
          <w:rPr>
            <w:rFonts w:cstheme="minorHAnsi"/>
            <w:sz w:val="24"/>
            <w:szCs w:val="24"/>
            <w:shd w:val="clear" w:color="auto" w:fill="FFFFFF"/>
          </w:rPr>
          <w:t xml:space="preserve"> (USGS, </w:t>
        </w:r>
        <w:commentRangeStart w:id="26"/>
        <w:commentRangeStart w:id="27"/>
        <w:r w:rsidR="003A7B21">
          <w:rPr>
            <w:rFonts w:cstheme="minorHAnsi"/>
            <w:sz w:val="24"/>
            <w:szCs w:val="24"/>
            <w:shd w:val="clear" w:color="auto" w:fill="FFFFFF"/>
          </w:rPr>
          <w:t>2019</w:t>
        </w:r>
        <w:commentRangeEnd w:id="26"/>
        <w:r w:rsidR="003A7B21">
          <w:rPr>
            <w:rStyle w:val="CommentReference"/>
          </w:rPr>
          <w:commentReference w:id="26"/>
        </w:r>
      </w:ins>
      <w:commentRangeEnd w:id="27"/>
      <w:r w:rsidR="00E359F9">
        <w:rPr>
          <w:rStyle w:val="CommentReference"/>
        </w:rPr>
        <w:commentReference w:id="27"/>
      </w:r>
      <w:ins w:id="28" w:author="Latysh, Natalie" w:date="2020-01-29T11:46:00Z">
        <w:r w:rsidR="003A7B21">
          <w:rPr>
            <w:rFonts w:cstheme="minorHAnsi"/>
            <w:sz w:val="24"/>
            <w:szCs w:val="24"/>
            <w:shd w:val="clear" w:color="auto" w:fill="FFFFFF"/>
          </w:rPr>
          <w:t>)</w:t>
        </w:r>
      </w:ins>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We used the longest continuous data records beginning October 1941-July 2019 to show long-term trends</w:t>
      </w:r>
      <w:r w:rsidR="00E377BB" w:rsidRPr="00721590">
        <w:rPr>
          <w:rFonts w:cstheme="minorHAnsi"/>
          <w:sz w:val="24"/>
          <w:szCs w:val="24"/>
          <w:shd w:val="clear" w:color="auto" w:fill="FFFFFF"/>
        </w:rPr>
        <w:t xml:space="preserve"> and events in river discharge as a proxy for salinity</w:t>
      </w:r>
      <w:r w:rsidRPr="00721590">
        <w:rPr>
          <w:rFonts w:cstheme="minorHAnsi"/>
          <w:sz w:val="24"/>
          <w:szCs w:val="24"/>
          <w:shd w:val="clear" w:color="auto" w:fill="FFFFFF"/>
        </w:rPr>
        <w:t xml:space="preserve"> and summarized river discharge (by convention as </w:t>
      </w:r>
      <w:r w:rsidR="00044DDA" w:rsidRPr="00721590">
        <w:rPr>
          <w:rFonts w:cstheme="minorHAnsi"/>
          <w:sz w:val="24"/>
          <w:szCs w:val="24"/>
          <w:shd w:val="clear" w:color="auto" w:fill="FFFFFF"/>
        </w:rPr>
        <w:t>cubic feet per second</w:t>
      </w:r>
      <w:r w:rsidRPr="00721590">
        <w:rPr>
          <w:rFonts w:cstheme="minorHAnsi"/>
          <w:sz w:val="24"/>
          <w:szCs w:val="24"/>
          <w:shd w:val="clear" w:color="auto" w:fill="FFFFFF"/>
        </w:rPr>
        <w:t xml:space="preserve">) for each year as mean daily, the variance of daily discharge, </w:t>
      </w:r>
      <w:r w:rsidR="004328DE" w:rsidRPr="00721590">
        <w:rPr>
          <w:rFonts w:cstheme="minorHAnsi"/>
          <w:sz w:val="24"/>
          <w:szCs w:val="24"/>
          <w:shd w:val="clear" w:color="auto" w:fill="FFFFFF"/>
        </w:rPr>
        <w:t xml:space="preserve">and </w:t>
      </w:r>
      <w:r w:rsidR="005E56DF" w:rsidRPr="00721590">
        <w:rPr>
          <w:rFonts w:cstheme="minorHAnsi"/>
          <w:sz w:val="24"/>
          <w:szCs w:val="24"/>
          <w:shd w:val="clear" w:color="auto" w:fill="FFFFFF"/>
        </w:rPr>
        <w:t>coefficient of variance (</w:t>
      </w:r>
      <w:r w:rsidRPr="00721590">
        <w:rPr>
          <w:rFonts w:cstheme="minorHAnsi"/>
          <w:sz w:val="24"/>
          <w:szCs w:val="24"/>
          <w:shd w:val="clear" w:color="auto" w:fill="FFFFFF"/>
        </w:rPr>
        <w:t>CV</w:t>
      </w:r>
      <w:r w:rsidR="005E56DF" w:rsidRPr="00721590">
        <w:rPr>
          <w:rFonts w:cstheme="minorHAnsi"/>
          <w:sz w:val="24"/>
          <w:szCs w:val="24"/>
          <w:shd w:val="clear" w:color="auto" w:fill="FFFFFF"/>
        </w:rPr>
        <w:t>)</w:t>
      </w:r>
      <w:r w:rsidRPr="00721590">
        <w:rPr>
          <w:rFonts w:cstheme="minorHAnsi"/>
          <w:sz w:val="24"/>
          <w:szCs w:val="24"/>
          <w:shd w:val="clear" w:color="auto" w:fill="FFFFFF"/>
        </w:rPr>
        <w:t xml:space="preserve"> of daily discharge.  We also calculated these same metrics for the overall time series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We included a locally weighted scatterplot smoothing (LOWESS) line to aid in visually assessing trends in Suwannee River discharge metrics</w:t>
      </w:r>
      <w:r w:rsidR="001B76FB" w:rsidRPr="00721590">
        <w:rPr>
          <w:rFonts w:cstheme="minorHAnsi"/>
          <w:sz w:val="24"/>
          <w:szCs w:val="24"/>
          <w:shd w:val="clear" w:color="auto" w:fill="FFFFFF"/>
        </w:rPr>
        <w:t xml:space="preserve">. </w:t>
      </w:r>
      <w:r w:rsidRPr="00721590">
        <w:rPr>
          <w:rFonts w:cstheme="minorHAnsi"/>
          <w:sz w:val="24"/>
          <w:szCs w:val="24"/>
        </w:rPr>
        <w:t>We assessed how river discharge in year of sampling as well as a 1- or 2-year lag of river discharge influenced oyster counts.</w:t>
      </w:r>
    </w:p>
    <w:p w14:paraId="3BA8B4AC" w14:textId="01A3F920" w:rsidR="00FA51AE" w:rsidRPr="00721590" w:rsidRDefault="00FA51AE" w:rsidP="00FA51AE">
      <w:pPr>
        <w:spacing w:after="0" w:line="480" w:lineRule="auto"/>
        <w:rPr>
          <w:rFonts w:cstheme="minorHAnsi"/>
          <w:i/>
          <w:sz w:val="24"/>
          <w:szCs w:val="24"/>
          <w:shd w:val="clear" w:color="auto" w:fill="FFFFFF"/>
        </w:rPr>
      </w:pPr>
      <w:r w:rsidRPr="00721590">
        <w:rPr>
          <w:rFonts w:cstheme="minorHAnsi"/>
          <w:i/>
          <w:sz w:val="24"/>
          <w:szCs w:val="24"/>
          <w:shd w:val="clear" w:color="auto" w:fill="FFFFFF"/>
        </w:rPr>
        <w:t xml:space="preserve">&lt;C&gt;Commercial fishing and landings. – </w:t>
      </w:r>
      <w:r w:rsidRPr="00721590">
        <w:rPr>
          <w:rFonts w:cstheme="minorHAnsi"/>
          <w:sz w:val="24"/>
          <w:szCs w:val="24"/>
          <w:shd w:val="clear" w:color="auto" w:fill="FFFFFF"/>
        </w:rPr>
        <w:t>We categorized each site as either open or closed to commercial fishing based on harvest zones available from the Florida Department of Agriculture and Consumer Services (FDACS, FDACS 2019)</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We included fishing as a factor in our analyses to assess </w:t>
      </w:r>
      <w:r w:rsidR="00B32482" w:rsidRPr="00721590">
        <w:rPr>
          <w:rFonts w:cstheme="minorHAnsi"/>
          <w:sz w:val="24"/>
          <w:szCs w:val="24"/>
          <w:shd w:val="clear" w:color="auto" w:fill="FFFFFF"/>
        </w:rPr>
        <w:t>whether</w:t>
      </w:r>
      <w:r w:rsidRPr="00721590">
        <w:rPr>
          <w:rFonts w:cstheme="minorHAnsi"/>
          <w:sz w:val="24"/>
          <w:szCs w:val="24"/>
          <w:shd w:val="clear" w:color="auto" w:fill="FFFFFF"/>
        </w:rPr>
        <w:t xml:space="preserve"> being in a region open to fishing influenced oyster counts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To examine long-term trends in oyster landings and fishing effort, we obtained</w:t>
      </w:r>
      <w:r w:rsidR="00E377BB" w:rsidRPr="00721590">
        <w:rPr>
          <w:rFonts w:cstheme="minorHAnsi"/>
          <w:sz w:val="24"/>
          <w:szCs w:val="24"/>
          <w:shd w:val="clear" w:color="auto" w:fill="FFFFFF"/>
        </w:rPr>
        <w:t xml:space="preserve"> and combined</w:t>
      </w:r>
      <w:r w:rsidRPr="00721590">
        <w:rPr>
          <w:rFonts w:cstheme="minorHAnsi"/>
          <w:sz w:val="24"/>
          <w:szCs w:val="24"/>
          <w:shd w:val="clear" w:color="auto" w:fill="FFFFFF"/>
        </w:rPr>
        <w:t xml:space="preserve"> annual oyster landings data (oyster meat weight and oyster fishing trips) for the three counties in the Suwannee Sound region (Taylor, Dixie, Levy) from the Florida Fish and Wildlife Conservation Commission (FWC; FWC 2019)</w:t>
      </w:r>
      <w:r w:rsidRPr="00721590">
        <w:rPr>
          <w:rFonts w:cstheme="minorHAnsi"/>
          <w:sz w:val="24"/>
          <w:szCs w:val="24"/>
        </w:rPr>
        <w:t xml:space="preserve"> for 1986-2018.  While landings data for oysters are available prior to 1986, the mandatory trip ticket reporting program was not officially </w:t>
      </w:r>
      <w:r w:rsidRPr="00721590">
        <w:rPr>
          <w:rFonts w:cstheme="minorHAnsi"/>
          <w:sz w:val="24"/>
          <w:szCs w:val="24"/>
        </w:rPr>
        <w:lastRenderedPageBreak/>
        <w:t>implemented until 1986</w:t>
      </w:r>
      <w:r w:rsidR="001B76FB" w:rsidRPr="00721590">
        <w:rPr>
          <w:rFonts w:cstheme="minorHAnsi"/>
          <w:sz w:val="24"/>
          <w:szCs w:val="24"/>
        </w:rPr>
        <w:t xml:space="preserve">. </w:t>
      </w:r>
      <w:r w:rsidRPr="00721590">
        <w:rPr>
          <w:rFonts w:cstheme="minorHAnsi"/>
          <w:sz w:val="24"/>
          <w:szCs w:val="24"/>
        </w:rPr>
        <w:t>We included the current year and a 1- or 2-year lag of oyster landings and oyster fishing trips in our analyses to assess whether oyster fishing effort in prior years influenced oyster counts.</w:t>
      </w:r>
    </w:p>
    <w:p w14:paraId="1C422532" w14:textId="13DFD0F4" w:rsidR="0067165A" w:rsidRPr="00721590" w:rsidRDefault="00586062" w:rsidP="00586062">
      <w:pPr>
        <w:spacing w:after="0" w:line="480" w:lineRule="auto"/>
        <w:rPr>
          <w:rFonts w:cstheme="minorHAnsi"/>
          <w:i/>
          <w:sz w:val="24"/>
          <w:szCs w:val="24"/>
          <w:shd w:val="clear" w:color="auto" w:fill="FFFFFF"/>
        </w:rPr>
      </w:pPr>
      <w:r w:rsidRPr="00721590">
        <w:rPr>
          <w:rFonts w:cstheme="minorHAnsi"/>
          <w:i/>
          <w:sz w:val="24"/>
          <w:szCs w:val="24"/>
          <w:shd w:val="clear" w:color="auto" w:fill="FFFFFF"/>
        </w:rPr>
        <w:t>&lt;C&gt;</w:t>
      </w:r>
      <w:r w:rsidR="009E4067" w:rsidRPr="00721590">
        <w:rPr>
          <w:rFonts w:cstheme="minorHAnsi"/>
          <w:i/>
          <w:sz w:val="24"/>
          <w:szCs w:val="24"/>
          <w:shd w:val="clear" w:color="auto" w:fill="FFFFFF"/>
        </w:rPr>
        <w:t xml:space="preserve">Data </w:t>
      </w:r>
      <w:r w:rsidRPr="00721590">
        <w:rPr>
          <w:rFonts w:cstheme="minorHAnsi"/>
          <w:i/>
          <w:sz w:val="24"/>
          <w:szCs w:val="24"/>
          <w:shd w:val="clear" w:color="auto" w:fill="FFFFFF"/>
        </w:rPr>
        <w:t>a</w:t>
      </w:r>
      <w:r w:rsidR="009E4067" w:rsidRPr="00721590">
        <w:rPr>
          <w:rFonts w:cstheme="minorHAnsi"/>
          <w:i/>
          <w:sz w:val="24"/>
          <w:szCs w:val="24"/>
          <w:shd w:val="clear" w:color="auto" w:fill="FFFFFF"/>
        </w:rPr>
        <w:t xml:space="preserve">nalyses </w:t>
      </w:r>
      <w:r w:rsidRPr="00721590">
        <w:rPr>
          <w:rFonts w:cstheme="minorHAnsi"/>
          <w:i/>
          <w:sz w:val="24"/>
          <w:szCs w:val="24"/>
          <w:shd w:val="clear" w:color="auto" w:fill="FFFFFF"/>
        </w:rPr>
        <w:t>g</w:t>
      </w:r>
      <w:r w:rsidR="009E4067" w:rsidRPr="00721590">
        <w:rPr>
          <w:rFonts w:cstheme="minorHAnsi"/>
          <w:i/>
          <w:sz w:val="24"/>
          <w:szCs w:val="24"/>
          <w:shd w:val="clear" w:color="auto" w:fill="FFFFFF"/>
        </w:rPr>
        <w:t xml:space="preserve">eneralized </w:t>
      </w:r>
      <w:r w:rsidRPr="00721590">
        <w:rPr>
          <w:rFonts w:cstheme="minorHAnsi"/>
          <w:i/>
          <w:sz w:val="24"/>
          <w:szCs w:val="24"/>
          <w:shd w:val="clear" w:color="auto" w:fill="FFFFFF"/>
        </w:rPr>
        <w:t>l</w:t>
      </w:r>
      <w:r w:rsidR="009E4067" w:rsidRPr="00721590">
        <w:rPr>
          <w:rFonts w:cstheme="minorHAnsi"/>
          <w:i/>
          <w:sz w:val="24"/>
          <w:szCs w:val="24"/>
          <w:shd w:val="clear" w:color="auto" w:fill="FFFFFF"/>
        </w:rPr>
        <w:t xml:space="preserve">inear </w:t>
      </w:r>
      <w:r w:rsidRPr="00721590">
        <w:rPr>
          <w:rFonts w:cstheme="minorHAnsi"/>
          <w:i/>
          <w:sz w:val="24"/>
          <w:szCs w:val="24"/>
          <w:shd w:val="clear" w:color="auto" w:fill="FFFFFF"/>
        </w:rPr>
        <w:t>m</w:t>
      </w:r>
      <w:r w:rsidR="009E4067" w:rsidRPr="00721590">
        <w:rPr>
          <w:rFonts w:cstheme="minorHAnsi"/>
          <w:i/>
          <w:sz w:val="24"/>
          <w:szCs w:val="24"/>
          <w:shd w:val="clear" w:color="auto" w:fill="FFFFFF"/>
        </w:rPr>
        <w:t>odels</w:t>
      </w:r>
      <w:r w:rsidRPr="00721590">
        <w:rPr>
          <w:rFonts w:cstheme="minorHAnsi"/>
          <w:i/>
          <w:sz w:val="24"/>
          <w:szCs w:val="24"/>
          <w:shd w:val="clear" w:color="auto" w:fill="FFFFFF"/>
        </w:rPr>
        <w:t xml:space="preserve">. – </w:t>
      </w:r>
      <w:r w:rsidR="00C47D4D" w:rsidRPr="00721590">
        <w:rPr>
          <w:rFonts w:cstheme="minorHAnsi"/>
          <w:sz w:val="24"/>
          <w:szCs w:val="24"/>
        </w:rPr>
        <w:t>We initially assumed the count data most likely followed a Poisson or negative binomial distribution</w:t>
      </w:r>
      <w:r w:rsidR="00AA7A66" w:rsidRPr="00721590">
        <w:rPr>
          <w:rFonts w:cstheme="minorHAnsi"/>
          <w:sz w:val="24"/>
          <w:szCs w:val="24"/>
        </w:rPr>
        <w:t>,</w:t>
      </w:r>
      <w:r w:rsidR="00C47D4D" w:rsidRPr="00721590">
        <w:rPr>
          <w:rFonts w:cstheme="minorHAnsi"/>
          <w:sz w:val="24"/>
          <w:szCs w:val="24"/>
        </w:rPr>
        <w:t xml:space="preserve"> and to assess the distribution of these data</w:t>
      </w:r>
      <w:r w:rsidR="00AA7A66" w:rsidRPr="00721590">
        <w:rPr>
          <w:rFonts w:cstheme="minorHAnsi"/>
          <w:sz w:val="24"/>
          <w:szCs w:val="24"/>
        </w:rPr>
        <w:t>,</w:t>
      </w:r>
      <w:r w:rsidR="00C47D4D" w:rsidRPr="00721590">
        <w:rPr>
          <w:rFonts w:cstheme="minorHAnsi"/>
          <w:sz w:val="24"/>
          <w:szCs w:val="24"/>
        </w:rPr>
        <w:t xml:space="preserve"> we assumed that count data are discrete and examined the ratio between the variance of the counts and the mean count per site, and graphical representations of predicted vs. observed distributions of count data from each site. </w:t>
      </w:r>
      <w:r w:rsidR="005B0A88" w:rsidRPr="00721590">
        <w:rPr>
          <w:rFonts w:cstheme="minorHAnsi"/>
          <w:sz w:val="24"/>
          <w:szCs w:val="24"/>
        </w:rPr>
        <w:t>We</w:t>
      </w:r>
      <w:r w:rsidR="00AA7A66" w:rsidRPr="00721590">
        <w:rPr>
          <w:rFonts w:cstheme="minorHAnsi"/>
          <w:sz w:val="24"/>
          <w:szCs w:val="24"/>
        </w:rPr>
        <w:t xml:space="preserve"> then</w:t>
      </w:r>
      <w:r w:rsidR="005B0A88" w:rsidRPr="00721590">
        <w:rPr>
          <w:rFonts w:cstheme="minorHAnsi"/>
          <w:sz w:val="24"/>
          <w:szCs w:val="24"/>
        </w:rPr>
        <w:t xml:space="preserve"> used</w:t>
      </w:r>
      <w:r w:rsidR="007500CE" w:rsidRPr="00721590">
        <w:rPr>
          <w:rFonts w:cstheme="minorHAnsi"/>
          <w:sz w:val="24"/>
          <w:szCs w:val="24"/>
        </w:rPr>
        <w:t xml:space="preserve"> generalized linear </w:t>
      </w:r>
      <w:r w:rsidR="00004087" w:rsidRPr="00721590">
        <w:rPr>
          <w:rFonts w:cstheme="minorHAnsi"/>
          <w:sz w:val="24"/>
          <w:szCs w:val="24"/>
        </w:rPr>
        <w:t>models</w:t>
      </w:r>
      <w:r w:rsidR="005B0A88" w:rsidRPr="00721590">
        <w:rPr>
          <w:rFonts w:cstheme="minorHAnsi"/>
          <w:sz w:val="24"/>
          <w:szCs w:val="24"/>
        </w:rPr>
        <w:t xml:space="preserve"> </w:t>
      </w:r>
      <w:r w:rsidR="007500CE" w:rsidRPr="00721590">
        <w:rPr>
          <w:rFonts w:cstheme="minorHAnsi"/>
          <w:sz w:val="24"/>
          <w:szCs w:val="24"/>
        </w:rPr>
        <w:t>(</w:t>
      </w:r>
      <w:r w:rsidR="005B0A88" w:rsidRPr="00721590">
        <w:rPr>
          <w:rFonts w:cstheme="minorHAnsi"/>
          <w:sz w:val="24"/>
          <w:szCs w:val="24"/>
        </w:rPr>
        <w:t>GLM</w:t>
      </w:r>
      <w:r w:rsidR="00695068" w:rsidRPr="00721590">
        <w:rPr>
          <w:rFonts w:cstheme="minorHAnsi"/>
          <w:sz w:val="24"/>
          <w:szCs w:val="24"/>
        </w:rPr>
        <w:t xml:space="preserve">, </w:t>
      </w:r>
      <w:proofErr w:type="spellStart"/>
      <w:r w:rsidR="00695068" w:rsidRPr="00721590">
        <w:rPr>
          <w:rFonts w:cstheme="minorHAnsi"/>
          <w:sz w:val="24"/>
          <w:szCs w:val="24"/>
        </w:rPr>
        <w:t>Bolker</w:t>
      </w:r>
      <w:proofErr w:type="spellEnd"/>
      <w:r w:rsidR="00695068" w:rsidRPr="00721590">
        <w:rPr>
          <w:rFonts w:cstheme="minorHAnsi"/>
          <w:sz w:val="24"/>
          <w:szCs w:val="24"/>
        </w:rPr>
        <w:t xml:space="preserve"> et al. 200</w:t>
      </w:r>
      <w:r w:rsidR="00721590" w:rsidRPr="00721590">
        <w:rPr>
          <w:rFonts w:cstheme="minorHAnsi"/>
          <w:sz w:val="24"/>
          <w:szCs w:val="24"/>
        </w:rPr>
        <w:t>9</w:t>
      </w:r>
      <w:r w:rsidR="007500CE" w:rsidRPr="00721590">
        <w:rPr>
          <w:rFonts w:cstheme="minorHAnsi"/>
          <w:sz w:val="24"/>
          <w:szCs w:val="24"/>
        </w:rPr>
        <w:t>)</w:t>
      </w:r>
      <w:r w:rsidR="005B0A88" w:rsidRPr="00721590">
        <w:rPr>
          <w:rFonts w:cstheme="minorHAnsi"/>
          <w:sz w:val="24"/>
          <w:szCs w:val="24"/>
        </w:rPr>
        <w:t xml:space="preserve"> </w:t>
      </w:r>
      <w:r w:rsidR="00A94102" w:rsidRPr="00721590">
        <w:rPr>
          <w:rFonts w:cstheme="minorHAnsi"/>
          <w:sz w:val="24"/>
          <w:szCs w:val="24"/>
        </w:rPr>
        <w:t xml:space="preserve">with a negative binomial distribution </w:t>
      </w:r>
      <w:r w:rsidR="005B0A88" w:rsidRPr="00721590">
        <w:rPr>
          <w:rFonts w:cstheme="minorHAnsi"/>
          <w:sz w:val="24"/>
          <w:szCs w:val="24"/>
        </w:rPr>
        <w:t xml:space="preserve">to </w:t>
      </w:r>
      <w:r w:rsidR="00695068" w:rsidRPr="00721590">
        <w:rPr>
          <w:rFonts w:cstheme="minorHAnsi"/>
          <w:sz w:val="24"/>
          <w:szCs w:val="24"/>
        </w:rPr>
        <w:t xml:space="preserve">assess oyster counts (dependent variable) over </w:t>
      </w:r>
      <w:r w:rsidR="008A6E46" w:rsidRPr="00721590">
        <w:rPr>
          <w:rFonts w:cstheme="minorHAnsi"/>
          <w:sz w:val="24"/>
          <w:szCs w:val="24"/>
        </w:rPr>
        <w:t>period</w:t>
      </w:r>
      <w:r w:rsidR="00695068" w:rsidRPr="00721590">
        <w:rPr>
          <w:rFonts w:cstheme="minorHAnsi"/>
          <w:sz w:val="24"/>
          <w:szCs w:val="24"/>
        </w:rPr>
        <w:t xml:space="preserve"> (time </w:t>
      </w:r>
      <w:r w:rsidR="008A6E46" w:rsidRPr="00721590">
        <w:rPr>
          <w:rFonts w:cstheme="minorHAnsi"/>
          <w:sz w:val="24"/>
          <w:szCs w:val="24"/>
        </w:rPr>
        <w:t xml:space="preserve">variable, </w:t>
      </w:r>
      <w:commentRangeStart w:id="29"/>
      <w:commentRangeStart w:id="30"/>
      <w:r w:rsidR="008A6E46" w:rsidRPr="00721590">
        <w:rPr>
          <w:rFonts w:cstheme="minorHAnsi"/>
          <w:sz w:val="24"/>
          <w:szCs w:val="24"/>
        </w:rPr>
        <w:t xml:space="preserve">a winter or summer period </w:t>
      </w:r>
      <w:commentRangeEnd w:id="29"/>
      <w:r w:rsidR="006C3C38">
        <w:rPr>
          <w:rStyle w:val="CommentReference"/>
        </w:rPr>
        <w:commentReference w:id="29"/>
      </w:r>
      <w:commentRangeEnd w:id="30"/>
      <w:r w:rsidR="009E569F">
        <w:rPr>
          <w:rStyle w:val="CommentReference"/>
        </w:rPr>
        <w:commentReference w:id="30"/>
      </w:r>
      <w:r w:rsidR="008A6E46" w:rsidRPr="00721590">
        <w:rPr>
          <w:rFonts w:cstheme="minorHAnsi"/>
          <w:sz w:val="24"/>
          <w:szCs w:val="24"/>
        </w:rPr>
        <w:t>of time</w:t>
      </w:r>
      <w:r w:rsidR="00085B68" w:rsidRPr="00721590">
        <w:rPr>
          <w:rFonts w:cstheme="minorHAnsi"/>
          <w:sz w:val="24"/>
          <w:szCs w:val="24"/>
        </w:rPr>
        <w:t xml:space="preserve"> of equal length</w:t>
      </w:r>
      <w:r w:rsidR="008A6E46" w:rsidRPr="00721590">
        <w:rPr>
          <w:rFonts w:cstheme="minorHAnsi"/>
          <w:sz w:val="24"/>
          <w:szCs w:val="24"/>
        </w:rPr>
        <w:t xml:space="preserve"> each year</w:t>
      </w:r>
      <w:r w:rsidR="00E377BB" w:rsidRPr="00721590">
        <w:rPr>
          <w:rFonts w:cstheme="minorHAnsi"/>
          <w:sz w:val="24"/>
          <w:szCs w:val="24"/>
        </w:rPr>
        <w:t xml:space="preserve">, </w:t>
      </w:r>
      <w:commentRangeStart w:id="31"/>
      <w:r w:rsidR="00E377BB" w:rsidRPr="00721590">
        <w:rPr>
          <w:rFonts w:cstheme="minorHAnsi"/>
          <w:sz w:val="24"/>
          <w:szCs w:val="24"/>
        </w:rPr>
        <w:t xml:space="preserve">see Table </w:t>
      </w:r>
      <w:commentRangeStart w:id="32"/>
      <w:commentRangeStart w:id="33"/>
      <w:r w:rsidR="00E9381E" w:rsidRPr="00721590">
        <w:rPr>
          <w:rFonts w:cstheme="minorHAnsi"/>
          <w:sz w:val="24"/>
          <w:szCs w:val="24"/>
        </w:rPr>
        <w:t>1</w:t>
      </w:r>
      <w:commentRangeEnd w:id="32"/>
      <w:r w:rsidR="006A5C9E">
        <w:rPr>
          <w:rStyle w:val="CommentReference"/>
        </w:rPr>
        <w:commentReference w:id="32"/>
      </w:r>
      <w:commentRangeEnd w:id="33"/>
      <w:r w:rsidR="009E569F">
        <w:rPr>
          <w:rStyle w:val="CommentReference"/>
        </w:rPr>
        <w:commentReference w:id="33"/>
      </w:r>
      <w:r w:rsidR="00E377BB" w:rsidRPr="00721590">
        <w:rPr>
          <w:rFonts w:cstheme="minorHAnsi"/>
          <w:sz w:val="24"/>
          <w:szCs w:val="24"/>
        </w:rPr>
        <w:t xml:space="preserve"> in supplemental files</w:t>
      </w:r>
      <w:r w:rsidR="00085B68" w:rsidRPr="00721590">
        <w:rPr>
          <w:rFonts w:cstheme="minorHAnsi"/>
          <w:sz w:val="24"/>
          <w:szCs w:val="24"/>
        </w:rPr>
        <w:t xml:space="preserve"> where each period is defined</w:t>
      </w:r>
      <w:r w:rsidR="00695068" w:rsidRPr="00721590">
        <w:rPr>
          <w:rFonts w:cstheme="minorHAnsi"/>
          <w:sz w:val="24"/>
          <w:szCs w:val="24"/>
        </w:rPr>
        <w:t>)</w:t>
      </w:r>
      <w:commentRangeEnd w:id="31"/>
      <w:r w:rsidR="006C3C38">
        <w:rPr>
          <w:rStyle w:val="CommentReference"/>
        </w:rPr>
        <w:commentReference w:id="31"/>
      </w:r>
      <w:r w:rsidR="00695068" w:rsidRPr="00721590">
        <w:rPr>
          <w:rFonts w:cstheme="minorHAnsi"/>
          <w:sz w:val="24"/>
          <w:szCs w:val="24"/>
        </w:rPr>
        <w:t xml:space="preserve">, locality (i.e., Horseshoe, Lone Cabbage etc.), </w:t>
      </w:r>
      <w:r w:rsidR="0017714F" w:rsidRPr="00721590">
        <w:rPr>
          <w:rFonts w:cstheme="minorHAnsi"/>
          <w:sz w:val="24"/>
          <w:szCs w:val="24"/>
        </w:rPr>
        <w:t xml:space="preserve">and </w:t>
      </w:r>
      <w:r w:rsidR="006E294A" w:rsidRPr="00721590">
        <w:rPr>
          <w:rFonts w:cstheme="minorHAnsi"/>
          <w:sz w:val="24"/>
          <w:szCs w:val="24"/>
        </w:rPr>
        <w:t>s</w:t>
      </w:r>
      <w:r w:rsidR="00695068" w:rsidRPr="00721590">
        <w:rPr>
          <w:rFonts w:cstheme="minorHAnsi"/>
          <w:sz w:val="24"/>
          <w:szCs w:val="24"/>
        </w:rPr>
        <w:t>ite (Inshore, Nearshore, Offshore)</w:t>
      </w:r>
      <w:r w:rsidR="00FA51AE" w:rsidRPr="00721590">
        <w:rPr>
          <w:rFonts w:cstheme="minorHAnsi"/>
          <w:sz w:val="24"/>
          <w:szCs w:val="24"/>
        </w:rPr>
        <w:t>.</w:t>
      </w:r>
      <w:r w:rsidR="00C47D4D" w:rsidRPr="00721590">
        <w:rPr>
          <w:rFonts w:cstheme="minorHAnsi"/>
          <w:sz w:val="24"/>
          <w:szCs w:val="24"/>
        </w:rPr>
        <w:t xml:space="preserve"> </w:t>
      </w:r>
      <w:r w:rsidR="005B0A88" w:rsidRPr="00721590">
        <w:rPr>
          <w:rFonts w:cstheme="minorHAnsi"/>
          <w:sz w:val="24"/>
          <w:szCs w:val="24"/>
        </w:rPr>
        <w:t xml:space="preserve"> We assumed that </w:t>
      </w:r>
      <w:r w:rsidR="005C7B40" w:rsidRPr="00721590">
        <w:rPr>
          <w:rFonts w:cstheme="minorHAnsi"/>
          <w:sz w:val="24"/>
          <w:szCs w:val="24"/>
        </w:rPr>
        <w:t xml:space="preserve">total transect </w:t>
      </w:r>
      <w:r w:rsidR="005B0A88" w:rsidRPr="00721590">
        <w:rPr>
          <w:rFonts w:cstheme="minorHAnsi"/>
          <w:sz w:val="24"/>
          <w:szCs w:val="24"/>
        </w:rPr>
        <w:t xml:space="preserve">oyster counts were likely to increase </w:t>
      </w:r>
      <w:r w:rsidR="007E4D85" w:rsidRPr="00721590">
        <w:rPr>
          <w:rFonts w:cstheme="minorHAnsi"/>
          <w:sz w:val="24"/>
          <w:szCs w:val="24"/>
        </w:rPr>
        <w:t xml:space="preserve">with transect </w:t>
      </w:r>
      <w:r w:rsidR="00B32482" w:rsidRPr="00721590">
        <w:rPr>
          <w:rFonts w:cstheme="minorHAnsi"/>
          <w:sz w:val="24"/>
          <w:szCs w:val="24"/>
        </w:rPr>
        <w:t>length,</w:t>
      </w:r>
      <w:r w:rsidR="005B0A88" w:rsidRPr="00721590">
        <w:rPr>
          <w:rFonts w:cstheme="minorHAnsi"/>
          <w:sz w:val="24"/>
          <w:szCs w:val="24"/>
        </w:rPr>
        <w:t xml:space="preserve"> so we included transect length as an offset</w:t>
      </w:r>
      <w:r w:rsidR="00A030DF" w:rsidRPr="00721590">
        <w:rPr>
          <w:rFonts w:cstheme="minorHAnsi"/>
          <w:sz w:val="24"/>
          <w:szCs w:val="24"/>
        </w:rPr>
        <w:t xml:space="preserve"> of effort</w:t>
      </w:r>
      <w:r w:rsidR="00906D9F" w:rsidRPr="00721590">
        <w:rPr>
          <w:rFonts w:cstheme="minorHAnsi"/>
          <w:sz w:val="24"/>
          <w:szCs w:val="24"/>
        </w:rPr>
        <w:t xml:space="preserve"> (log link function</w:t>
      </w:r>
      <w:r w:rsidR="00330DE7" w:rsidRPr="00721590">
        <w:rPr>
          <w:rFonts w:cstheme="minorHAnsi"/>
          <w:sz w:val="24"/>
          <w:szCs w:val="24"/>
        </w:rPr>
        <w:t xml:space="preserve">; </w:t>
      </w:r>
      <w:proofErr w:type="spellStart"/>
      <w:r w:rsidR="00330DE7" w:rsidRPr="00721590">
        <w:rPr>
          <w:rFonts w:cstheme="minorHAnsi"/>
          <w:sz w:val="24"/>
          <w:szCs w:val="24"/>
        </w:rPr>
        <w:t>Zuur</w:t>
      </w:r>
      <w:proofErr w:type="spellEnd"/>
      <w:r w:rsidR="00330DE7" w:rsidRPr="00721590">
        <w:rPr>
          <w:rFonts w:cstheme="minorHAnsi"/>
          <w:sz w:val="24"/>
          <w:szCs w:val="24"/>
        </w:rPr>
        <w:t xml:space="preserve"> et al. 2009; 2013</w:t>
      </w:r>
      <w:r w:rsidR="00AA7A66" w:rsidRPr="00721590">
        <w:rPr>
          <w:rFonts w:cstheme="minorHAnsi"/>
          <w:sz w:val="24"/>
          <w:szCs w:val="24"/>
        </w:rPr>
        <w:t>).</w:t>
      </w:r>
      <w:r w:rsidR="00330DE7" w:rsidRPr="00721590">
        <w:rPr>
          <w:rFonts w:cstheme="minorHAnsi"/>
          <w:sz w:val="24"/>
          <w:szCs w:val="24"/>
        </w:rPr>
        <w:t xml:space="preserve">  </w:t>
      </w:r>
      <w:bookmarkStart w:id="34" w:name="_Hlk29816601"/>
      <w:r w:rsidR="00085B68" w:rsidRPr="00721590">
        <w:rPr>
          <w:rFonts w:cstheme="minorHAnsi"/>
          <w:sz w:val="24"/>
          <w:szCs w:val="24"/>
        </w:rPr>
        <w:t>Using effort as an offset change</w:t>
      </w:r>
      <w:r w:rsidR="00AA7A66" w:rsidRPr="00721590">
        <w:rPr>
          <w:rFonts w:cstheme="minorHAnsi"/>
          <w:sz w:val="24"/>
          <w:szCs w:val="24"/>
        </w:rPr>
        <w:t>d</w:t>
      </w:r>
      <w:r w:rsidR="00085B68" w:rsidRPr="00721590">
        <w:rPr>
          <w:rFonts w:cstheme="minorHAnsi"/>
          <w:sz w:val="24"/>
          <w:szCs w:val="24"/>
        </w:rPr>
        <w:t xml:space="preserve"> the model from modeling counts</w:t>
      </w:r>
      <w:r w:rsidR="00AA7A66" w:rsidRPr="00721590">
        <w:rPr>
          <w:rFonts w:cstheme="minorHAnsi"/>
          <w:sz w:val="24"/>
          <w:szCs w:val="24"/>
        </w:rPr>
        <w:t>,</w:t>
      </w:r>
      <w:r w:rsidR="00085B68" w:rsidRPr="00721590">
        <w:rPr>
          <w:rFonts w:cstheme="minorHAnsi"/>
          <w:sz w:val="24"/>
          <w:szCs w:val="24"/>
        </w:rPr>
        <w:t xml:space="preserve"> to modeling </w:t>
      </w:r>
      <w:r w:rsidR="00C47E60" w:rsidRPr="00721590">
        <w:rPr>
          <w:rFonts w:cstheme="minorHAnsi"/>
          <w:sz w:val="24"/>
          <w:szCs w:val="24"/>
        </w:rPr>
        <w:t>a rate (count/</w:t>
      </w:r>
      <w:r w:rsidR="00330DE7" w:rsidRPr="00721590">
        <w:rPr>
          <w:rFonts w:cstheme="minorHAnsi"/>
          <w:sz w:val="24"/>
          <w:szCs w:val="24"/>
        </w:rPr>
        <w:t>area</w:t>
      </w:r>
      <w:r w:rsidR="00C47E60" w:rsidRPr="00721590">
        <w:rPr>
          <w:rFonts w:cstheme="minorHAnsi"/>
          <w:sz w:val="24"/>
          <w:szCs w:val="24"/>
        </w:rPr>
        <w:t>) as the response variable.</w:t>
      </w:r>
      <w:r w:rsidR="00330DE7" w:rsidRPr="00721590">
        <w:rPr>
          <w:rFonts w:cstheme="minorHAnsi"/>
          <w:sz w:val="24"/>
          <w:szCs w:val="24"/>
        </w:rPr>
        <w:t xml:space="preserve">  Because each of our transects was a fixed width, area only changed as a function of transect length</w:t>
      </w:r>
      <w:r w:rsidR="001B76FB" w:rsidRPr="00721590">
        <w:rPr>
          <w:rFonts w:cstheme="minorHAnsi"/>
          <w:sz w:val="24"/>
          <w:szCs w:val="24"/>
        </w:rPr>
        <w:t xml:space="preserve">. </w:t>
      </w:r>
      <w:r w:rsidR="00C47E60" w:rsidRPr="00721590">
        <w:rPr>
          <w:rFonts w:cstheme="minorHAnsi"/>
          <w:sz w:val="24"/>
          <w:szCs w:val="24"/>
        </w:rPr>
        <w:t xml:space="preserve">Since these models have a log link, the equation is most simply described as log(count/transect length) = </w:t>
      </w:r>
      <w:bookmarkStart w:id="35" w:name="_Hlk29797225"/>
      <w:r w:rsidR="00C47E60" w:rsidRPr="00721590">
        <w:rPr>
          <w:rFonts w:cstheme="minorHAnsi"/>
          <w:sz w:val="24"/>
          <w:szCs w:val="24"/>
        </w:rPr>
        <w:t xml:space="preserve">beta0 + beta 1 * covariates </w:t>
      </w:r>
      <w:bookmarkEnd w:id="35"/>
      <w:r w:rsidR="00C47E60" w:rsidRPr="00721590">
        <w:rPr>
          <w:rFonts w:cstheme="minorHAnsi"/>
          <w:sz w:val="24"/>
          <w:szCs w:val="24"/>
        </w:rPr>
        <w:t>which can be re-written as log(count) = log (transect length) + beta0 + beta 1 * covariates</w:t>
      </w:r>
      <w:r w:rsidR="001B76FB" w:rsidRPr="00721590">
        <w:rPr>
          <w:rFonts w:cstheme="minorHAnsi"/>
          <w:sz w:val="24"/>
          <w:szCs w:val="24"/>
        </w:rPr>
        <w:t xml:space="preserve">. </w:t>
      </w:r>
      <w:r w:rsidR="00461014" w:rsidRPr="00721590">
        <w:rPr>
          <w:rFonts w:cstheme="minorHAnsi"/>
          <w:sz w:val="24"/>
          <w:szCs w:val="24"/>
        </w:rPr>
        <w:t xml:space="preserve">Additional advantages of using the actual counts vs. converting the counts and area to densities is that the fitted values and confidence </w:t>
      </w:r>
      <w:commentRangeStart w:id="36"/>
      <w:commentRangeStart w:id="37"/>
      <w:r w:rsidR="00461014" w:rsidRPr="00721590">
        <w:rPr>
          <w:rFonts w:cstheme="minorHAnsi"/>
          <w:sz w:val="24"/>
          <w:szCs w:val="24"/>
        </w:rPr>
        <w:t xml:space="preserve">internals </w:t>
      </w:r>
      <w:commentRangeEnd w:id="36"/>
      <w:r w:rsidR="0049110C">
        <w:rPr>
          <w:rStyle w:val="CommentReference"/>
        </w:rPr>
        <w:commentReference w:id="36"/>
      </w:r>
      <w:commentRangeEnd w:id="37"/>
      <w:r w:rsidR="00CA5FCD">
        <w:rPr>
          <w:rStyle w:val="CommentReference"/>
        </w:rPr>
        <w:commentReference w:id="37"/>
      </w:r>
      <w:r w:rsidR="00461014" w:rsidRPr="00721590">
        <w:rPr>
          <w:rFonts w:cstheme="minorHAnsi"/>
          <w:sz w:val="24"/>
          <w:szCs w:val="24"/>
        </w:rPr>
        <w:t>do not contain negative values</w:t>
      </w:r>
      <w:bookmarkEnd w:id="34"/>
      <w:r w:rsidR="00C47D4D" w:rsidRPr="00721590">
        <w:rPr>
          <w:rFonts w:cstheme="minorHAnsi"/>
          <w:sz w:val="24"/>
          <w:szCs w:val="24"/>
        </w:rPr>
        <w:t xml:space="preserve"> (</w:t>
      </w:r>
      <w:proofErr w:type="spellStart"/>
      <w:r w:rsidR="00C47D4D" w:rsidRPr="00721590">
        <w:rPr>
          <w:rFonts w:cstheme="minorHAnsi"/>
          <w:sz w:val="24"/>
          <w:szCs w:val="24"/>
        </w:rPr>
        <w:t>Zuur</w:t>
      </w:r>
      <w:proofErr w:type="spellEnd"/>
      <w:r w:rsidR="00C47D4D" w:rsidRPr="00721590">
        <w:rPr>
          <w:rFonts w:cstheme="minorHAnsi"/>
          <w:sz w:val="24"/>
          <w:szCs w:val="24"/>
        </w:rPr>
        <w:t xml:space="preserve"> et al. 2009)</w:t>
      </w:r>
      <w:r w:rsidR="001B76FB" w:rsidRPr="00721590">
        <w:rPr>
          <w:rFonts w:cstheme="minorHAnsi"/>
          <w:sz w:val="24"/>
          <w:szCs w:val="24"/>
        </w:rPr>
        <w:t xml:space="preserve">. </w:t>
      </w:r>
      <w:r w:rsidR="008A6E46" w:rsidRPr="00721590">
        <w:rPr>
          <w:rFonts w:cstheme="minorHAnsi"/>
          <w:sz w:val="24"/>
          <w:szCs w:val="24"/>
        </w:rPr>
        <w:t xml:space="preserve">We used the best fitting (lowest </w:t>
      </w:r>
      <w:r w:rsidR="00B12113" w:rsidRPr="00721590">
        <w:rPr>
          <w:rFonts w:cstheme="minorHAnsi"/>
          <w:sz w:val="24"/>
          <w:szCs w:val="24"/>
        </w:rPr>
        <w:t xml:space="preserve">Akaike information criterion </w:t>
      </w:r>
      <w:r w:rsidR="00AA7A66" w:rsidRPr="00721590">
        <w:rPr>
          <w:rFonts w:cstheme="minorHAnsi"/>
          <w:sz w:val="24"/>
          <w:szCs w:val="24"/>
        </w:rPr>
        <w:t>[</w:t>
      </w:r>
      <w:r w:rsidR="008A6E46" w:rsidRPr="00721590">
        <w:rPr>
          <w:rFonts w:cstheme="minorHAnsi"/>
          <w:sz w:val="24"/>
          <w:szCs w:val="24"/>
        </w:rPr>
        <w:t>AIC</w:t>
      </w:r>
      <w:r w:rsidR="00AA7A66" w:rsidRPr="00721590">
        <w:rPr>
          <w:rFonts w:cstheme="minorHAnsi"/>
          <w:sz w:val="24"/>
          <w:szCs w:val="24"/>
        </w:rPr>
        <w:t>]</w:t>
      </w:r>
      <w:ins w:id="38" w:author="Latysh, Natalie" w:date="2020-01-29T12:03:00Z">
        <w:r w:rsidR="00C362C9">
          <w:rPr>
            <w:rFonts w:cstheme="minorHAnsi"/>
            <w:sz w:val="24"/>
            <w:szCs w:val="24"/>
          </w:rPr>
          <w:t xml:space="preserve"> value</w:t>
        </w:r>
      </w:ins>
      <w:r w:rsidR="00B56F5A" w:rsidRPr="00721590">
        <w:rPr>
          <w:rFonts w:cstheme="minorHAnsi"/>
          <w:sz w:val="24"/>
          <w:szCs w:val="24"/>
        </w:rPr>
        <w:t xml:space="preserve">; </w:t>
      </w:r>
      <w:proofErr w:type="spellStart"/>
      <w:r w:rsidR="00B56F5A" w:rsidRPr="00721590">
        <w:rPr>
          <w:rFonts w:cstheme="minorHAnsi"/>
          <w:sz w:val="24"/>
          <w:szCs w:val="24"/>
        </w:rPr>
        <w:t>Bolker</w:t>
      </w:r>
      <w:proofErr w:type="spellEnd"/>
      <w:r w:rsidR="00B56F5A" w:rsidRPr="00721590">
        <w:rPr>
          <w:rFonts w:cstheme="minorHAnsi"/>
          <w:sz w:val="24"/>
          <w:szCs w:val="24"/>
        </w:rPr>
        <w:t xml:space="preserve"> 2008</w:t>
      </w:r>
      <w:r w:rsidR="008A6E46" w:rsidRPr="00721590">
        <w:rPr>
          <w:rFonts w:cstheme="minorHAnsi"/>
          <w:sz w:val="24"/>
          <w:szCs w:val="24"/>
        </w:rPr>
        <w:t>) model to predict oyster counts by period</w:t>
      </w:r>
      <w:r w:rsidR="001B76FB" w:rsidRPr="00721590">
        <w:rPr>
          <w:rFonts w:cstheme="minorHAnsi"/>
          <w:sz w:val="24"/>
          <w:szCs w:val="24"/>
        </w:rPr>
        <w:t xml:space="preserve">. </w:t>
      </w:r>
      <w:r w:rsidR="004915BE" w:rsidRPr="00721590">
        <w:rPr>
          <w:rFonts w:cstheme="minorHAnsi"/>
          <w:sz w:val="24"/>
          <w:szCs w:val="24"/>
        </w:rPr>
        <w:lastRenderedPageBreak/>
        <w:t xml:space="preserve">All models were fit using the </w:t>
      </w:r>
      <w:proofErr w:type="spellStart"/>
      <w:r w:rsidR="006E294A" w:rsidRPr="00721590">
        <w:rPr>
          <w:rFonts w:cstheme="minorHAnsi"/>
          <w:sz w:val="24"/>
          <w:szCs w:val="24"/>
        </w:rPr>
        <w:t>glm.nb</w:t>
      </w:r>
      <w:proofErr w:type="spellEnd"/>
      <w:r w:rsidR="006E294A" w:rsidRPr="00721590">
        <w:rPr>
          <w:rFonts w:cstheme="minorHAnsi"/>
          <w:sz w:val="24"/>
          <w:szCs w:val="24"/>
        </w:rPr>
        <w:t xml:space="preserve"> function </w:t>
      </w:r>
      <w:r w:rsidR="00FD411F" w:rsidRPr="00721590">
        <w:rPr>
          <w:rFonts w:cstheme="minorHAnsi"/>
          <w:sz w:val="24"/>
          <w:szCs w:val="24"/>
        </w:rPr>
        <w:t>from the MASS package</w:t>
      </w:r>
      <w:r w:rsidR="004915BE" w:rsidRPr="00721590">
        <w:rPr>
          <w:rFonts w:cstheme="minorHAnsi"/>
          <w:sz w:val="24"/>
          <w:szCs w:val="24"/>
        </w:rPr>
        <w:t xml:space="preserve"> in R (</w:t>
      </w:r>
      <w:r w:rsidR="00A27CA4" w:rsidRPr="00721590">
        <w:rPr>
          <w:rFonts w:cstheme="minorHAnsi"/>
          <w:sz w:val="24"/>
          <w:szCs w:val="24"/>
        </w:rPr>
        <w:t xml:space="preserve">Venables and Ripley 2002; </w:t>
      </w:r>
      <w:r w:rsidR="004915BE" w:rsidRPr="00721590">
        <w:rPr>
          <w:rFonts w:cstheme="minorHAnsi"/>
          <w:sz w:val="24"/>
          <w:szCs w:val="24"/>
        </w:rPr>
        <w:t>R Core Team 2018).</w:t>
      </w:r>
      <w:r w:rsidR="00906D9F" w:rsidRPr="00721590">
        <w:rPr>
          <w:rFonts w:cstheme="minorHAnsi"/>
          <w:sz w:val="24"/>
          <w:szCs w:val="24"/>
        </w:rPr>
        <w:t xml:space="preserve"> </w:t>
      </w:r>
    </w:p>
    <w:p w14:paraId="2857071B" w14:textId="0D93EFCE" w:rsidR="00462997" w:rsidRPr="00721590" w:rsidRDefault="00B441BD" w:rsidP="009D4EA6">
      <w:pPr>
        <w:spacing w:after="0" w:line="480" w:lineRule="auto"/>
        <w:ind w:firstLine="720"/>
        <w:rPr>
          <w:rFonts w:cstheme="minorHAnsi"/>
          <w:sz w:val="24"/>
          <w:szCs w:val="24"/>
        </w:rPr>
      </w:pPr>
      <w:r w:rsidRPr="00721590">
        <w:rPr>
          <w:rFonts w:cstheme="minorHAnsi"/>
          <w:sz w:val="24"/>
          <w:szCs w:val="24"/>
        </w:rPr>
        <w:t>We also developed a</w:t>
      </w:r>
      <w:r w:rsidR="00C20A45" w:rsidRPr="00721590">
        <w:rPr>
          <w:rFonts w:cstheme="minorHAnsi"/>
          <w:sz w:val="24"/>
          <w:szCs w:val="24"/>
        </w:rPr>
        <w:t xml:space="preserve"> candidate set of models</w:t>
      </w:r>
      <w:r w:rsidRPr="00721590">
        <w:rPr>
          <w:rFonts w:cstheme="minorHAnsi"/>
          <w:sz w:val="24"/>
          <w:szCs w:val="24"/>
        </w:rPr>
        <w:t xml:space="preserve"> of biological interest</w:t>
      </w:r>
      <w:r w:rsidR="00C20A45" w:rsidRPr="00721590">
        <w:rPr>
          <w:rFonts w:cstheme="minorHAnsi"/>
          <w:sz w:val="24"/>
          <w:szCs w:val="24"/>
        </w:rPr>
        <w:t xml:space="preserve"> </w:t>
      </w:r>
      <w:r w:rsidRPr="00721590">
        <w:rPr>
          <w:rFonts w:cstheme="minorHAnsi"/>
          <w:sz w:val="24"/>
          <w:szCs w:val="24"/>
        </w:rPr>
        <w:t>to</w:t>
      </w:r>
      <w:r w:rsidR="00C20A45" w:rsidRPr="00721590">
        <w:rPr>
          <w:rFonts w:cstheme="minorHAnsi"/>
          <w:sz w:val="24"/>
          <w:szCs w:val="24"/>
        </w:rPr>
        <w:t xml:space="preserve"> fit to these data</w:t>
      </w:r>
      <w:r w:rsidR="001B76FB" w:rsidRPr="00721590">
        <w:rPr>
          <w:rFonts w:cstheme="minorHAnsi"/>
          <w:sz w:val="24"/>
          <w:szCs w:val="24"/>
        </w:rPr>
        <w:t xml:space="preserve">. </w:t>
      </w:r>
      <w:r w:rsidR="00F438DB" w:rsidRPr="00721590">
        <w:rPr>
          <w:rFonts w:cstheme="minorHAnsi"/>
          <w:sz w:val="24"/>
          <w:szCs w:val="24"/>
        </w:rPr>
        <w:t>As an estuarine species, the role of salinity in influencing oyster recruitment and survival is of interest to resource managers (Turner 2006; Buzan et al. 2009; Fisch and Pine 2016)</w:t>
      </w:r>
      <w:r w:rsidR="001B76FB" w:rsidRPr="00721590">
        <w:rPr>
          <w:rFonts w:cstheme="minorHAnsi"/>
          <w:sz w:val="24"/>
          <w:szCs w:val="24"/>
        </w:rPr>
        <w:t xml:space="preserve">. </w:t>
      </w:r>
      <w:r w:rsidR="00F438DB" w:rsidRPr="00721590">
        <w:rPr>
          <w:rFonts w:cstheme="minorHAnsi"/>
          <w:sz w:val="24"/>
          <w:szCs w:val="24"/>
        </w:rPr>
        <w:t>Oyster population status has been considered a metric for estuarine ecosystem health (Ber</w:t>
      </w:r>
      <w:r w:rsidR="000A2514" w:rsidRPr="00721590">
        <w:rPr>
          <w:rFonts w:cstheme="minorHAnsi"/>
          <w:sz w:val="24"/>
          <w:szCs w:val="24"/>
        </w:rPr>
        <w:t>g</w:t>
      </w:r>
      <w:r w:rsidR="00F438DB" w:rsidRPr="00721590">
        <w:rPr>
          <w:rFonts w:cstheme="minorHAnsi"/>
          <w:sz w:val="24"/>
          <w:szCs w:val="24"/>
        </w:rPr>
        <w:t>quist et al. 2006; Coen et al. 2007) and to evaluate minimum flow regulations in the Suwannee River basin (Farrell et al. 2005; Ber</w:t>
      </w:r>
      <w:r w:rsidR="000A2514" w:rsidRPr="00721590">
        <w:rPr>
          <w:rFonts w:cstheme="minorHAnsi"/>
          <w:sz w:val="24"/>
          <w:szCs w:val="24"/>
        </w:rPr>
        <w:t>g</w:t>
      </w:r>
      <w:r w:rsidR="00F438DB" w:rsidRPr="00721590">
        <w:rPr>
          <w:rFonts w:cstheme="minorHAnsi"/>
          <w:sz w:val="24"/>
          <w:szCs w:val="24"/>
        </w:rPr>
        <w:t>quist et al. 2006)</w:t>
      </w:r>
      <w:r w:rsidR="001B76FB" w:rsidRPr="00721590">
        <w:rPr>
          <w:rFonts w:cstheme="minorHAnsi"/>
          <w:sz w:val="24"/>
          <w:szCs w:val="24"/>
        </w:rPr>
        <w:t xml:space="preserve">. </w:t>
      </w:r>
      <w:r w:rsidR="00906D9F" w:rsidRPr="00721590">
        <w:rPr>
          <w:rFonts w:cstheme="minorHAnsi"/>
          <w:sz w:val="24"/>
          <w:szCs w:val="24"/>
        </w:rPr>
        <w:t>We conducted exploratory analyses of how Suwannee River discharge (USGS gauge 02323500), as a proxy for salinity, nutrient</w:t>
      </w:r>
      <w:r w:rsidR="00F438DB" w:rsidRPr="00721590">
        <w:rPr>
          <w:rFonts w:cstheme="minorHAnsi"/>
          <w:sz w:val="24"/>
          <w:szCs w:val="24"/>
        </w:rPr>
        <w:t xml:space="preserve"> inputs</w:t>
      </w:r>
      <w:r w:rsidR="00906D9F" w:rsidRPr="00721590">
        <w:rPr>
          <w:rFonts w:cstheme="minorHAnsi"/>
          <w:sz w:val="24"/>
          <w:szCs w:val="24"/>
        </w:rPr>
        <w:t>, and other factors, influenced counts on oyster reefs</w:t>
      </w:r>
      <w:r w:rsidR="001B76FB" w:rsidRPr="00721590">
        <w:rPr>
          <w:rFonts w:cstheme="minorHAnsi"/>
          <w:sz w:val="24"/>
          <w:szCs w:val="24"/>
        </w:rPr>
        <w:t xml:space="preserve">. </w:t>
      </w:r>
      <w:r w:rsidR="00906D9F" w:rsidRPr="00721590">
        <w:rPr>
          <w:rFonts w:cstheme="minorHAnsi"/>
          <w:sz w:val="24"/>
          <w:szCs w:val="24"/>
        </w:rPr>
        <w:t xml:space="preserve">We assessed how </w:t>
      </w:r>
      <w:r w:rsidR="004328DE" w:rsidRPr="00721590">
        <w:rPr>
          <w:rFonts w:cstheme="minorHAnsi"/>
          <w:sz w:val="24"/>
          <w:szCs w:val="24"/>
        </w:rPr>
        <w:t xml:space="preserve">mean daily </w:t>
      </w:r>
      <w:r w:rsidR="00906D9F" w:rsidRPr="00721590">
        <w:rPr>
          <w:rFonts w:cstheme="minorHAnsi"/>
          <w:sz w:val="24"/>
          <w:szCs w:val="24"/>
        </w:rPr>
        <w:t>river discharge in year of sampling</w:t>
      </w:r>
      <w:r w:rsidR="00920C28" w:rsidRPr="00721590">
        <w:rPr>
          <w:rFonts w:cstheme="minorHAnsi"/>
          <w:sz w:val="24"/>
          <w:szCs w:val="24"/>
        </w:rPr>
        <w:t>,</w:t>
      </w:r>
      <w:r w:rsidR="00906D9F" w:rsidRPr="00721590">
        <w:rPr>
          <w:rFonts w:cstheme="minorHAnsi"/>
          <w:sz w:val="24"/>
          <w:szCs w:val="24"/>
        </w:rPr>
        <w:t xml:space="preserve"> </w:t>
      </w:r>
      <w:r w:rsidR="00920C28" w:rsidRPr="00721590">
        <w:rPr>
          <w:rFonts w:cstheme="minorHAnsi"/>
          <w:sz w:val="24"/>
          <w:szCs w:val="24"/>
        </w:rPr>
        <w:t>or</w:t>
      </w:r>
      <w:r w:rsidR="00906D9F" w:rsidRPr="00721590">
        <w:rPr>
          <w:rFonts w:cstheme="minorHAnsi"/>
          <w:sz w:val="24"/>
          <w:szCs w:val="24"/>
        </w:rPr>
        <w:t xml:space="preserve"> </w:t>
      </w:r>
      <w:r w:rsidR="00920C28" w:rsidRPr="00721590">
        <w:rPr>
          <w:rFonts w:cstheme="minorHAnsi"/>
          <w:sz w:val="24"/>
          <w:szCs w:val="24"/>
        </w:rPr>
        <w:t xml:space="preserve">discharge with </w:t>
      </w:r>
      <w:r w:rsidR="00906D9F" w:rsidRPr="00721590">
        <w:rPr>
          <w:rFonts w:cstheme="minorHAnsi"/>
          <w:sz w:val="24"/>
          <w:szCs w:val="24"/>
        </w:rPr>
        <w:t xml:space="preserve">1 </w:t>
      </w:r>
      <w:r w:rsidR="00920C28" w:rsidRPr="00721590">
        <w:rPr>
          <w:rFonts w:cstheme="minorHAnsi"/>
          <w:sz w:val="24"/>
          <w:szCs w:val="24"/>
        </w:rPr>
        <w:t xml:space="preserve">or </w:t>
      </w:r>
      <w:r w:rsidR="00906D9F" w:rsidRPr="00721590">
        <w:rPr>
          <w:rFonts w:cstheme="minorHAnsi"/>
          <w:sz w:val="24"/>
          <w:szCs w:val="24"/>
        </w:rPr>
        <w:t>2</w:t>
      </w:r>
      <w:r w:rsidR="007E4D85" w:rsidRPr="00721590">
        <w:rPr>
          <w:rFonts w:cstheme="minorHAnsi"/>
          <w:sz w:val="24"/>
          <w:szCs w:val="24"/>
        </w:rPr>
        <w:t>-</w:t>
      </w:r>
      <w:r w:rsidR="00906D9F" w:rsidRPr="00721590">
        <w:rPr>
          <w:rFonts w:cstheme="minorHAnsi"/>
          <w:sz w:val="24"/>
          <w:szCs w:val="24"/>
        </w:rPr>
        <w:t>year lag</w:t>
      </w:r>
      <w:r w:rsidR="00920C28" w:rsidRPr="00721590">
        <w:rPr>
          <w:rFonts w:cstheme="minorHAnsi"/>
          <w:sz w:val="24"/>
          <w:szCs w:val="24"/>
        </w:rPr>
        <w:t>s</w:t>
      </w:r>
      <w:r w:rsidR="00906D9F" w:rsidRPr="00721590">
        <w:rPr>
          <w:rFonts w:cstheme="minorHAnsi"/>
          <w:sz w:val="24"/>
          <w:szCs w:val="24"/>
        </w:rPr>
        <w:t xml:space="preserve"> influenced oyster counts</w:t>
      </w:r>
      <w:r w:rsidR="001B76FB" w:rsidRPr="00721590">
        <w:rPr>
          <w:rFonts w:cstheme="minorHAnsi"/>
          <w:sz w:val="24"/>
          <w:szCs w:val="24"/>
        </w:rPr>
        <w:t xml:space="preserve">. </w:t>
      </w:r>
      <w:r w:rsidR="00193FB5" w:rsidRPr="00721590">
        <w:rPr>
          <w:rFonts w:cstheme="minorHAnsi"/>
          <w:sz w:val="24"/>
          <w:szCs w:val="24"/>
        </w:rPr>
        <w:t xml:space="preserve">All continuous covariates were centered (mean = 0, standard deviation = 1) using the scale function in R before including in </w:t>
      </w:r>
      <w:r w:rsidR="003C330A" w:rsidRPr="00721590">
        <w:rPr>
          <w:rFonts w:cstheme="minorHAnsi"/>
          <w:sz w:val="24"/>
          <w:szCs w:val="24"/>
        </w:rPr>
        <w:t xml:space="preserve">each </w:t>
      </w:r>
      <w:r w:rsidR="00193FB5" w:rsidRPr="00721590">
        <w:rPr>
          <w:rFonts w:cstheme="minorHAnsi"/>
          <w:sz w:val="24"/>
          <w:szCs w:val="24"/>
        </w:rPr>
        <w:t>GLM</w:t>
      </w:r>
      <w:del w:id="39" w:author="Latysh, Natalie" w:date="2020-01-29T12:44:00Z">
        <w:r w:rsidR="00193FB5" w:rsidRPr="00721590" w:rsidDel="00C0302D">
          <w:rPr>
            <w:rFonts w:cstheme="minorHAnsi"/>
            <w:sz w:val="24"/>
            <w:szCs w:val="24"/>
          </w:rPr>
          <w:delText xml:space="preserve"> model</w:delText>
        </w:r>
      </w:del>
      <w:r w:rsidR="001B76FB" w:rsidRPr="00721590">
        <w:rPr>
          <w:rFonts w:cstheme="minorHAnsi"/>
          <w:sz w:val="24"/>
          <w:szCs w:val="24"/>
        </w:rPr>
        <w:t xml:space="preserve">. </w:t>
      </w:r>
      <w:r w:rsidR="003B7D49" w:rsidRPr="00721590">
        <w:rPr>
          <w:rFonts w:cstheme="minorHAnsi"/>
          <w:sz w:val="24"/>
          <w:szCs w:val="24"/>
        </w:rPr>
        <w:t xml:space="preserve">The Corrigan’s Reef locality is closer in proximity to the </w:t>
      </w:r>
      <w:proofErr w:type="spellStart"/>
      <w:r w:rsidR="003B7D49" w:rsidRPr="00721590">
        <w:rPr>
          <w:rFonts w:cstheme="minorHAnsi"/>
          <w:sz w:val="24"/>
          <w:szCs w:val="24"/>
        </w:rPr>
        <w:t>Waccasassa</w:t>
      </w:r>
      <w:proofErr w:type="spellEnd"/>
      <w:r w:rsidR="003B7D49" w:rsidRPr="00721590">
        <w:rPr>
          <w:rFonts w:cstheme="minorHAnsi"/>
          <w:sz w:val="24"/>
          <w:szCs w:val="24"/>
        </w:rPr>
        <w:t xml:space="preserve"> River, a small (1242 km</w:t>
      </w:r>
      <w:r w:rsidR="003B7D49" w:rsidRPr="00721590">
        <w:rPr>
          <w:rFonts w:cstheme="minorHAnsi"/>
          <w:sz w:val="24"/>
          <w:szCs w:val="24"/>
          <w:vertAlign w:val="superscript"/>
        </w:rPr>
        <w:t>2</w:t>
      </w:r>
      <w:r w:rsidR="003B7D49" w:rsidRPr="00721590">
        <w:rPr>
          <w:rFonts w:cstheme="minorHAnsi"/>
          <w:sz w:val="24"/>
          <w:szCs w:val="24"/>
        </w:rPr>
        <w:t xml:space="preserve"> watershed compared to 24968 km</w:t>
      </w:r>
      <w:r w:rsidR="003B7D49" w:rsidRPr="00721590">
        <w:rPr>
          <w:rFonts w:cstheme="minorHAnsi"/>
          <w:sz w:val="24"/>
          <w:szCs w:val="24"/>
          <w:vertAlign w:val="superscript"/>
        </w:rPr>
        <w:t>2</w:t>
      </w:r>
      <w:r w:rsidR="003B7D49" w:rsidRPr="00721590">
        <w:rPr>
          <w:rFonts w:cstheme="minorHAnsi"/>
          <w:sz w:val="24"/>
          <w:szCs w:val="24"/>
        </w:rPr>
        <w:t xml:space="preserve"> for the Suwannee River) coastal river with low elevation gradient</w:t>
      </w:r>
      <w:r w:rsidR="001B76FB" w:rsidRPr="00721590">
        <w:rPr>
          <w:rFonts w:cstheme="minorHAnsi"/>
          <w:sz w:val="24"/>
          <w:szCs w:val="24"/>
        </w:rPr>
        <w:t xml:space="preserve">. </w:t>
      </w:r>
      <w:r w:rsidR="003B7D49" w:rsidRPr="00721590">
        <w:rPr>
          <w:rFonts w:cstheme="minorHAnsi"/>
          <w:sz w:val="24"/>
          <w:szCs w:val="24"/>
        </w:rPr>
        <w:t xml:space="preserve">We were unsure whether climate driven discharge patterns in the </w:t>
      </w:r>
      <w:proofErr w:type="spellStart"/>
      <w:r w:rsidR="003B7D49" w:rsidRPr="00721590">
        <w:rPr>
          <w:rFonts w:cstheme="minorHAnsi"/>
          <w:sz w:val="24"/>
          <w:szCs w:val="24"/>
        </w:rPr>
        <w:t>Waccasassa</w:t>
      </w:r>
      <w:proofErr w:type="spellEnd"/>
      <w:r w:rsidR="003B7D49" w:rsidRPr="00721590">
        <w:rPr>
          <w:rFonts w:cstheme="minorHAnsi"/>
          <w:sz w:val="24"/>
          <w:szCs w:val="24"/>
        </w:rPr>
        <w:t xml:space="preserve"> River were the same as</w:t>
      </w:r>
      <w:ins w:id="40" w:author="Latysh, Natalie" w:date="2020-01-29T12:08:00Z">
        <w:r w:rsidR="00C362C9">
          <w:rPr>
            <w:rFonts w:cstheme="minorHAnsi"/>
            <w:sz w:val="24"/>
            <w:szCs w:val="24"/>
          </w:rPr>
          <w:t xml:space="preserve"> those in</w:t>
        </w:r>
      </w:ins>
      <w:r w:rsidR="003B7D49" w:rsidRPr="00721590">
        <w:rPr>
          <w:rFonts w:cstheme="minorHAnsi"/>
          <w:sz w:val="24"/>
          <w:szCs w:val="24"/>
        </w:rPr>
        <w:t xml:space="preserve"> the larger Suwannee River basin</w:t>
      </w:r>
      <w:r w:rsidR="001B76FB" w:rsidRPr="00721590">
        <w:rPr>
          <w:rFonts w:cstheme="minorHAnsi"/>
          <w:sz w:val="24"/>
          <w:szCs w:val="24"/>
        </w:rPr>
        <w:t xml:space="preserve">. </w:t>
      </w:r>
      <w:r w:rsidR="003B7D49" w:rsidRPr="00721590">
        <w:rPr>
          <w:rFonts w:cstheme="minorHAnsi"/>
          <w:sz w:val="24"/>
          <w:szCs w:val="24"/>
        </w:rPr>
        <w:t xml:space="preserve">River discharge information for the </w:t>
      </w:r>
      <w:proofErr w:type="spellStart"/>
      <w:r w:rsidR="003B7D49" w:rsidRPr="00721590">
        <w:rPr>
          <w:rFonts w:cstheme="minorHAnsi"/>
          <w:sz w:val="24"/>
          <w:szCs w:val="24"/>
        </w:rPr>
        <w:t>Waccasassa</w:t>
      </w:r>
      <w:proofErr w:type="spellEnd"/>
      <w:r w:rsidR="003B7D49" w:rsidRPr="00721590">
        <w:rPr>
          <w:rFonts w:cstheme="minorHAnsi"/>
          <w:sz w:val="24"/>
          <w:szCs w:val="24"/>
        </w:rPr>
        <w:t xml:space="preserve"> River (detrended to remove tidal influence, USGS station 02313700</w:t>
      </w:r>
      <w:ins w:id="41" w:author="Latysh, Natalie" w:date="2020-01-29T12:08:00Z">
        <w:r w:rsidR="00C362C9">
          <w:rPr>
            <w:rFonts w:cstheme="minorHAnsi"/>
            <w:sz w:val="24"/>
            <w:szCs w:val="24"/>
          </w:rPr>
          <w:t>; USGS, 2019</w:t>
        </w:r>
      </w:ins>
      <w:r w:rsidR="003B7D49" w:rsidRPr="00721590">
        <w:rPr>
          <w:rFonts w:cstheme="minorHAnsi"/>
          <w:sz w:val="24"/>
          <w:szCs w:val="24"/>
        </w:rPr>
        <w:t>) is only available for approximately 10 years</w:t>
      </w:r>
      <w:r w:rsidR="001B76FB" w:rsidRPr="00721590">
        <w:rPr>
          <w:rFonts w:cstheme="minorHAnsi"/>
          <w:sz w:val="24"/>
          <w:szCs w:val="24"/>
        </w:rPr>
        <w:t xml:space="preserve">. </w:t>
      </w:r>
      <w:r w:rsidR="003B7D49" w:rsidRPr="00721590">
        <w:rPr>
          <w:rFonts w:cstheme="minorHAnsi"/>
          <w:sz w:val="24"/>
          <w:szCs w:val="24"/>
        </w:rPr>
        <w:t>We compared</w:t>
      </w:r>
      <w:ins w:id="42" w:author="Latysh, Natalie" w:date="2020-01-29T12:09:00Z">
        <w:r w:rsidR="00C362C9">
          <w:rPr>
            <w:rFonts w:cstheme="minorHAnsi"/>
            <w:sz w:val="24"/>
            <w:szCs w:val="24"/>
          </w:rPr>
          <w:t xml:space="preserve"> hydrol</w:t>
        </w:r>
      </w:ins>
      <w:ins w:id="43" w:author="Latysh, Natalie" w:date="2020-01-29T12:10:00Z">
        <w:r w:rsidR="00C362C9">
          <w:rPr>
            <w:rFonts w:cstheme="minorHAnsi"/>
            <w:sz w:val="24"/>
            <w:szCs w:val="24"/>
          </w:rPr>
          <w:t>ogic</w:t>
        </w:r>
      </w:ins>
      <w:r w:rsidR="003B7D49" w:rsidRPr="00721590">
        <w:rPr>
          <w:rFonts w:cstheme="minorHAnsi"/>
          <w:sz w:val="24"/>
          <w:szCs w:val="24"/>
        </w:rPr>
        <w:t xml:space="preserve"> patterns </w:t>
      </w:r>
      <w:ins w:id="44" w:author="Latysh, Natalie" w:date="2020-01-29T12:09:00Z">
        <w:r w:rsidR="00C362C9">
          <w:rPr>
            <w:rFonts w:cstheme="minorHAnsi"/>
            <w:sz w:val="24"/>
            <w:szCs w:val="24"/>
          </w:rPr>
          <w:t>between</w:t>
        </w:r>
      </w:ins>
      <w:del w:id="45" w:author="Latysh, Natalie" w:date="2020-01-29T12:09:00Z">
        <w:r w:rsidR="003B7D49" w:rsidRPr="00721590" w:rsidDel="00C362C9">
          <w:rPr>
            <w:rFonts w:cstheme="minorHAnsi"/>
            <w:sz w:val="24"/>
            <w:szCs w:val="24"/>
          </w:rPr>
          <w:delText>in</w:delText>
        </w:r>
      </w:del>
      <w:r w:rsidR="003B7D49" w:rsidRPr="00721590">
        <w:rPr>
          <w:rFonts w:cstheme="minorHAnsi"/>
          <w:sz w:val="24"/>
          <w:szCs w:val="24"/>
        </w:rPr>
        <w:t xml:space="preserve"> the </w:t>
      </w:r>
      <w:proofErr w:type="spellStart"/>
      <w:r w:rsidR="003B7D49" w:rsidRPr="00721590">
        <w:rPr>
          <w:rFonts w:cstheme="minorHAnsi"/>
          <w:sz w:val="24"/>
          <w:szCs w:val="24"/>
        </w:rPr>
        <w:t>Waccasassa</w:t>
      </w:r>
      <w:proofErr w:type="spellEnd"/>
      <w:r w:rsidR="003B7D49" w:rsidRPr="00721590">
        <w:rPr>
          <w:rFonts w:cstheme="minorHAnsi"/>
          <w:sz w:val="24"/>
          <w:szCs w:val="24"/>
        </w:rPr>
        <w:t xml:space="preserve"> and Suwannee rivers and found generally similar patterns in discharge</w:t>
      </w:r>
      <w:r w:rsidR="001B76FB" w:rsidRPr="00721590">
        <w:rPr>
          <w:rFonts w:cstheme="minorHAnsi"/>
          <w:sz w:val="24"/>
          <w:szCs w:val="24"/>
        </w:rPr>
        <w:t xml:space="preserve">. </w:t>
      </w:r>
      <w:r w:rsidR="003B7D49" w:rsidRPr="00721590">
        <w:rPr>
          <w:rFonts w:cstheme="minorHAnsi"/>
          <w:sz w:val="24"/>
          <w:szCs w:val="24"/>
        </w:rPr>
        <w:t>We therefore used the Suwannee River discharge</w:t>
      </w:r>
      <w:ins w:id="46" w:author="Latysh, Natalie" w:date="2020-01-29T12:11:00Z">
        <w:r w:rsidR="00C362C9">
          <w:rPr>
            <w:rFonts w:cstheme="minorHAnsi"/>
            <w:sz w:val="24"/>
            <w:szCs w:val="24"/>
          </w:rPr>
          <w:t>, a longer period of record,</w:t>
        </w:r>
      </w:ins>
      <w:r w:rsidR="003B7D49" w:rsidRPr="00721590">
        <w:rPr>
          <w:rFonts w:cstheme="minorHAnsi"/>
          <w:sz w:val="24"/>
          <w:szCs w:val="24"/>
        </w:rPr>
        <w:t xml:space="preserve"> for all analyses.</w:t>
      </w:r>
    </w:p>
    <w:p w14:paraId="2C50836A" w14:textId="2A6285CC" w:rsidR="00B33854" w:rsidRPr="00721590" w:rsidRDefault="00A27CA4" w:rsidP="009D4EA6">
      <w:pPr>
        <w:spacing w:after="0" w:line="480" w:lineRule="auto"/>
        <w:ind w:firstLine="720"/>
        <w:rPr>
          <w:rFonts w:cstheme="minorHAnsi"/>
          <w:sz w:val="24"/>
          <w:szCs w:val="24"/>
        </w:rPr>
      </w:pPr>
      <w:r w:rsidRPr="00721590">
        <w:rPr>
          <w:rFonts w:cstheme="minorHAnsi"/>
          <w:sz w:val="24"/>
          <w:szCs w:val="24"/>
        </w:rPr>
        <w:lastRenderedPageBreak/>
        <w:t>W</w:t>
      </w:r>
      <w:r w:rsidR="00906D9F" w:rsidRPr="00721590">
        <w:rPr>
          <w:rFonts w:cstheme="minorHAnsi"/>
          <w:sz w:val="24"/>
          <w:szCs w:val="24"/>
        </w:rPr>
        <w:t xml:space="preserve">e assessed whether oyster harvest </w:t>
      </w:r>
      <w:r w:rsidR="00065A98" w:rsidRPr="00721590">
        <w:rPr>
          <w:rFonts w:cstheme="minorHAnsi"/>
          <w:sz w:val="24"/>
          <w:szCs w:val="24"/>
        </w:rPr>
        <w:t xml:space="preserve">affected </w:t>
      </w:r>
      <w:r w:rsidR="00801E93" w:rsidRPr="00721590">
        <w:rPr>
          <w:rFonts w:cstheme="minorHAnsi"/>
          <w:sz w:val="24"/>
          <w:szCs w:val="24"/>
        </w:rPr>
        <w:t xml:space="preserve">oyster </w:t>
      </w:r>
      <w:r w:rsidR="00906D9F" w:rsidRPr="00721590">
        <w:rPr>
          <w:rFonts w:cstheme="minorHAnsi"/>
          <w:sz w:val="24"/>
          <w:szCs w:val="24"/>
        </w:rPr>
        <w:t>counts</w:t>
      </w:r>
      <w:r w:rsidR="00801E93" w:rsidRPr="00721590">
        <w:rPr>
          <w:rFonts w:cstheme="minorHAnsi"/>
          <w:sz w:val="24"/>
          <w:szCs w:val="24"/>
        </w:rPr>
        <w:t xml:space="preserve"> by examining whether an area was open or closed to oyster </w:t>
      </w:r>
      <w:r w:rsidR="0067165A" w:rsidRPr="00721590">
        <w:rPr>
          <w:rFonts w:cstheme="minorHAnsi"/>
          <w:sz w:val="24"/>
          <w:szCs w:val="24"/>
        </w:rPr>
        <w:t>h</w:t>
      </w:r>
      <w:r w:rsidR="00801E93" w:rsidRPr="00721590">
        <w:rPr>
          <w:rFonts w:cstheme="minorHAnsi"/>
          <w:sz w:val="24"/>
          <w:szCs w:val="24"/>
        </w:rPr>
        <w:t>arvest</w:t>
      </w:r>
      <w:r w:rsidR="0067165A" w:rsidRPr="00721590">
        <w:rPr>
          <w:rFonts w:cstheme="minorHAnsi"/>
          <w:sz w:val="24"/>
          <w:szCs w:val="24"/>
        </w:rPr>
        <w:t xml:space="preserve"> </w:t>
      </w:r>
      <w:del w:id="47" w:author="Latysh, Natalie" w:date="2020-01-29T12:12:00Z">
        <w:r w:rsidR="0067165A" w:rsidRPr="00721590" w:rsidDel="00C362C9">
          <w:rPr>
            <w:rFonts w:cstheme="minorHAnsi"/>
            <w:sz w:val="24"/>
            <w:szCs w:val="24"/>
          </w:rPr>
          <w:delText xml:space="preserve">as a factor </w:delText>
        </w:r>
      </w:del>
      <w:r w:rsidR="00982BCE" w:rsidRPr="00721590">
        <w:rPr>
          <w:rFonts w:cstheme="minorHAnsi"/>
          <w:sz w:val="24"/>
          <w:szCs w:val="24"/>
        </w:rPr>
        <w:t>and</w:t>
      </w:r>
      <w:r w:rsidR="00801E93" w:rsidRPr="00721590">
        <w:rPr>
          <w:rFonts w:cstheme="minorHAnsi"/>
          <w:sz w:val="24"/>
          <w:szCs w:val="24"/>
        </w:rPr>
        <w:t xml:space="preserve"> </w:t>
      </w:r>
      <w:r w:rsidR="00B441BD" w:rsidRPr="00721590">
        <w:rPr>
          <w:rFonts w:cstheme="minorHAnsi"/>
          <w:sz w:val="24"/>
          <w:szCs w:val="24"/>
        </w:rPr>
        <w:t xml:space="preserve">whether </w:t>
      </w:r>
      <w:r w:rsidR="00801E93" w:rsidRPr="00721590">
        <w:rPr>
          <w:rFonts w:cstheme="minorHAnsi"/>
          <w:sz w:val="24"/>
          <w:szCs w:val="24"/>
        </w:rPr>
        <w:t>oyster landings</w:t>
      </w:r>
      <w:r w:rsidR="00683CF0" w:rsidRPr="00721590">
        <w:rPr>
          <w:rFonts w:cstheme="minorHAnsi"/>
          <w:sz w:val="24"/>
          <w:szCs w:val="24"/>
        </w:rPr>
        <w:t>, trips or catch-per-unit-effort</w:t>
      </w:r>
      <w:r w:rsidR="00801E93" w:rsidRPr="00721590">
        <w:rPr>
          <w:rFonts w:cstheme="minorHAnsi"/>
          <w:sz w:val="24"/>
          <w:szCs w:val="24"/>
        </w:rPr>
        <w:t xml:space="preserve"> for </w:t>
      </w:r>
      <w:r w:rsidR="00065A98" w:rsidRPr="00721590">
        <w:rPr>
          <w:rFonts w:cstheme="minorHAnsi"/>
          <w:sz w:val="24"/>
          <w:szCs w:val="24"/>
        </w:rPr>
        <w:t xml:space="preserve">the given year or with </w:t>
      </w:r>
      <w:r w:rsidR="00801E93" w:rsidRPr="00721590">
        <w:rPr>
          <w:rFonts w:cstheme="minorHAnsi"/>
          <w:sz w:val="24"/>
          <w:szCs w:val="24"/>
        </w:rPr>
        <w:t>a 1 or 2-year lag</w:t>
      </w:r>
      <w:r w:rsidR="00B441BD" w:rsidRPr="00721590">
        <w:rPr>
          <w:rFonts w:cstheme="minorHAnsi"/>
          <w:sz w:val="24"/>
          <w:szCs w:val="24"/>
        </w:rPr>
        <w:t xml:space="preserve"> influenced oyster counts</w:t>
      </w:r>
      <w:r w:rsidR="0067165A" w:rsidRPr="00721590">
        <w:rPr>
          <w:rFonts w:cstheme="minorHAnsi"/>
          <w:sz w:val="24"/>
          <w:szCs w:val="24"/>
        </w:rPr>
        <w:t>.</w:t>
      </w:r>
      <w:r w:rsidR="00462997" w:rsidRPr="00721590">
        <w:rPr>
          <w:rFonts w:cstheme="minorHAnsi"/>
          <w:sz w:val="24"/>
          <w:szCs w:val="24"/>
        </w:rPr>
        <w:t xml:space="preserve">  The relationship between our response variable, oyster counts on intertidal oyster bars, and oyster harvest </w:t>
      </w:r>
      <w:commentRangeStart w:id="48"/>
      <w:r w:rsidR="00462997" w:rsidRPr="00721590">
        <w:rPr>
          <w:rFonts w:cstheme="minorHAnsi"/>
          <w:sz w:val="24"/>
          <w:szCs w:val="24"/>
        </w:rPr>
        <w:t>is complicated</w:t>
      </w:r>
      <w:commentRangeEnd w:id="48"/>
      <w:r w:rsidR="00297781">
        <w:rPr>
          <w:rStyle w:val="CommentReference"/>
        </w:rPr>
        <w:commentReference w:id="48"/>
      </w:r>
      <w:r w:rsidR="001B76FB" w:rsidRPr="00721590">
        <w:rPr>
          <w:rFonts w:cstheme="minorHAnsi"/>
          <w:sz w:val="24"/>
          <w:szCs w:val="24"/>
        </w:rPr>
        <w:t xml:space="preserve">. </w:t>
      </w:r>
      <w:r w:rsidR="00462997" w:rsidRPr="00721590">
        <w:rPr>
          <w:rFonts w:cstheme="minorHAnsi"/>
          <w:sz w:val="24"/>
          <w:szCs w:val="24"/>
        </w:rPr>
        <w:t>Oysters that grow on intertidal oyster reefs are generally smaller (below minimum legal harvest size limit of 75.2-mm) than subtidal oysters and therefore are not traditionally targeted for harvest</w:t>
      </w:r>
      <w:r w:rsidR="001B76FB" w:rsidRPr="00721590">
        <w:rPr>
          <w:rFonts w:cstheme="minorHAnsi"/>
          <w:sz w:val="24"/>
          <w:szCs w:val="24"/>
        </w:rPr>
        <w:t xml:space="preserve">. </w:t>
      </w:r>
      <w:r w:rsidR="00462997" w:rsidRPr="00721590">
        <w:rPr>
          <w:rFonts w:cstheme="minorHAnsi"/>
          <w:sz w:val="24"/>
          <w:szCs w:val="24"/>
        </w:rPr>
        <w:t>However, these intertidal bars</w:t>
      </w:r>
      <w:r w:rsidR="00920C28" w:rsidRPr="00721590">
        <w:rPr>
          <w:rFonts w:cstheme="minorHAnsi"/>
          <w:sz w:val="24"/>
          <w:szCs w:val="24"/>
        </w:rPr>
        <w:t xml:space="preserve"> do produce some legal sized oysters,</w:t>
      </w:r>
      <w:r w:rsidR="00462997" w:rsidRPr="00721590">
        <w:rPr>
          <w:rFonts w:cstheme="minorHAnsi"/>
          <w:sz w:val="24"/>
          <w:szCs w:val="24"/>
        </w:rPr>
        <w:t xml:space="preserve"> </w:t>
      </w:r>
      <w:r w:rsidR="00920C28" w:rsidRPr="00721590">
        <w:rPr>
          <w:rFonts w:cstheme="minorHAnsi"/>
          <w:sz w:val="24"/>
          <w:szCs w:val="24"/>
        </w:rPr>
        <w:t>and</w:t>
      </w:r>
      <w:r w:rsidR="00462997" w:rsidRPr="00721590">
        <w:rPr>
          <w:rFonts w:cstheme="minorHAnsi"/>
          <w:sz w:val="24"/>
          <w:szCs w:val="24"/>
        </w:rPr>
        <w:t xml:space="preserve"> are </w:t>
      </w:r>
      <w:r w:rsidR="00920C28" w:rsidRPr="00721590">
        <w:rPr>
          <w:rFonts w:cstheme="minorHAnsi"/>
          <w:sz w:val="24"/>
          <w:szCs w:val="24"/>
        </w:rPr>
        <w:t xml:space="preserve">often </w:t>
      </w:r>
      <w:r w:rsidR="00462997" w:rsidRPr="00721590">
        <w:rPr>
          <w:rFonts w:cstheme="minorHAnsi"/>
          <w:sz w:val="24"/>
          <w:szCs w:val="24"/>
        </w:rPr>
        <w:t xml:space="preserve">adjacent to </w:t>
      </w:r>
      <w:r w:rsidR="00920C28" w:rsidRPr="00721590">
        <w:rPr>
          <w:rFonts w:cstheme="minorHAnsi"/>
          <w:sz w:val="24"/>
          <w:szCs w:val="24"/>
        </w:rPr>
        <w:t xml:space="preserve">harvested </w:t>
      </w:r>
      <w:r w:rsidR="00462997" w:rsidRPr="00721590">
        <w:rPr>
          <w:rFonts w:cstheme="minorHAnsi"/>
          <w:sz w:val="24"/>
          <w:szCs w:val="24"/>
        </w:rPr>
        <w:t xml:space="preserve">subtidal </w:t>
      </w:r>
      <w:r w:rsidR="0009764E" w:rsidRPr="00721590">
        <w:rPr>
          <w:rFonts w:cstheme="minorHAnsi"/>
          <w:sz w:val="24"/>
          <w:szCs w:val="24"/>
        </w:rPr>
        <w:t>bars</w:t>
      </w:r>
      <w:r w:rsidR="001B76FB" w:rsidRPr="00721590">
        <w:rPr>
          <w:rFonts w:cstheme="minorHAnsi"/>
          <w:sz w:val="24"/>
          <w:szCs w:val="24"/>
        </w:rPr>
        <w:t xml:space="preserve">. </w:t>
      </w:r>
      <w:r w:rsidR="00920C28" w:rsidRPr="00721590">
        <w:rPr>
          <w:rFonts w:cstheme="minorHAnsi"/>
          <w:sz w:val="24"/>
          <w:szCs w:val="24"/>
        </w:rPr>
        <w:t>W</w:t>
      </w:r>
      <w:r w:rsidR="00462997" w:rsidRPr="00721590">
        <w:rPr>
          <w:rFonts w:cstheme="minorHAnsi"/>
          <w:sz w:val="24"/>
          <w:szCs w:val="24"/>
        </w:rPr>
        <w:t xml:space="preserve">e have observed oyster harvest and culling on </w:t>
      </w:r>
      <w:r w:rsidR="00683CF0" w:rsidRPr="00721590">
        <w:rPr>
          <w:rFonts w:cstheme="minorHAnsi"/>
          <w:sz w:val="24"/>
          <w:szCs w:val="24"/>
        </w:rPr>
        <w:t>inter</w:t>
      </w:r>
      <w:r w:rsidR="00462997" w:rsidRPr="00721590">
        <w:rPr>
          <w:rFonts w:cstheme="minorHAnsi"/>
          <w:sz w:val="24"/>
          <w:szCs w:val="24"/>
        </w:rPr>
        <w:t xml:space="preserve">tidal bars particularly in years with high oyster demand (W.E. Pine, </w:t>
      </w:r>
      <w:r w:rsidR="00462997" w:rsidRPr="00721590">
        <w:rPr>
          <w:rFonts w:cstheme="minorHAnsi"/>
          <w:i/>
          <w:iCs/>
          <w:sz w:val="24"/>
          <w:szCs w:val="24"/>
        </w:rPr>
        <w:t>personal observation</w:t>
      </w:r>
      <w:r w:rsidR="00462997" w:rsidRPr="00721590">
        <w:rPr>
          <w:rFonts w:cstheme="minorHAnsi"/>
          <w:sz w:val="24"/>
          <w:szCs w:val="24"/>
        </w:rPr>
        <w:t>)</w:t>
      </w:r>
      <w:r w:rsidR="001B76FB" w:rsidRPr="00721590">
        <w:rPr>
          <w:rFonts w:cstheme="minorHAnsi"/>
          <w:sz w:val="24"/>
          <w:szCs w:val="24"/>
        </w:rPr>
        <w:t xml:space="preserve">. </w:t>
      </w:r>
      <w:r w:rsidR="0067165A" w:rsidRPr="00721590">
        <w:rPr>
          <w:rFonts w:cstheme="minorHAnsi"/>
          <w:sz w:val="24"/>
          <w:szCs w:val="24"/>
        </w:rPr>
        <w:t>Oyster harvest in prior years may influence oyster counts because oyster harvest removes</w:t>
      </w:r>
      <w:r w:rsidR="00B03644" w:rsidRPr="00721590">
        <w:rPr>
          <w:rFonts w:cstheme="minorHAnsi"/>
          <w:sz w:val="24"/>
          <w:szCs w:val="24"/>
        </w:rPr>
        <w:t>, disturbs, and fragments</w:t>
      </w:r>
      <w:r w:rsidR="0067165A" w:rsidRPr="00721590">
        <w:rPr>
          <w:rFonts w:cstheme="minorHAnsi"/>
          <w:sz w:val="24"/>
          <w:szCs w:val="24"/>
        </w:rPr>
        <w:t xml:space="preserve"> shell </w:t>
      </w:r>
      <w:r w:rsidR="00B03644" w:rsidRPr="00721590">
        <w:rPr>
          <w:rFonts w:cstheme="minorHAnsi"/>
          <w:sz w:val="24"/>
          <w:szCs w:val="24"/>
        </w:rPr>
        <w:t>on</w:t>
      </w:r>
      <w:r w:rsidR="00E03D6F" w:rsidRPr="00721590">
        <w:rPr>
          <w:rFonts w:cstheme="minorHAnsi"/>
          <w:sz w:val="24"/>
          <w:szCs w:val="24"/>
        </w:rPr>
        <w:t xml:space="preserve"> oyster reefs</w:t>
      </w:r>
      <w:r w:rsidR="001B76FB" w:rsidRPr="00721590">
        <w:rPr>
          <w:rFonts w:cstheme="minorHAnsi"/>
          <w:sz w:val="24"/>
          <w:szCs w:val="24"/>
        </w:rPr>
        <w:t xml:space="preserve">. </w:t>
      </w:r>
      <w:r w:rsidR="00E03D6F" w:rsidRPr="00721590">
        <w:rPr>
          <w:rFonts w:cstheme="minorHAnsi"/>
          <w:sz w:val="24"/>
          <w:szCs w:val="24"/>
        </w:rPr>
        <w:t>Oyster shell is the domina</w:t>
      </w:r>
      <w:r w:rsidR="00487491" w:rsidRPr="00721590">
        <w:rPr>
          <w:rFonts w:cstheme="minorHAnsi"/>
          <w:sz w:val="24"/>
          <w:szCs w:val="24"/>
        </w:rPr>
        <w:t>n</w:t>
      </w:r>
      <w:r w:rsidR="00E03D6F" w:rsidRPr="00721590">
        <w:rPr>
          <w:rFonts w:cstheme="minorHAnsi"/>
          <w:sz w:val="24"/>
          <w:szCs w:val="24"/>
        </w:rPr>
        <w:t xml:space="preserve">t substrate on which larval oyster spat settle and recruit, thus harvest could reduce recruitment due to loss of settlement substrate (Powell and </w:t>
      </w:r>
      <w:proofErr w:type="spellStart"/>
      <w:r w:rsidR="00E03D6F" w:rsidRPr="00721590">
        <w:rPr>
          <w:rFonts w:cstheme="minorHAnsi"/>
          <w:sz w:val="24"/>
          <w:szCs w:val="24"/>
        </w:rPr>
        <w:t>Klinck</w:t>
      </w:r>
      <w:proofErr w:type="spellEnd"/>
      <w:r w:rsidR="00E03D6F" w:rsidRPr="00721590">
        <w:rPr>
          <w:rFonts w:cstheme="minorHAnsi"/>
          <w:sz w:val="24"/>
          <w:szCs w:val="24"/>
        </w:rPr>
        <w:t xml:space="preserve"> 2007; Pine et al. 2015)</w:t>
      </w:r>
      <w:r w:rsidR="00487491" w:rsidRPr="00721590">
        <w:rPr>
          <w:rFonts w:cstheme="minorHAnsi"/>
          <w:sz w:val="24"/>
          <w:szCs w:val="24"/>
        </w:rPr>
        <w:t xml:space="preserve"> and modification of vertical </w:t>
      </w:r>
      <w:ins w:id="49" w:author="Latysh, Natalie" w:date="2020-01-29T12:15:00Z">
        <w:r w:rsidR="00297781">
          <w:rPr>
            <w:rFonts w:cstheme="minorHAnsi"/>
            <w:sz w:val="24"/>
            <w:szCs w:val="24"/>
          </w:rPr>
          <w:t xml:space="preserve">bar </w:t>
        </w:r>
      </w:ins>
      <w:r w:rsidR="00487491" w:rsidRPr="00721590">
        <w:rPr>
          <w:rFonts w:cstheme="minorHAnsi"/>
          <w:sz w:val="24"/>
          <w:szCs w:val="24"/>
        </w:rPr>
        <w:t>structure</w:t>
      </w:r>
      <w:r w:rsidR="001B76FB" w:rsidRPr="00721590">
        <w:rPr>
          <w:rFonts w:cstheme="minorHAnsi"/>
          <w:sz w:val="24"/>
          <w:szCs w:val="24"/>
        </w:rPr>
        <w:t xml:space="preserve">. </w:t>
      </w:r>
      <w:r w:rsidR="007500CE" w:rsidRPr="00721590">
        <w:rPr>
          <w:rFonts w:cstheme="minorHAnsi"/>
          <w:sz w:val="24"/>
          <w:szCs w:val="24"/>
        </w:rPr>
        <w:t>We used a forward selection process where we fit each parameter individually and then retained statistically significant factors (p&lt;0.</w:t>
      </w:r>
      <w:r w:rsidR="00E577C1" w:rsidRPr="00721590">
        <w:rPr>
          <w:rFonts w:cstheme="minorHAnsi"/>
          <w:sz w:val="24"/>
          <w:szCs w:val="24"/>
        </w:rPr>
        <w:t>05</w:t>
      </w:r>
      <w:r w:rsidR="007500CE" w:rsidRPr="00721590">
        <w:rPr>
          <w:rFonts w:cstheme="minorHAnsi"/>
          <w:sz w:val="24"/>
          <w:szCs w:val="24"/>
        </w:rPr>
        <w:t>)</w:t>
      </w:r>
      <w:r w:rsidR="001B76FB" w:rsidRPr="00721590">
        <w:rPr>
          <w:rFonts w:cstheme="minorHAnsi"/>
          <w:sz w:val="24"/>
          <w:szCs w:val="24"/>
        </w:rPr>
        <w:t xml:space="preserve">. </w:t>
      </w:r>
      <w:r w:rsidR="007500CE" w:rsidRPr="00721590">
        <w:rPr>
          <w:rFonts w:cstheme="minorHAnsi"/>
          <w:sz w:val="24"/>
          <w:szCs w:val="24"/>
        </w:rPr>
        <w:t xml:space="preserve">Final model comparison was then made with AIC when appropriate. </w:t>
      </w:r>
    </w:p>
    <w:p w14:paraId="040FFBE8" w14:textId="76D13925" w:rsidR="003D1D45" w:rsidRPr="00721590" w:rsidRDefault="00586062" w:rsidP="00586062">
      <w:pPr>
        <w:spacing w:after="0" w:line="480" w:lineRule="auto"/>
        <w:rPr>
          <w:rFonts w:cstheme="minorHAnsi"/>
          <w:i/>
          <w:iCs/>
          <w:sz w:val="24"/>
          <w:szCs w:val="24"/>
        </w:rPr>
      </w:pPr>
      <w:r w:rsidRPr="00721590">
        <w:rPr>
          <w:rFonts w:cstheme="minorHAnsi"/>
          <w:i/>
          <w:iCs/>
          <w:sz w:val="24"/>
          <w:szCs w:val="24"/>
        </w:rPr>
        <w:t>&lt;C&gt;</w:t>
      </w:r>
      <w:r w:rsidR="00982B1B" w:rsidRPr="00721590">
        <w:rPr>
          <w:rFonts w:cstheme="minorHAnsi"/>
          <w:i/>
          <w:iCs/>
          <w:sz w:val="24"/>
          <w:szCs w:val="24"/>
        </w:rPr>
        <w:t>Simulations</w:t>
      </w:r>
      <w:r w:rsidRPr="00721590">
        <w:rPr>
          <w:rFonts w:cstheme="minorHAnsi"/>
          <w:i/>
          <w:iCs/>
          <w:sz w:val="24"/>
          <w:szCs w:val="24"/>
        </w:rPr>
        <w:t xml:space="preserve">. – </w:t>
      </w:r>
      <w:r w:rsidR="003D1D45" w:rsidRPr="00721590">
        <w:rPr>
          <w:rFonts w:cstheme="minorHAnsi"/>
          <w:iCs/>
          <w:sz w:val="24"/>
          <w:szCs w:val="24"/>
        </w:rPr>
        <w:t xml:space="preserve">To assess the “informativeness” of our </w:t>
      </w:r>
      <w:commentRangeStart w:id="50"/>
      <w:commentRangeStart w:id="51"/>
      <w:r w:rsidR="003D1D45" w:rsidRPr="00721590">
        <w:rPr>
          <w:rFonts w:cstheme="minorHAnsi"/>
          <w:iCs/>
          <w:sz w:val="24"/>
          <w:szCs w:val="24"/>
        </w:rPr>
        <w:t>GLM model</w:t>
      </w:r>
      <w:r w:rsidR="002910C0" w:rsidRPr="00721590">
        <w:rPr>
          <w:rFonts w:cstheme="minorHAnsi"/>
          <w:iCs/>
          <w:sz w:val="24"/>
          <w:szCs w:val="24"/>
        </w:rPr>
        <w:t xml:space="preserve">ling </w:t>
      </w:r>
      <w:commentRangeEnd w:id="50"/>
      <w:r w:rsidR="00C0302D">
        <w:rPr>
          <w:rStyle w:val="CommentReference"/>
        </w:rPr>
        <w:commentReference w:id="50"/>
      </w:r>
      <w:commentRangeEnd w:id="51"/>
      <w:r w:rsidR="00CA5FCD">
        <w:rPr>
          <w:rStyle w:val="CommentReference"/>
        </w:rPr>
        <w:commentReference w:id="51"/>
      </w:r>
      <w:r w:rsidR="002910C0" w:rsidRPr="00721590">
        <w:rPr>
          <w:rFonts w:cstheme="minorHAnsi"/>
          <w:iCs/>
          <w:sz w:val="24"/>
          <w:szCs w:val="24"/>
        </w:rPr>
        <w:t>approach</w:t>
      </w:r>
      <w:r w:rsidR="003D1D45" w:rsidRPr="00721590">
        <w:rPr>
          <w:rFonts w:cstheme="minorHAnsi"/>
          <w:iCs/>
          <w:sz w:val="24"/>
          <w:szCs w:val="24"/>
        </w:rPr>
        <w:t xml:space="preserve"> (as a type of power analyses, </w:t>
      </w:r>
      <w:proofErr w:type="spellStart"/>
      <w:r w:rsidR="003D1D45" w:rsidRPr="00721590">
        <w:rPr>
          <w:rFonts w:cstheme="minorHAnsi"/>
          <w:iCs/>
          <w:sz w:val="24"/>
          <w:szCs w:val="24"/>
        </w:rPr>
        <w:t>Bolker</w:t>
      </w:r>
      <w:proofErr w:type="spellEnd"/>
      <w:r w:rsidR="003D1D45" w:rsidRPr="00721590">
        <w:rPr>
          <w:rFonts w:cstheme="minorHAnsi"/>
          <w:iCs/>
          <w:sz w:val="24"/>
          <w:szCs w:val="24"/>
        </w:rPr>
        <w:t xml:space="preserve"> 2008), we generated </w:t>
      </w:r>
      <w:r w:rsidR="009136AE" w:rsidRPr="00721590">
        <w:rPr>
          <w:rFonts w:cstheme="minorHAnsi"/>
          <w:iCs/>
          <w:sz w:val="24"/>
          <w:szCs w:val="24"/>
        </w:rPr>
        <w:t>1000</w:t>
      </w:r>
      <w:r w:rsidR="003D1D45" w:rsidRPr="00721590">
        <w:rPr>
          <w:rFonts w:cstheme="minorHAnsi"/>
          <w:iCs/>
          <w:sz w:val="24"/>
          <w:szCs w:val="24"/>
        </w:rPr>
        <w:t xml:space="preserve"> replicate datasets (</w:t>
      </w:r>
      <w:r w:rsidR="001E0081" w:rsidRPr="00721590">
        <w:rPr>
          <w:rFonts w:cstheme="minorHAnsi"/>
          <w:iCs/>
          <w:sz w:val="24"/>
          <w:szCs w:val="24"/>
        </w:rPr>
        <w:t xml:space="preserve">resampling </w:t>
      </w:r>
      <w:r w:rsidR="003D1D45" w:rsidRPr="00721590">
        <w:rPr>
          <w:rFonts w:cstheme="minorHAnsi"/>
          <w:iCs/>
          <w:sz w:val="24"/>
          <w:szCs w:val="24"/>
        </w:rPr>
        <w:t xml:space="preserve">with replacement) of oyster counts by locality, site, and period and fixed transect length to the transect length used at each oyster reef in the original data.  </w:t>
      </w:r>
      <w:r w:rsidR="002910C0" w:rsidRPr="00721590">
        <w:rPr>
          <w:rFonts w:cstheme="minorHAnsi"/>
          <w:iCs/>
          <w:sz w:val="24"/>
          <w:szCs w:val="24"/>
        </w:rPr>
        <w:t>To simplify simulations, we did not simulate data for the covariates of river discharge or fishery landings</w:t>
      </w:r>
      <w:r w:rsidR="001B76FB" w:rsidRPr="00721590">
        <w:rPr>
          <w:rFonts w:cstheme="minorHAnsi"/>
          <w:iCs/>
          <w:sz w:val="24"/>
          <w:szCs w:val="24"/>
        </w:rPr>
        <w:t xml:space="preserve">. </w:t>
      </w:r>
      <w:r w:rsidR="003D1D45" w:rsidRPr="00721590">
        <w:rPr>
          <w:rFonts w:cstheme="minorHAnsi"/>
          <w:iCs/>
          <w:sz w:val="24"/>
          <w:szCs w:val="24"/>
        </w:rPr>
        <w:t xml:space="preserve">We then fit the best fitting (lowest AIC) model without covariates to these data and assessed (1) how many of these </w:t>
      </w:r>
      <w:r w:rsidR="009136AE" w:rsidRPr="00721590">
        <w:rPr>
          <w:rFonts w:cstheme="minorHAnsi"/>
          <w:iCs/>
          <w:sz w:val="24"/>
          <w:szCs w:val="24"/>
        </w:rPr>
        <w:lastRenderedPageBreak/>
        <w:t>1000</w:t>
      </w:r>
      <w:r w:rsidR="003D1D45" w:rsidRPr="00721590">
        <w:rPr>
          <w:rFonts w:cstheme="minorHAnsi"/>
          <w:iCs/>
          <w:sz w:val="24"/>
          <w:szCs w:val="24"/>
        </w:rPr>
        <w:t xml:space="preserve"> simulations had </w:t>
      </w:r>
      <w:r w:rsidR="00A94102" w:rsidRPr="00721590">
        <w:rPr>
          <w:rFonts w:cstheme="minorHAnsi"/>
          <w:iCs/>
          <w:sz w:val="24"/>
          <w:szCs w:val="24"/>
        </w:rPr>
        <w:t>a</w:t>
      </w:r>
      <w:r w:rsidR="003D1D45" w:rsidRPr="00721590">
        <w:rPr>
          <w:rFonts w:cstheme="minorHAnsi"/>
          <w:iCs/>
          <w:sz w:val="24"/>
          <w:szCs w:val="24"/>
        </w:rPr>
        <w:t xml:space="preserve"> negative beta coefficient for period (indicating a decline in oyster counts over time) and (2) the distribution of p-values for the period beta coefficient.  </w:t>
      </w:r>
      <w:r w:rsidR="002910C0" w:rsidRPr="00721590">
        <w:rPr>
          <w:rFonts w:cstheme="minorHAnsi"/>
          <w:iCs/>
          <w:sz w:val="24"/>
          <w:szCs w:val="24"/>
        </w:rPr>
        <w:t>This was done to assess how likely we were to detect both the sign and the significance of a change in oyster counts over period (time) if one were to occur.</w:t>
      </w:r>
    </w:p>
    <w:p w14:paraId="6B38CFB8" w14:textId="3D6210EB" w:rsidR="00EB7F03" w:rsidRPr="00721590" w:rsidRDefault="00E8272A" w:rsidP="009D4EA6">
      <w:pPr>
        <w:spacing w:after="0" w:line="480" w:lineRule="auto"/>
        <w:rPr>
          <w:rFonts w:cstheme="minorHAnsi"/>
          <w:iCs/>
          <w:sz w:val="24"/>
          <w:szCs w:val="24"/>
        </w:rPr>
      </w:pPr>
      <w:r w:rsidRPr="00721590">
        <w:rPr>
          <w:rFonts w:cstheme="minorHAnsi"/>
          <w:iCs/>
          <w:sz w:val="24"/>
          <w:szCs w:val="24"/>
        </w:rPr>
        <w:t>&lt;A&gt;</w:t>
      </w:r>
      <w:r w:rsidR="009D4EA6" w:rsidRPr="00721590">
        <w:rPr>
          <w:rFonts w:cstheme="minorHAnsi"/>
          <w:iCs/>
          <w:sz w:val="24"/>
          <w:szCs w:val="24"/>
        </w:rPr>
        <w:t>R</w:t>
      </w:r>
      <w:r w:rsidRPr="00721590">
        <w:rPr>
          <w:rFonts w:cstheme="minorHAnsi"/>
          <w:iCs/>
          <w:sz w:val="24"/>
          <w:szCs w:val="24"/>
        </w:rPr>
        <w:t>esults</w:t>
      </w:r>
    </w:p>
    <w:p w14:paraId="1B5834A4" w14:textId="77777777" w:rsidR="00FA51AE" w:rsidRPr="00721590" w:rsidRDefault="00FA51AE" w:rsidP="00FA51AE">
      <w:pPr>
        <w:spacing w:after="0" w:line="480" w:lineRule="auto"/>
        <w:rPr>
          <w:rFonts w:cstheme="minorHAnsi"/>
          <w:sz w:val="24"/>
          <w:szCs w:val="24"/>
        </w:rPr>
      </w:pPr>
      <w:r w:rsidRPr="00721590">
        <w:rPr>
          <w:rFonts w:cstheme="minorHAnsi"/>
          <w:sz w:val="24"/>
          <w:szCs w:val="24"/>
        </w:rPr>
        <w:t>&lt;B&gt;Trends in Suwannee River discharge</w:t>
      </w:r>
    </w:p>
    <w:p w14:paraId="21E82ECD" w14:textId="4B456F4C" w:rsidR="00FA51AE" w:rsidRPr="00721590" w:rsidRDefault="00FA51AE" w:rsidP="00FA51AE">
      <w:pPr>
        <w:spacing w:after="0" w:line="480" w:lineRule="auto"/>
        <w:ind w:firstLine="720"/>
        <w:rPr>
          <w:rFonts w:cstheme="minorHAnsi"/>
          <w:sz w:val="24"/>
          <w:szCs w:val="24"/>
        </w:rPr>
      </w:pPr>
      <w:r w:rsidRPr="00721590">
        <w:rPr>
          <w:rFonts w:cstheme="minorHAnsi"/>
          <w:sz w:val="24"/>
          <w:szCs w:val="24"/>
        </w:rPr>
        <w:t xml:space="preserve">We found generally declining trends in mean daily discharge, stable trends in daily discharge variance, </w:t>
      </w:r>
      <w:r w:rsidR="004328DE" w:rsidRPr="00721590">
        <w:rPr>
          <w:rFonts w:cstheme="minorHAnsi"/>
          <w:sz w:val="24"/>
          <w:szCs w:val="24"/>
        </w:rPr>
        <w:t xml:space="preserve">and </w:t>
      </w:r>
      <w:r w:rsidRPr="00721590">
        <w:rPr>
          <w:rFonts w:cstheme="minorHAnsi"/>
          <w:sz w:val="24"/>
          <w:szCs w:val="24"/>
        </w:rPr>
        <w:t xml:space="preserve">increasing trends in the CV of daily discharge (a measure of volatility) since October of 1941 (Figures 4 and </w:t>
      </w:r>
      <w:commentRangeStart w:id="52"/>
      <w:r w:rsidRPr="00721590">
        <w:rPr>
          <w:rFonts w:cstheme="minorHAnsi"/>
          <w:sz w:val="24"/>
          <w:szCs w:val="24"/>
        </w:rPr>
        <w:t>5</w:t>
      </w:r>
      <w:commentRangeEnd w:id="52"/>
      <w:r w:rsidR="00AB6E39">
        <w:rPr>
          <w:rStyle w:val="CommentReference"/>
        </w:rPr>
        <w:commentReference w:id="52"/>
      </w:r>
      <w:r w:rsidRPr="00721590">
        <w:rPr>
          <w:rFonts w:cstheme="minorHAnsi"/>
          <w:sz w:val="24"/>
          <w:szCs w:val="24"/>
        </w:rPr>
        <w:t>)</w:t>
      </w:r>
      <w:r w:rsidR="001B76FB" w:rsidRPr="00721590">
        <w:rPr>
          <w:rFonts w:cstheme="minorHAnsi"/>
          <w:sz w:val="24"/>
          <w:szCs w:val="24"/>
        </w:rPr>
        <w:t xml:space="preserve">. </w:t>
      </w:r>
      <w:r w:rsidRPr="00721590">
        <w:rPr>
          <w:rFonts w:cstheme="minorHAnsi"/>
          <w:sz w:val="24"/>
          <w:szCs w:val="24"/>
        </w:rPr>
        <w:t>Since 2010, mean daily discharge has been below the 1941-2018 average in six of the last nine years, near average for two years, and above average for one year (Figure 5)</w:t>
      </w:r>
      <w:r w:rsidR="001B76FB" w:rsidRPr="00721590">
        <w:rPr>
          <w:rFonts w:cstheme="minorHAnsi"/>
          <w:sz w:val="24"/>
          <w:szCs w:val="24"/>
        </w:rPr>
        <w:t xml:space="preserve">. </w:t>
      </w:r>
    </w:p>
    <w:p w14:paraId="6358434A" w14:textId="77777777" w:rsidR="00FA51AE" w:rsidRPr="00721590" w:rsidRDefault="00FA51AE" w:rsidP="00FA51AE">
      <w:pPr>
        <w:spacing w:after="0" w:line="480" w:lineRule="auto"/>
        <w:rPr>
          <w:rFonts w:cstheme="minorHAnsi"/>
          <w:iCs/>
          <w:sz w:val="24"/>
          <w:szCs w:val="24"/>
          <w:shd w:val="clear" w:color="auto" w:fill="FFFFFF"/>
        </w:rPr>
      </w:pPr>
      <w:r w:rsidRPr="00721590">
        <w:rPr>
          <w:rFonts w:cstheme="minorHAnsi"/>
          <w:iCs/>
          <w:sz w:val="24"/>
          <w:szCs w:val="24"/>
          <w:shd w:val="clear" w:color="auto" w:fill="FFFFFF"/>
        </w:rPr>
        <w:t>&lt;B&gt;Commercial fishing and landings</w:t>
      </w:r>
    </w:p>
    <w:p w14:paraId="4C1A5F66" w14:textId="5B627733" w:rsidR="00FA51AE" w:rsidRPr="00721590" w:rsidRDefault="00FA51AE" w:rsidP="00FA51AE">
      <w:pPr>
        <w:spacing w:after="0" w:line="480" w:lineRule="auto"/>
        <w:rPr>
          <w:rFonts w:cstheme="minorHAnsi"/>
          <w:sz w:val="24"/>
          <w:szCs w:val="24"/>
        </w:rPr>
      </w:pPr>
      <w:r w:rsidRPr="00721590">
        <w:rPr>
          <w:rFonts w:cstheme="minorHAnsi"/>
          <w:sz w:val="24"/>
          <w:szCs w:val="24"/>
        </w:rPr>
        <w:tab/>
        <w:t>During 2010-2019</w:t>
      </w:r>
      <w:ins w:id="53" w:author="Latysh, Natalie" w:date="2020-01-29T12:36:00Z">
        <w:r w:rsidR="00B46CC0">
          <w:rPr>
            <w:rFonts w:cstheme="minorHAnsi"/>
            <w:sz w:val="24"/>
            <w:szCs w:val="24"/>
          </w:rPr>
          <w:t>,</w:t>
        </w:r>
      </w:ins>
      <w:r w:rsidRPr="00721590">
        <w:rPr>
          <w:rFonts w:cstheme="minorHAnsi"/>
          <w:sz w:val="24"/>
          <w:szCs w:val="24"/>
        </w:rPr>
        <w:t xml:space="preserve"> commercial oyster landings, trips, and catch-per-trip were variable with a large increase in landings and trips in 2016, and then a decline in 2017 (Figure </w:t>
      </w:r>
      <w:r w:rsidR="004A5660" w:rsidRPr="00721590">
        <w:rPr>
          <w:rFonts w:cstheme="minorHAnsi"/>
          <w:sz w:val="24"/>
          <w:szCs w:val="24"/>
        </w:rPr>
        <w:t>6</w:t>
      </w:r>
      <w:r w:rsidRPr="00721590">
        <w:rPr>
          <w:rFonts w:cstheme="minorHAnsi"/>
          <w:sz w:val="24"/>
          <w:szCs w:val="24"/>
        </w:rPr>
        <w:t>)</w:t>
      </w:r>
      <w:r w:rsidR="001B76FB" w:rsidRPr="00721590">
        <w:rPr>
          <w:rFonts w:cstheme="minorHAnsi"/>
          <w:sz w:val="24"/>
          <w:szCs w:val="24"/>
        </w:rPr>
        <w:t xml:space="preserve">. </w:t>
      </w:r>
      <w:r w:rsidRPr="00721590">
        <w:rPr>
          <w:rFonts w:cstheme="minorHAnsi"/>
          <w:sz w:val="24"/>
          <w:szCs w:val="24"/>
        </w:rPr>
        <w:t>This increase in landings and trips equaled the third highest values for the 1986-2019 time period (</w:t>
      </w:r>
      <w:commentRangeStart w:id="54"/>
      <w:commentRangeStart w:id="55"/>
      <w:r w:rsidRPr="00721590">
        <w:rPr>
          <w:rFonts w:cstheme="minorHAnsi"/>
          <w:sz w:val="24"/>
          <w:szCs w:val="24"/>
        </w:rPr>
        <w:t>Figure</w:t>
      </w:r>
      <w:commentRangeEnd w:id="54"/>
      <w:r w:rsidR="005E4275">
        <w:rPr>
          <w:rStyle w:val="CommentReference"/>
        </w:rPr>
        <w:commentReference w:id="54"/>
      </w:r>
      <w:commentRangeEnd w:id="55"/>
      <w:r w:rsidR="00CA5FCD">
        <w:rPr>
          <w:rStyle w:val="CommentReference"/>
        </w:rPr>
        <w:commentReference w:id="55"/>
      </w:r>
      <w:r w:rsidRPr="00721590">
        <w:rPr>
          <w:rFonts w:cstheme="minorHAnsi"/>
          <w:sz w:val="24"/>
          <w:szCs w:val="24"/>
        </w:rPr>
        <w:t xml:space="preserve"> </w:t>
      </w:r>
      <w:r w:rsidR="004A5660" w:rsidRPr="00721590">
        <w:rPr>
          <w:rFonts w:cstheme="minorHAnsi"/>
          <w:sz w:val="24"/>
          <w:szCs w:val="24"/>
        </w:rPr>
        <w:t>6</w:t>
      </w:r>
      <w:r w:rsidRPr="00721590">
        <w:rPr>
          <w:rFonts w:cstheme="minorHAnsi"/>
          <w:sz w:val="24"/>
          <w:szCs w:val="24"/>
        </w:rPr>
        <w:t>)</w:t>
      </w:r>
      <w:r w:rsidR="001B76FB" w:rsidRPr="00721590">
        <w:rPr>
          <w:rFonts w:cstheme="minorHAnsi"/>
          <w:sz w:val="24"/>
          <w:szCs w:val="24"/>
        </w:rPr>
        <w:t xml:space="preserve">. </w:t>
      </w:r>
      <w:r w:rsidRPr="00721590">
        <w:rPr>
          <w:rFonts w:cstheme="minorHAnsi"/>
          <w:sz w:val="24"/>
          <w:szCs w:val="24"/>
        </w:rPr>
        <w:t xml:space="preserve">Catch-per-trip has generally trended down since 2010 (Figure </w:t>
      </w:r>
      <w:r w:rsidR="004A5660" w:rsidRPr="00721590">
        <w:rPr>
          <w:rFonts w:cstheme="minorHAnsi"/>
          <w:sz w:val="24"/>
          <w:szCs w:val="24"/>
        </w:rPr>
        <w:t>6</w:t>
      </w:r>
      <w:r w:rsidRPr="00721590">
        <w:rPr>
          <w:rFonts w:cstheme="minorHAnsi"/>
          <w:sz w:val="24"/>
          <w:szCs w:val="24"/>
        </w:rPr>
        <w:t>)</w:t>
      </w:r>
      <w:r w:rsidR="001B76FB" w:rsidRPr="00721590">
        <w:rPr>
          <w:rFonts w:cstheme="minorHAnsi"/>
          <w:sz w:val="24"/>
          <w:szCs w:val="24"/>
        </w:rPr>
        <w:t xml:space="preserve">. </w:t>
      </w:r>
    </w:p>
    <w:p w14:paraId="60AEDB34" w14:textId="3E5BB820" w:rsidR="000F6DCE" w:rsidRPr="00721590" w:rsidRDefault="00E8272A" w:rsidP="009D4EA6">
      <w:pPr>
        <w:spacing w:after="0" w:line="480" w:lineRule="auto"/>
        <w:rPr>
          <w:rFonts w:cstheme="minorHAnsi"/>
          <w:sz w:val="24"/>
          <w:szCs w:val="24"/>
        </w:rPr>
      </w:pPr>
      <w:r w:rsidRPr="00721590">
        <w:rPr>
          <w:rFonts w:cstheme="minorHAnsi"/>
          <w:sz w:val="24"/>
          <w:szCs w:val="24"/>
        </w:rPr>
        <w:t>&lt;B&gt;</w:t>
      </w:r>
      <w:r w:rsidR="000F6DCE" w:rsidRPr="00721590">
        <w:rPr>
          <w:rFonts w:cstheme="minorHAnsi"/>
          <w:sz w:val="24"/>
          <w:szCs w:val="24"/>
        </w:rPr>
        <w:t>Evaluating distribution of data</w:t>
      </w:r>
    </w:p>
    <w:p w14:paraId="765B0A72" w14:textId="07207CDD" w:rsidR="000F6DCE" w:rsidRPr="00721590" w:rsidRDefault="000F6DCE" w:rsidP="009D4EA6">
      <w:pPr>
        <w:spacing w:after="0" w:line="480" w:lineRule="auto"/>
        <w:rPr>
          <w:rFonts w:cstheme="minorHAnsi"/>
          <w:sz w:val="24"/>
          <w:szCs w:val="24"/>
        </w:rPr>
      </w:pPr>
      <w:r w:rsidRPr="00721590">
        <w:rPr>
          <w:rFonts w:cstheme="minorHAnsi"/>
          <w:sz w:val="24"/>
          <w:szCs w:val="24"/>
        </w:rPr>
        <w:tab/>
        <w:t>Based on (1) our use of count data, (2) variance of oyster counts exceeding the mean, (3) high dispersion, and (4) visual assessment of observed oyster counts vs</w:t>
      </w:r>
      <w:r w:rsidR="0086712E" w:rsidRPr="00721590">
        <w:rPr>
          <w:rFonts w:cstheme="minorHAnsi"/>
          <w:sz w:val="24"/>
          <w:szCs w:val="24"/>
        </w:rPr>
        <w:t>.</w:t>
      </w:r>
      <w:r w:rsidRPr="00721590">
        <w:rPr>
          <w:rFonts w:cstheme="minorHAnsi"/>
          <w:sz w:val="24"/>
          <w:szCs w:val="24"/>
        </w:rPr>
        <w:t xml:space="preserve"> predicted counts based on a negative binomial distribution</w:t>
      </w:r>
      <w:r w:rsidR="0086712E" w:rsidRPr="00721590">
        <w:rPr>
          <w:rFonts w:cstheme="minorHAnsi"/>
          <w:sz w:val="24"/>
          <w:szCs w:val="24"/>
        </w:rPr>
        <w:t xml:space="preserve"> (</w:t>
      </w:r>
      <w:commentRangeStart w:id="56"/>
      <w:r w:rsidR="0086712E" w:rsidRPr="00721590">
        <w:rPr>
          <w:rFonts w:cstheme="minorHAnsi"/>
          <w:sz w:val="24"/>
          <w:szCs w:val="24"/>
        </w:rPr>
        <w:t>Figure 2</w:t>
      </w:r>
      <w:commentRangeEnd w:id="56"/>
      <w:r w:rsidR="005E4275">
        <w:rPr>
          <w:rStyle w:val="CommentReference"/>
        </w:rPr>
        <w:commentReference w:id="56"/>
      </w:r>
      <w:r w:rsidR="0086712E" w:rsidRPr="00721590">
        <w:rPr>
          <w:rFonts w:cstheme="minorHAnsi"/>
          <w:sz w:val="24"/>
          <w:szCs w:val="24"/>
        </w:rPr>
        <w:t>)</w:t>
      </w:r>
      <w:r w:rsidRPr="00721590">
        <w:rPr>
          <w:rFonts w:cstheme="minorHAnsi"/>
          <w:sz w:val="24"/>
          <w:szCs w:val="24"/>
        </w:rPr>
        <w:t xml:space="preserve">, we </w:t>
      </w:r>
      <w:r w:rsidR="0086712E" w:rsidRPr="00721590">
        <w:rPr>
          <w:rFonts w:cstheme="minorHAnsi"/>
          <w:sz w:val="24"/>
          <w:szCs w:val="24"/>
        </w:rPr>
        <w:t>concluded</w:t>
      </w:r>
      <w:r w:rsidRPr="00721590">
        <w:rPr>
          <w:rFonts w:cstheme="minorHAnsi"/>
          <w:sz w:val="24"/>
          <w:szCs w:val="24"/>
        </w:rPr>
        <w:t xml:space="preserve"> a negative binomial distribution to be a reasonable fit to the observed data and used this distribution for each </w:t>
      </w:r>
      <w:commentRangeStart w:id="57"/>
      <w:commentRangeStart w:id="58"/>
      <w:r w:rsidRPr="00721590">
        <w:rPr>
          <w:rFonts w:cstheme="minorHAnsi"/>
          <w:sz w:val="24"/>
          <w:szCs w:val="24"/>
        </w:rPr>
        <w:t>GL</w:t>
      </w:r>
      <w:r w:rsidR="004D7CCB" w:rsidRPr="00721590">
        <w:rPr>
          <w:rFonts w:cstheme="minorHAnsi"/>
          <w:sz w:val="24"/>
          <w:szCs w:val="24"/>
        </w:rPr>
        <w:t>M</w:t>
      </w:r>
      <w:r w:rsidRPr="00721590">
        <w:rPr>
          <w:rFonts w:cstheme="minorHAnsi"/>
          <w:sz w:val="24"/>
          <w:szCs w:val="24"/>
        </w:rPr>
        <w:t xml:space="preserve"> model.</w:t>
      </w:r>
      <w:commentRangeEnd w:id="57"/>
      <w:r w:rsidR="00C0302D">
        <w:rPr>
          <w:rStyle w:val="CommentReference"/>
        </w:rPr>
        <w:commentReference w:id="57"/>
      </w:r>
      <w:commentRangeEnd w:id="58"/>
      <w:r w:rsidR="00CA5FCD">
        <w:rPr>
          <w:rStyle w:val="CommentReference"/>
        </w:rPr>
        <w:commentReference w:id="58"/>
      </w:r>
    </w:p>
    <w:p w14:paraId="0DDFE570" w14:textId="77777777" w:rsidR="00FA51AE" w:rsidRPr="00721590" w:rsidRDefault="00FA51AE" w:rsidP="00FA51AE">
      <w:pPr>
        <w:spacing w:after="0" w:line="480" w:lineRule="auto"/>
        <w:rPr>
          <w:rFonts w:cstheme="minorHAnsi"/>
          <w:iCs/>
          <w:sz w:val="24"/>
          <w:szCs w:val="24"/>
        </w:rPr>
      </w:pPr>
      <w:r w:rsidRPr="00721590">
        <w:rPr>
          <w:rFonts w:cstheme="minorHAnsi"/>
          <w:iCs/>
          <w:sz w:val="24"/>
          <w:szCs w:val="24"/>
        </w:rPr>
        <w:lastRenderedPageBreak/>
        <w:t>&lt;B&gt;GLM analyses</w:t>
      </w:r>
    </w:p>
    <w:p w14:paraId="699D8223" w14:textId="1ECB02C1" w:rsidR="00FA51AE" w:rsidRPr="00721590" w:rsidRDefault="00FA51AE" w:rsidP="00FA51AE">
      <w:pPr>
        <w:spacing w:after="0" w:line="480" w:lineRule="auto"/>
        <w:ind w:firstLine="720"/>
        <w:rPr>
          <w:rFonts w:cstheme="minorHAnsi"/>
          <w:iCs/>
          <w:sz w:val="24"/>
          <w:szCs w:val="24"/>
        </w:rPr>
      </w:pPr>
      <w:r w:rsidRPr="00721590">
        <w:rPr>
          <w:rFonts w:cstheme="minorHAnsi"/>
          <w:iCs/>
          <w:sz w:val="24"/>
          <w:szCs w:val="24"/>
        </w:rPr>
        <w:t>For our simulations, we found that our best fit model without covariates (period*</w:t>
      </w:r>
      <w:proofErr w:type="spellStart"/>
      <w:r w:rsidR="00143F3D" w:rsidRPr="00721590">
        <w:rPr>
          <w:rFonts w:cstheme="minorHAnsi"/>
          <w:iCs/>
          <w:sz w:val="24"/>
          <w:szCs w:val="24"/>
        </w:rPr>
        <w:t>locality</w:t>
      </w:r>
      <w:r w:rsidRPr="00721590">
        <w:rPr>
          <w:rFonts w:cstheme="minorHAnsi"/>
          <w:iCs/>
          <w:sz w:val="24"/>
          <w:szCs w:val="24"/>
        </w:rPr>
        <w:t>+</w:t>
      </w:r>
      <w:r w:rsidR="00143F3D" w:rsidRPr="00721590">
        <w:rPr>
          <w:rFonts w:cstheme="minorHAnsi"/>
          <w:iCs/>
          <w:sz w:val="24"/>
          <w:szCs w:val="24"/>
        </w:rPr>
        <w:t>site</w:t>
      </w:r>
      <w:r w:rsidRPr="00721590">
        <w:rPr>
          <w:rFonts w:cstheme="minorHAnsi"/>
          <w:iCs/>
          <w:sz w:val="24"/>
          <w:szCs w:val="24"/>
        </w:rPr>
        <w:t>+offset</w:t>
      </w:r>
      <w:proofErr w:type="spellEnd"/>
      <w:r w:rsidRPr="00721590">
        <w:rPr>
          <w:rFonts w:cstheme="minorHAnsi"/>
          <w:iCs/>
          <w:sz w:val="24"/>
          <w:szCs w:val="24"/>
        </w:rPr>
        <w:t>(log(transect length))</w:t>
      </w:r>
      <w:r w:rsidR="00C45F3A" w:rsidRPr="00721590">
        <w:rPr>
          <w:rFonts w:cstheme="minorHAnsi"/>
          <w:iCs/>
          <w:sz w:val="24"/>
          <w:szCs w:val="24"/>
        </w:rPr>
        <w:t>)</w:t>
      </w:r>
      <w:r w:rsidRPr="00721590">
        <w:rPr>
          <w:rFonts w:cstheme="minorHAnsi"/>
          <w:iCs/>
          <w:sz w:val="24"/>
          <w:szCs w:val="24"/>
        </w:rPr>
        <w:t xml:space="preserve"> was informative both in terms of the direction (Figure S1) and significance (Figure S2) of the beta terms</w:t>
      </w:r>
      <w:r w:rsidR="001B76FB" w:rsidRPr="00721590">
        <w:rPr>
          <w:rFonts w:cstheme="minorHAnsi"/>
          <w:iCs/>
          <w:sz w:val="24"/>
          <w:szCs w:val="24"/>
        </w:rPr>
        <w:t xml:space="preserve">. </w:t>
      </w:r>
      <w:r w:rsidRPr="00721590">
        <w:rPr>
          <w:rFonts w:cstheme="minorHAnsi"/>
          <w:iCs/>
          <w:sz w:val="24"/>
          <w:szCs w:val="24"/>
        </w:rPr>
        <w:t>Of our 1000 simulated data sets, all (100%) had a negative beta parameter for period indicating a decline in oyster counts</w:t>
      </w:r>
      <w:r w:rsidR="001B76FB" w:rsidRPr="00721590">
        <w:rPr>
          <w:rFonts w:cstheme="minorHAnsi"/>
          <w:iCs/>
          <w:sz w:val="24"/>
          <w:szCs w:val="24"/>
        </w:rPr>
        <w:t xml:space="preserve">. </w:t>
      </w:r>
      <w:r w:rsidRPr="00721590">
        <w:rPr>
          <w:rFonts w:cstheme="minorHAnsi"/>
          <w:iCs/>
          <w:sz w:val="24"/>
          <w:szCs w:val="24"/>
        </w:rPr>
        <w:t>We also found that the distribution of p-values was generally centered around 0.0</w:t>
      </w:r>
      <w:r w:rsidR="00AD79B7" w:rsidRPr="00721590">
        <w:rPr>
          <w:rFonts w:cstheme="minorHAnsi"/>
          <w:iCs/>
          <w:sz w:val="24"/>
          <w:szCs w:val="24"/>
        </w:rPr>
        <w:t>3</w:t>
      </w:r>
      <w:r w:rsidRPr="00721590">
        <w:rPr>
          <w:rFonts w:cstheme="minorHAnsi"/>
          <w:iCs/>
          <w:sz w:val="24"/>
          <w:szCs w:val="24"/>
        </w:rPr>
        <w:t xml:space="preserve"> (Figure S2), which was higher than the p-value estimated for the original data (p=0.00</w:t>
      </w:r>
      <w:r w:rsidR="00AD79B7" w:rsidRPr="00721590">
        <w:rPr>
          <w:rFonts w:cstheme="minorHAnsi"/>
          <w:iCs/>
          <w:sz w:val="24"/>
          <w:szCs w:val="24"/>
        </w:rPr>
        <w:t>5</w:t>
      </w:r>
      <w:r w:rsidRPr="00721590">
        <w:rPr>
          <w:rFonts w:cstheme="minorHAnsi"/>
          <w:iCs/>
          <w:sz w:val="24"/>
          <w:szCs w:val="24"/>
        </w:rPr>
        <w:t>)</w:t>
      </w:r>
      <w:r w:rsidR="001B76FB" w:rsidRPr="00721590">
        <w:rPr>
          <w:rFonts w:cstheme="minorHAnsi"/>
          <w:iCs/>
          <w:sz w:val="24"/>
          <w:szCs w:val="24"/>
        </w:rPr>
        <w:t xml:space="preserve">. </w:t>
      </w:r>
      <w:r w:rsidRPr="00721590">
        <w:rPr>
          <w:rFonts w:cstheme="minorHAnsi"/>
          <w:iCs/>
          <w:sz w:val="24"/>
          <w:szCs w:val="24"/>
        </w:rPr>
        <w:t xml:space="preserve">Of the 1000 simulations, </w:t>
      </w:r>
      <w:r w:rsidR="00AD79B7" w:rsidRPr="00721590">
        <w:rPr>
          <w:rFonts w:cstheme="minorHAnsi"/>
          <w:iCs/>
          <w:sz w:val="24"/>
          <w:szCs w:val="24"/>
        </w:rPr>
        <w:t>847</w:t>
      </w:r>
      <w:r w:rsidRPr="00721590">
        <w:rPr>
          <w:rFonts w:cstheme="minorHAnsi"/>
          <w:iCs/>
          <w:sz w:val="24"/>
          <w:szCs w:val="24"/>
        </w:rPr>
        <w:t xml:space="preserve"> p-values were less than alpha = 0.05 (</w:t>
      </w:r>
      <w:r w:rsidR="00AD79B7" w:rsidRPr="00721590">
        <w:rPr>
          <w:rFonts w:cstheme="minorHAnsi"/>
          <w:iCs/>
          <w:sz w:val="24"/>
          <w:szCs w:val="24"/>
        </w:rPr>
        <w:t>8</w:t>
      </w:r>
      <w:r w:rsidRPr="00721590">
        <w:rPr>
          <w:rFonts w:cstheme="minorHAnsi"/>
          <w:iCs/>
          <w:sz w:val="24"/>
          <w:szCs w:val="24"/>
        </w:rPr>
        <w:t>5%)</w:t>
      </w:r>
      <w:r w:rsidR="001B76FB" w:rsidRPr="00721590">
        <w:rPr>
          <w:rFonts w:cstheme="minorHAnsi"/>
          <w:iCs/>
          <w:sz w:val="24"/>
          <w:szCs w:val="24"/>
        </w:rPr>
        <w:t xml:space="preserve">. </w:t>
      </w:r>
      <w:r w:rsidRPr="00721590">
        <w:rPr>
          <w:rFonts w:cstheme="minorHAnsi"/>
          <w:iCs/>
          <w:sz w:val="24"/>
          <w:szCs w:val="24"/>
        </w:rPr>
        <w:t>These results suggest our model is informative and reliable in detecting change in oyster counts over time.</w:t>
      </w:r>
    </w:p>
    <w:p w14:paraId="7C711F85" w14:textId="1D08DA02" w:rsidR="00C35379" w:rsidRPr="00721590" w:rsidRDefault="003943FA" w:rsidP="00FA51AE">
      <w:pPr>
        <w:spacing w:after="0" w:line="480" w:lineRule="auto"/>
        <w:ind w:firstLine="720"/>
        <w:rPr>
          <w:rFonts w:cstheme="minorHAnsi"/>
          <w:iCs/>
          <w:sz w:val="24"/>
          <w:szCs w:val="24"/>
        </w:rPr>
      </w:pPr>
      <w:r w:rsidRPr="00721590">
        <w:rPr>
          <w:rFonts w:cstheme="minorHAnsi"/>
          <w:iCs/>
          <w:sz w:val="24"/>
          <w:szCs w:val="24"/>
        </w:rPr>
        <w:t>The t</w:t>
      </w:r>
      <w:r w:rsidR="00C35379" w:rsidRPr="00721590">
        <w:rPr>
          <w:rFonts w:cstheme="minorHAnsi"/>
          <w:iCs/>
          <w:sz w:val="24"/>
          <w:szCs w:val="24"/>
        </w:rPr>
        <w:t>op GLM</w:t>
      </w:r>
      <w:ins w:id="59" w:author="Latysh, Natalie" w:date="2020-01-29T12:48:00Z">
        <w:r w:rsidR="00826549">
          <w:rPr>
            <w:rFonts w:cstheme="minorHAnsi"/>
            <w:iCs/>
            <w:sz w:val="24"/>
            <w:szCs w:val="24"/>
          </w:rPr>
          <w:t>s</w:t>
        </w:r>
      </w:ins>
      <w:r w:rsidR="00C35379" w:rsidRPr="00721590">
        <w:rPr>
          <w:rFonts w:cstheme="minorHAnsi"/>
          <w:iCs/>
          <w:sz w:val="24"/>
          <w:szCs w:val="24"/>
        </w:rPr>
        <w:t xml:space="preserve"> </w:t>
      </w:r>
      <w:del w:id="60" w:author="Latysh, Natalie" w:date="2020-01-29T12:48:00Z">
        <w:r w:rsidR="00C35379" w:rsidRPr="00721590" w:rsidDel="00826549">
          <w:rPr>
            <w:rFonts w:cstheme="minorHAnsi"/>
            <w:iCs/>
            <w:sz w:val="24"/>
            <w:szCs w:val="24"/>
          </w:rPr>
          <w:delText xml:space="preserve">models </w:delText>
        </w:r>
      </w:del>
      <w:r w:rsidR="00C35379" w:rsidRPr="00721590">
        <w:rPr>
          <w:rFonts w:cstheme="minorHAnsi"/>
          <w:iCs/>
          <w:sz w:val="24"/>
          <w:szCs w:val="24"/>
        </w:rPr>
        <w:t>(lowest AIC) included a combination of period, site, and locality as additive or interaction terms</w:t>
      </w:r>
      <w:r w:rsidR="00AB2625" w:rsidRPr="00721590">
        <w:rPr>
          <w:rFonts w:cstheme="minorHAnsi"/>
          <w:iCs/>
          <w:sz w:val="24"/>
          <w:szCs w:val="24"/>
        </w:rPr>
        <w:t>,</w:t>
      </w:r>
      <w:r w:rsidR="00C35379" w:rsidRPr="00721590">
        <w:rPr>
          <w:rFonts w:cstheme="minorHAnsi"/>
          <w:iCs/>
          <w:sz w:val="24"/>
          <w:szCs w:val="24"/>
        </w:rPr>
        <w:t xml:space="preserve"> and these models were very similar</w:t>
      </w:r>
      <w:r w:rsidR="00AB2625" w:rsidRPr="00721590">
        <w:rPr>
          <w:rFonts w:cstheme="minorHAnsi"/>
          <w:iCs/>
          <w:sz w:val="24"/>
          <w:szCs w:val="24"/>
        </w:rPr>
        <w:t xml:space="preserve"> in AIC value</w:t>
      </w:r>
      <w:r w:rsidR="00C35379" w:rsidRPr="00721590">
        <w:rPr>
          <w:rFonts w:cstheme="minorHAnsi"/>
          <w:iCs/>
          <w:sz w:val="24"/>
          <w:szCs w:val="24"/>
        </w:rPr>
        <w:t xml:space="preserve"> (Table </w:t>
      </w:r>
      <w:r w:rsidR="0086712E" w:rsidRPr="00721590">
        <w:rPr>
          <w:rFonts w:cstheme="minorHAnsi"/>
          <w:iCs/>
          <w:sz w:val="24"/>
          <w:szCs w:val="24"/>
        </w:rPr>
        <w:t>1</w:t>
      </w:r>
      <w:r w:rsidR="00C35379" w:rsidRPr="00721590">
        <w:rPr>
          <w:rFonts w:cstheme="minorHAnsi"/>
          <w:iCs/>
          <w:sz w:val="24"/>
          <w:szCs w:val="24"/>
        </w:rPr>
        <w:t>; delta AIC = 1.68 across top three models)</w:t>
      </w:r>
      <w:r w:rsidR="001B76FB" w:rsidRPr="00721590">
        <w:rPr>
          <w:rFonts w:cstheme="minorHAnsi"/>
          <w:iCs/>
          <w:sz w:val="24"/>
          <w:szCs w:val="24"/>
        </w:rPr>
        <w:t xml:space="preserve">. </w:t>
      </w:r>
      <w:r w:rsidR="00C35379" w:rsidRPr="00721590">
        <w:rPr>
          <w:rFonts w:cstheme="minorHAnsi"/>
          <w:iCs/>
          <w:sz w:val="24"/>
          <w:szCs w:val="24"/>
        </w:rPr>
        <w:t>The top model (period*</w:t>
      </w:r>
      <w:proofErr w:type="spellStart"/>
      <w:r w:rsidR="00143F3D" w:rsidRPr="00721590">
        <w:rPr>
          <w:rFonts w:cstheme="minorHAnsi"/>
          <w:iCs/>
          <w:sz w:val="24"/>
          <w:szCs w:val="24"/>
        </w:rPr>
        <w:t>locality</w:t>
      </w:r>
      <w:r w:rsidR="00C35379" w:rsidRPr="00721590">
        <w:rPr>
          <w:rFonts w:cstheme="minorHAnsi"/>
          <w:iCs/>
          <w:sz w:val="24"/>
          <w:szCs w:val="24"/>
        </w:rPr>
        <w:t>+</w:t>
      </w:r>
      <w:r w:rsidR="00143F3D" w:rsidRPr="00721590">
        <w:rPr>
          <w:rFonts w:cstheme="minorHAnsi"/>
          <w:iCs/>
          <w:sz w:val="24"/>
          <w:szCs w:val="24"/>
        </w:rPr>
        <w:t>site</w:t>
      </w:r>
      <w:r w:rsidR="00756560" w:rsidRPr="00721590">
        <w:rPr>
          <w:rFonts w:cstheme="minorHAnsi"/>
          <w:iCs/>
          <w:sz w:val="24"/>
          <w:szCs w:val="24"/>
        </w:rPr>
        <w:t>+offset</w:t>
      </w:r>
      <w:proofErr w:type="spellEnd"/>
      <w:r w:rsidR="00756560" w:rsidRPr="00721590">
        <w:rPr>
          <w:rFonts w:cstheme="minorHAnsi"/>
          <w:iCs/>
          <w:sz w:val="24"/>
          <w:szCs w:val="24"/>
        </w:rPr>
        <w:t>(log(transect length))</w:t>
      </w:r>
      <w:r w:rsidR="00C35379" w:rsidRPr="00721590">
        <w:rPr>
          <w:rFonts w:cstheme="minorHAnsi"/>
          <w:iCs/>
          <w:sz w:val="24"/>
          <w:szCs w:val="24"/>
        </w:rPr>
        <w:t xml:space="preserve">) allowed for a unique slope by period and </w:t>
      </w:r>
      <w:r w:rsidR="00143F3D" w:rsidRPr="00721590">
        <w:rPr>
          <w:rFonts w:cstheme="minorHAnsi"/>
          <w:iCs/>
          <w:sz w:val="24"/>
          <w:szCs w:val="24"/>
        </w:rPr>
        <w:t>locality</w:t>
      </w:r>
      <w:r w:rsidR="001B76FB" w:rsidRPr="00721590">
        <w:rPr>
          <w:rFonts w:cstheme="minorHAnsi"/>
          <w:iCs/>
          <w:sz w:val="24"/>
          <w:szCs w:val="24"/>
        </w:rPr>
        <w:t xml:space="preserve">. </w:t>
      </w:r>
      <w:r w:rsidR="00CB30DB" w:rsidRPr="00721590">
        <w:rPr>
          <w:rFonts w:cstheme="minorHAnsi"/>
          <w:iCs/>
          <w:sz w:val="24"/>
          <w:szCs w:val="24"/>
        </w:rPr>
        <w:t>We found oyster counts to differ across time (p=0.000676</w:t>
      </w:r>
      <w:r w:rsidR="0086712E" w:rsidRPr="00721590">
        <w:rPr>
          <w:rFonts w:cstheme="minorHAnsi"/>
          <w:iCs/>
          <w:sz w:val="24"/>
          <w:szCs w:val="24"/>
        </w:rPr>
        <w:t>, Table 2</w:t>
      </w:r>
      <w:r w:rsidR="009A2D55" w:rsidRPr="00721590">
        <w:rPr>
          <w:rFonts w:cstheme="minorHAnsi"/>
          <w:iCs/>
          <w:sz w:val="24"/>
          <w:szCs w:val="24"/>
        </w:rPr>
        <w:t xml:space="preserve">, Figure </w:t>
      </w:r>
      <w:r w:rsidR="007F7AAF" w:rsidRPr="00721590">
        <w:rPr>
          <w:rFonts w:cstheme="minorHAnsi"/>
          <w:iCs/>
          <w:sz w:val="24"/>
          <w:szCs w:val="24"/>
        </w:rPr>
        <w:t>3</w:t>
      </w:r>
      <w:r w:rsidR="00CB30DB" w:rsidRPr="00721590">
        <w:rPr>
          <w:rFonts w:cstheme="minorHAnsi"/>
          <w:iCs/>
          <w:sz w:val="24"/>
          <w:szCs w:val="24"/>
        </w:rPr>
        <w:t>) and we found that nearshore sites differed from inshore sites (p</w:t>
      </w:r>
      <w:r w:rsidR="00D2784D" w:rsidRPr="00721590">
        <w:rPr>
          <w:rFonts w:cstheme="minorHAnsi"/>
          <w:iCs/>
          <w:sz w:val="24"/>
          <w:szCs w:val="24"/>
        </w:rPr>
        <w:t xml:space="preserve"> &lt; 0.01</w:t>
      </w:r>
      <w:r w:rsidR="0086712E" w:rsidRPr="00721590">
        <w:rPr>
          <w:rFonts w:cstheme="minorHAnsi"/>
          <w:iCs/>
          <w:sz w:val="24"/>
          <w:szCs w:val="24"/>
        </w:rPr>
        <w:t>, Table 2</w:t>
      </w:r>
      <w:r w:rsidR="009A2D55" w:rsidRPr="00721590">
        <w:rPr>
          <w:rFonts w:cstheme="minorHAnsi"/>
          <w:iCs/>
          <w:sz w:val="24"/>
          <w:szCs w:val="24"/>
        </w:rPr>
        <w:t xml:space="preserve">, Figure </w:t>
      </w:r>
      <w:r w:rsidR="007F7AAF" w:rsidRPr="00721590">
        <w:rPr>
          <w:rFonts w:cstheme="minorHAnsi"/>
          <w:iCs/>
          <w:sz w:val="24"/>
          <w:szCs w:val="24"/>
        </w:rPr>
        <w:t>3</w:t>
      </w:r>
      <w:r w:rsidR="00CB30DB" w:rsidRPr="00721590">
        <w:rPr>
          <w:rFonts w:cstheme="minorHAnsi"/>
          <w:iCs/>
          <w:sz w:val="24"/>
          <w:szCs w:val="24"/>
        </w:rPr>
        <w:t>)</w:t>
      </w:r>
      <w:r w:rsidR="001B76FB" w:rsidRPr="00721590">
        <w:rPr>
          <w:rFonts w:cstheme="minorHAnsi"/>
          <w:iCs/>
          <w:sz w:val="24"/>
          <w:szCs w:val="24"/>
        </w:rPr>
        <w:t xml:space="preserve">. </w:t>
      </w:r>
      <w:r w:rsidR="00CB30DB" w:rsidRPr="00721590">
        <w:rPr>
          <w:rFonts w:cstheme="minorHAnsi"/>
          <w:iCs/>
          <w:sz w:val="24"/>
          <w:szCs w:val="24"/>
        </w:rPr>
        <w:t>We</w:t>
      </w:r>
      <w:r w:rsidR="0056001F" w:rsidRPr="00721590">
        <w:rPr>
          <w:rFonts w:cstheme="minorHAnsi"/>
          <w:iCs/>
          <w:sz w:val="24"/>
          <w:szCs w:val="24"/>
        </w:rPr>
        <w:t xml:space="preserve"> found </w:t>
      </w:r>
      <w:r w:rsidR="009A2D55" w:rsidRPr="00721590">
        <w:rPr>
          <w:rFonts w:cstheme="minorHAnsi"/>
          <w:iCs/>
          <w:sz w:val="24"/>
          <w:szCs w:val="24"/>
        </w:rPr>
        <w:t xml:space="preserve">a </w:t>
      </w:r>
      <w:r w:rsidR="0056001F" w:rsidRPr="00721590">
        <w:rPr>
          <w:rFonts w:cstheme="minorHAnsi"/>
          <w:iCs/>
          <w:sz w:val="24"/>
          <w:szCs w:val="24"/>
        </w:rPr>
        <w:t>locality effect only for Corrigan’s Reef (</w:t>
      </w:r>
      <w:commentRangeStart w:id="61"/>
      <w:commentRangeStart w:id="62"/>
      <w:r w:rsidR="0056001F" w:rsidRPr="00721590">
        <w:rPr>
          <w:rFonts w:cstheme="minorHAnsi"/>
          <w:iCs/>
          <w:sz w:val="24"/>
          <w:szCs w:val="24"/>
        </w:rPr>
        <w:t>p</w:t>
      </w:r>
      <w:r w:rsidR="00D2784D" w:rsidRPr="00721590">
        <w:rPr>
          <w:rFonts w:cstheme="minorHAnsi"/>
          <w:iCs/>
          <w:sz w:val="24"/>
          <w:szCs w:val="24"/>
        </w:rPr>
        <w:t xml:space="preserve"> = 0.02</w:t>
      </w:r>
      <w:r w:rsidR="0086712E" w:rsidRPr="00721590">
        <w:rPr>
          <w:rFonts w:cstheme="minorHAnsi"/>
          <w:iCs/>
          <w:sz w:val="24"/>
          <w:szCs w:val="24"/>
        </w:rPr>
        <w:t>, Table 2</w:t>
      </w:r>
      <w:commentRangeEnd w:id="61"/>
      <w:r w:rsidR="004F1BFE">
        <w:rPr>
          <w:rStyle w:val="CommentReference"/>
        </w:rPr>
        <w:commentReference w:id="61"/>
      </w:r>
      <w:commentRangeEnd w:id="62"/>
      <w:r w:rsidR="00CA5FCD">
        <w:rPr>
          <w:rStyle w:val="CommentReference"/>
        </w:rPr>
        <w:commentReference w:id="62"/>
      </w:r>
      <w:r w:rsidR="0056001F" w:rsidRPr="00721590">
        <w:rPr>
          <w:rFonts w:cstheme="minorHAnsi"/>
          <w:iCs/>
          <w:sz w:val="24"/>
          <w:szCs w:val="24"/>
        </w:rPr>
        <w:t>)</w:t>
      </w:r>
      <w:r w:rsidR="001B76FB" w:rsidRPr="00721590">
        <w:rPr>
          <w:rFonts w:cstheme="minorHAnsi"/>
          <w:iCs/>
          <w:sz w:val="24"/>
          <w:szCs w:val="24"/>
        </w:rPr>
        <w:t xml:space="preserve">. </w:t>
      </w:r>
      <w:r w:rsidR="0056001F" w:rsidRPr="00721590">
        <w:rPr>
          <w:rFonts w:cstheme="minorHAnsi"/>
          <w:iCs/>
          <w:sz w:val="24"/>
          <w:szCs w:val="24"/>
        </w:rPr>
        <w:t>Adding covariates of biological and management interest to this model</w:t>
      </w:r>
      <w:r w:rsidR="0086712E" w:rsidRPr="00721590">
        <w:rPr>
          <w:rFonts w:cstheme="minorHAnsi"/>
          <w:iCs/>
          <w:sz w:val="24"/>
          <w:szCs w:val="24"/>
        </w:rPr>
        <w:t xml:space="preserve"> improved fit (Table 3)</w:t>
      </w:r>
      <w:r w:rsidR="0009764E" w:rsidRPr="00721590">
        <w:rPr>
          <w:rFonts w:cstheme="minorHAnsi"/>
          <w:iCs/>
          <w:sz w:val="24"/>
          <w:szCs w:val="24"/>
        </w:rPr>
        <w:t xml:space="preserve">, and best fit was found with a </w:t>
      </w:r>
      <w:r w:rsidR="0056001F" w:rsidRPr="00721590">
        <w:rPr>
          <w:rFonts w:cstheme="minorHAnsi"/>
          <w:iCs/>
          <w:sz w:val="24"/>
          <w:szCs w:val="24"/>
        </w:rPr>
        <w:t>one-year lag o</w:t>
      </w:r>
      <w:r w:rsidR="00AB2625" w:rsidRPr="00721590">
        <w:rPr>
          <w:rFonts w:cstheme="minorHAnsi"/>
          <w:iCs/>
          <w:sz w:val="24"/>
          <w:szCs w:val="24"/>
        </w:rPr>
        <w:t>n</w:t>
      </w:r>
      <w:r w:rsidR="0056001F" w:rsidRPr="00721590">
        <w:rPr>
          <w:rFonts w:cstheme="minorHAnsi"/>
          <w:iCs/>
          <w:sz w:val="24"/>
          <w:szCs w:val="24"/>
        </w:rPr>
        <w:t xml:space="preserve"> mean </w:t>
      </w:r>
      <w:r w:rsidR="001E2BD8" w:rsidRPr="00721590">
        <w:rPr>
          <w:rFonts w:cstheme="minorHAnsi"/>
          <w:iCs/>
          <w:sz w:val="24"/>
          <w:szCs w:val="24"/>
        </w:rPr>
        <w:t>daily</w:t>
      </w:r>
      <w:r w:rsidR="0056001F" w:rsidRPr="00721590">
        <w:rPr>
          <w:rFonts w:cstheme="minorHAnsi"/>
          <w:iCs/>
          <w:sz w:val="24"/>
          <w:szCs w:val="24"/>
        </w:rPr>
        <w:t xml:space="preserve"> discharge</w:t>
      </w:r>
      <w:r w:rsidR="001B76FB" w:rsidRPr="00721590">
        <w:rPr>
          <w:rFonts w:cstheme="minorHAnsi"/>
          <w:iCs/>
          <w:sz w:val="24"/>
          <w:szCs w:val="24"/>
        </w:rPr>
        <w:t xml:space="preserve">. </w:t>
      </w:r>
      <w:r w:rsidR="00AA0329" w:rsidRPr="00721590">
        <w:rPr>
          <w:rFonts w:cstheme="minorHAnsi"/>
          <w:iCs/>
          <w:sz w:val="24"/>
          <w:szCs w:val="24"/>
        </w:rPr>
        <w:t>A simple ANOVA between the top model with and without a river discharge covariate was significant (p</w:t>
      </w:r>
      <w:r w:rsidR="00D2784D" w:rsidRPr="00721590">
        <w:rPr>
          <w:rFonts w:cstheme="minorHAnsi"/>
          <w:iCs/>
          <w:sz w:val="24"/>
          <w:szCs w:val="24"/>
        </w:rPr>
        <w:t xml:space="preserve"> &lt; 0.01</w:t>
      </w:r>
      <w:r w:rsidR="00AA0329" w:rsidRPr="00721590">
        <w:rPr>
          <w:rFonts w:cstheme="minorHAnsi"/>
          <w:iCs/>
          <w:sz w:val="24"/>
          <w:szCs w:val="24"/>
        </w:rPr>
        <w:t>)</w:t>
      </w:r>
      <w:r w:rsidR="001B76FB" w:rsidRPr="00721590">
        <w:rPr>
          <w:rFonts w:cstheme="minorHAnsi"/>
          <w:iCs/>
          <w:sz w:val="24"/>
          <w:szCs w:val="24"/>
        </w:rPr>
        <w:t xml:space="preserve">. </w:t>
      </w:r>
      <w:r w:rsidR="0009764E" w:rsidRPr="00721590">
        <w:rPr>
          <w:rFonts w:cstheme="minorHAnsi"/>
          <w:iCs/>
          <w:sz w:val="24"/>
          <w:szCs w:val="24"/>
        </w:rPr>
        <w:t xml:space="preserve">Including </w:t>
      </w:r>
      <w:r w:rsidR="00C55CDB" w:rsidRPr="00721590">
        <w:rPr>
          <w:rFonts w:cstheme="minorHAnsi"/>
          <w:iCs/>
          <w:sz w:val="24"/>
          <w:szCs w:val="24"/>
        </w:rPr>
        <w:t>mean daily</w:t>
      </w:r>
      <w:r w:rsidR="0056001F" w:rsidRPr="00721590">
        <w:rPr>
          <w:rFonts w:cstheme="minorHAnsi"/>
          <w:iCs/>
          <w:sz w:val="24"/>
          <w:szCs w:val="24"/>
        </w:rPr>
        <w:t xml:space="preserve"> discharge in the model again led to significant period and site effects, with Corrigan’s Reef the only locality effect while </w:t>
      </w:r>
      <w:r w:rsidR="00C55CDB" w:rsidRPr="00721590">
        <w:rPr>
          <w:rFonts w:cstheme="minorHAnsi"/>
          <w:iCs/>
          <w:sz w:val="24"/>
          <w:szCs w:val="24"/>
        </w:rPr>
        <w:t>mean daily</w:t>
      </w:r>
      <w:r w:rsidR="0056001F" w:rsidRPr="00721590">
        <w:rPr>
          <w:rFonts w:cstheme="minorHAnsi"/>
          <w:iCs/>
          <w:sz w:val="24"/>
          <w:szCs w:val="24"/>
        </w:rPr>
        <w:t xml:space="preserve"> discharge was highly significant (p </w:t>
      </w:r>
      <w:r w:rsidR="00D2784D" w:rsidRPr="00721590">
        <w:rPr>
          <w:rFonts w:cstheme="minorHAnsi"/>
          <w:iCs/>
          <w:sz w:val="24"/>
          <w:szCs w:val="24"/>
        </w:rPr>
        <w:t>&lt; 0.01</w:t>
      </w:r>
      <w:r w:rsidR="001E2BD8" w:rsidRPr="00721590">
        <w:rPr>
          <w:rFonts w:cstheme="minorHAnsi"/>
          <w:iCs/>
          <w:sz w:val="24"/>
          <w:szCs w:val="24"/>
        </w:rPr>
        <w:t xml:space="preserve">; Table </w:t>
      </w:r>
      <w:r w:rsidR="00D2784D" w:rsidRPr="00721590">
        <w:rPr>
          <w:rFonts w:cstheme="minorHAnsi"/>
          <w:iCs/>
          <w:sz w:val="24"/>
          <w:szCs w:val="24"/>
        </w:rPr>
        <w:t>4</w:t>
      </w:r>
      <w:r w:rsidR="0056001F" w:rsidRPr="00721590">
        <w:rPr>
          <w:rFonts w:cstheme="minorHAnsi"/>
          <w:iCs/>
          <w:sz w:val="24"/>
          <w:szCs w:val="24"/>
        </w:rPr>
        <w:t>)</w:t>
      </w:r>
      <w:r w:rsidR="001B76FB" w:rsidRPr="00721590">
        <w:rPr>
          <w:rFonts w:cstheme="minorHAnsi"/>
          <w:iCs/>
          <w:sz w:val="24"/>
          <w:szCs w:val="24"/>
        </w:rPr>
        <w:t xml:space="preserve">. </w:t>
      </w:r>
      <w:r w:rsidR="0009764E" w:rsidRPr="00721590">
        <w:rPr>
          <w:rFonts w:cstheme="minorHAnsi"/>
          <w:iCs/>
          <w:sz w:val="24"/>
          <w:szCs w:val="24"/>
        </w:rPr>
        <w:t>Including landings, trips, or</w:t>
      </w:r>
      <w:r w:rsidRPr="00721590">
        <w:rPr>
          <w:rFonts w:cstheme="minorHAnsi"/>
          <w:iCs/>
          <w:sz w:val="24"/>
          <w:szCs w:val="24"/>
        </w:rPr>
        <w:t xml:space="preserve"> open/closed harvest status</w:t>
      </w:r>
      <w:r w:rsidR="0009764E" w:rsidRPr="00721590">
        <w:rPr>
          <w:rFonts w:cstheme="minorHAnsi"/>
          <w:iCs/>
          <w:sz w:val="24"/>
          <w:szCs w:val="24"/>
        </w:rPr>
        <w:t xml:space="preserve"> as a category was not an improvement</w:t>
      </w:r>
      <w:r w:rsidR="00DB125D" w:rsidRPr="00721590">
        <w:rPr>
          <w:rFonts w:cstheme="minorHAnsi"/>
          <w:iCs/>
          <w:sz w:val="24"/>
          <w:szCs w:val="24"/>
        </w:rPr>
        <w:t xml:space="preserve"> in model fit</w:t>
      </w:r>
      <w:r w:rsidR="0009764E" w:rsidRPr="00721590">
        <w:rPr>
          <w:rFonts w:cstheme="minorHAnsi"/>
          <w:iCs/>
          <w:sz w:val="24"/>
          <w:szCs w:val="24"/>
        </w:rPr>
        <w:t xml:space="preserve"> over including river discharge</w:t>
      </w:r>
      <w:r w:rsidR="00FA51AE" w:rsidRPr="00721590">
        <w:rPr>
          <w:rFonts w:cstheme="minorHAnsi"/>
          <w:iCs/>
          <w:sz w:val="24"/>
          <w:szCs w:val="24"/>
        </w:rPr>
        <w:t xml:space="preserve"> alone</w:t>
      </w:r>
      <w:r w:rsidR="001B76FB" w:rsidRPr="00721590">
        <w:rPr>
          <w:rFonts w:cstheme="minorHAnsi"/>
          <w:iCs/>
          <w:sz w:val="24"/>
          <w:szCs w:val="24"/>
        </w:rPr>
        <w:t xml:space="preserve">. </w:t>
      </w:r>
    </w:p>
    <w:p w14:paraId="085A2F55" w14:textId="764C83F1" w:rsidR="005A7234" w:rsidRPr="00721590" w:rsidRDefault="00E8272A" w:rsidP="009D4EA6">
      <w:pPr>
        <w:spacing w:after="0" w:line="480" w:lineRule="auto"/>
        <w:rPr>
          <w:rFonts w:cstheme="minorHAnsi"/>
          <w:iCs/>
          <w:sz w:val="24"/>
          <w:szCs w:val="24"/>
        </w:rPr>
      </w:pPr>
      <w:r w:rsidRPr="00721590">
        <w:rPr>
          <w:rFonts w:cstheme="minorHAnsi"/>
          <w:iCs/>
          <w:sz w:val="24"/>
          <w:szCs w:val="24"/>
        </w:rPr>
        <w:lastRenderedPageBreak/>
        <w:t>&lt;A&gt;</w:t>
      </w:r>
      <w:r w:rsidR="009D4EA6" w:rsidRPr="00721590">
        <w:rPr>
          <w:rFonts w:cstheme="minorHAnsi"/>
          <w:iCs/>
          <w:sz w:val="24"/>
          <w:szCs w:val="24"/>
        </w:rPr>
        <w:t>D</w:t>
      </w:r>
      <w:r w:rsidRPr="00721590">
        <w:rPr>
          <w:rFonts w:cstheme="minorHAnsi"/>
          <w:iCs/>
          <w:sz w:val="24"/>
          <w:szCs w:val="24"/>
        </w:rPr>
        <w:t>iscussion</w:t>
      </w:r>
    </w:p>
    <w:p w14:paraId="39F7FECA" w14:textId="77F9270D" w:rsidR="009A2D55" w:rsidRPr="00721590" w:rsidRDefault="001A3301" w:rsidP="009D4EA6">
      <w:pPr>
        <w:spacing w:after="0" w:line="480" w:lineRule="auto"/>
        <w:rPr>
          <w:rFonts w:cstheme="minorHAnsi"/>
          <w:iCs/>
          <w:sz w:val="24"/>
          <w:szCs w:val="24"/>
        </w:rPr>
      </w:pPr>
      <w:r w:rsidRPr="00721590">
        <w:rPr>
          <w:rFonts w:cstheme="minorHAnsi"/>
          <w:iCs/>
          <w:sz w:val="24"/>
          <w:szCs w:val="24"/>
        </w:rPr>
        <w:tab/>
      </w:r>
      <w:r w:rsidR="00370346" w:rsidRPr="00721590">
        <w:rPr>
          <w:rFonts w:cstheme="minorHAnsi"/>
          <w:iCs/>
          <w:sz w:val="24"/>
          <w:szCs w:val="24"/>
        </w:rPr>
        <w:t>We document</w:t>
      </w:r>
      <w:r w:rsidR="00F20C2A" w:rsidRPr="00721590">
        <w:rPr>
          <w:rFonts w:cstheme="minorHAnsi"/>
          <w:iCs/>
          <w:sz w:val="24"/>
          <w:szCs w:val="24"/>
        </w:rPr>
        <w:t>ed</w:t>
      </w:r>
      <w:r w:rsidR="00370346" w:rsidRPr="00721590">
        <w:rPr>
          <w:rFonts w:cstheme="minorHAnsi"/>
          <w:iCs/>
          <w:sz w:val="24"/>
          <w:szCs w:val="24"/>
        </w:rPr>
        <w:t xml:space="preserve"> declines in intertidal oyster reefs in a region of the US Gulf of Mexico that has low human population density, large areas of protected </w:t>
      </w:r>
      <w:r w:rsidR="00F20C2A" w:rsidRPr="00721590">
        <w:rPr>
          <w:rFonts w:cstheme="minorHAnsi"/>
          <w:iCs/>
          <w:sz w:val="24"/>
          <w:szCs w:val="24"/>
        </w:rPr>
        <w:t>coastal and submerged</w:t>
      </w:r>
      <w:r w:rsidR="00370346" w:rsidRPr="00721590">
        <w:rPr>
          <w:rFonts w:cstheme="minorHAnsi"/>
          <w:iCs/>
          <w:sz w:val="24"/>
          <w:szCs w:val="24"/>
        </w:rPr>
        <w:t xml:space="preserve"> lands, and </w:t>
      </w:r>
      <w:r w:rsidR="00C247FE" w:rsidRPr="00721590">
        <w:rPr>
          <w:rFonts w:cstheme="minorHAnsi"/>
          <w:iCs/>
          <w:sz w:val="24"/>
          <w:szCs w:val="24"/>
        </w:rPr>
        <w:t>regulated</w:t>
      </w:r>
      <w:r w:rsidR="00370346" w:rsidRPr="00721590">
        <w:rPr>
          <w:rFonts w:cstheme="minorHAnsi"/>
          <w:iCs/>
          <w:sz w:val="24"/>
          <w:szCs w:val="24"/>
        </w:rPr>
        <w:t xml:space="preserve"> oyster </w:t>
      </w:r>
      <w:r w:rsidR="00C247FE" w:rsidRPr="00721590">
        <w:rPr>
          <w:rFonts w:cstheme="minorHAnsi"/>
          <w:iCs/>
          <w:sz w:val="24"/>
          <w:szCs w:val="24"/>
        </w:rPr>
        <w:t>harvests</w:t>
      </w:r>
      <w:r w:rsidR="00370346" w:rsidRPr="00721590">
        <w:rPr>
          <w:rFonts w:cstheme="minorHAnsi"/>
          <w:iCs/>
          <w:sz w:val="24"/>
          <w:szCs w:val="24"/>
        </w:rPr>
        <w:t xml:space="preserve"> – all factors </w:t>
      </w:r>
      <w:r w:rsidR="0078650E" w:rsidRPr="00721590">
        <w:rPr>
          <w:rFonts w:cstheme="minorHAnsi"/>
          <w:iCs/>
          <w:sz w:val="24"/>
          <w:szCs w:val="24"/>
        </w:rPr>
        <w:t>that</w:t>
      </w:r>
      <w:r w:rsidR="00370346" w:rsidRPr="00721590">
        <w:rPr>
          <w:rFonts w:cstheme="minorHAnsi"/>
          <w:iCs/>
          <w:sz w:val="24"/>
          <w:szCs w:val="24"/>
        </w:rPr>
        <w:t xml:space="preserve"> </w:t>
      </w:r>
      <w:r w:rsidR="00315AD1" w:rsidRPr="00721590">
        <w:rPr>
          <w:rFonts w:cstheme="minorHAnsi"/>
          <w:iCs/>
          <w:sz w:val="24"/>
          <w:szCs w:val="24"/>
        </w:rPr>
        <w:t>s</w:t>
      </w:r>
      <w:r w:rsidR="00370346" w:rsidRPr="00721590">
        <w:rPr>
          <w:rFonts w:cstheme="minorHAnsi"/>
          <w:iCs/>
          <w:sz w:val="24"/>
          <w:szCs w:val="24"/>
        </w:rPr>
        <w:t xml:space="preserve">uggest high likelihood of viable oyster populations compared to other regions within eastern oyster native range.  </w:t>
      </w:r>
      <w:r w:rsidR="00BA4644" w:rsidRPr="00721590">
        <w:rPr>
          <w:rFonts w:cstheme="minorHAnsi"/>
          <w:iCs/>
          <w:sz w:val="24"/>
          <w:szCs w:val="24"/>
        </w:rPr>
        <w:t>D</w:t>
      </w:r>
      <w:r w:rsidRPr="00721590">
        <w:rPr>
          <w:rFonts w:cstheme="minorHAnsi"/>
          <w:iCs/>
          <w:sz w:val="24"/>
          <w:szCs w:val="24"/>
        </w:rPr>
        <w:t xml:space="preserve">eclines </w:t>
      </w:r>
      <w:r w:rsidR="00BA4644" w:rsidRPr="00721590">
        <w:rPr>
          <w:rFonts w:cstheme="minorHAnsi"/>
          <w:iCs/>
          <w:sz w:val="24"/>
          <w:szCs w:val="24"/>
        </w:rPr>
        <w:t>in</w:t>
      </w:r>
      <w:r w:rsidRPr="00721590">
        <w:rPr>
          <w:rFonts w:cstheme="minorHAnsi"/>
          <w:iCs/>
          <w:sz w:val="24"/>
          <w:szCs w:val="24"/>
        </w:rPr>
        <w:t xml:space="preserve"> oyster population</w:t>
      </w:r>
      <w:r w:rsidR="00C126FC" w:rsidRPr="00721590">
        <w:rPr>
          <w:rFonts w:cstheme="minorHAnsi"/>
          <w:iCs/>
          <w:sz w:val="24"/>
          <w:szCs w:val="24"/>
        </w:rPr>
        <w:t>s</w:t>
      </w:r>
      <w:r w:rsidRPr="00721590">
        <w:rPr>
          <w:rFonts w:cstheme="minorHAnsi"/>
          <w:iCs/>
          <w:sz w:val="24"/>
          <w:szCs w:val="24"/>
        </w:rPr>
        <w:t xml:space="preserve"> and the loss of</w:t>
      </w:r>
      <w:r w:rsidR="00C126FC" w:rsidRPr="00721590">
        <w:rPr>
          <w:rFonts w:cstheme="minorHAnsi"/>
          <w:iCs/>
          <w:sz w:val="24"/>
          <w:szCs w:val="24"/>
        </w:rPr>
        <w:t xml:space="preserve"> associated</w:t>
      </w:r>
      <w:r w:rsidRPr="00721590">
        <w:rPr>
          <w:rFonts w:cstheme="minorHAnsi"/>
          <w:iCs/>
          <w:sz w:val="24"/>
          <w:szCs w:val="24"/>
        </w:rPr>
        <w:t xml:space="preserve"> ecosystem services and fishery resources</w:t>
      </w:r>
      <w:r w:rsidR="003943FA" w:rsidRPr="00721590">
        <w:rPr>
          <w:rFonts w:cstheme="minorHAnsi"/>
          <w:iCs/>
          <w:sz w:val="24"/>
          <w:szCs w:val="24"/>
        </w:rPr>
        <w:t xml:space="preserve"> in this region</w:t>
      </w:r>
      <w:r w:rsidRPr="00721590">
        <w:rPr>
          <w:rFonts w:cstheme="minorHAnsi"/>
          <w:iCs/>
          <w:sz w:val="24"/>
          <w:szCs w:val="24"/>
        </w:rPr>
        <w:t xml:space="preserve"> is </w:t>
      </w:r>
      <w:r w:rsidR="003943FA" w:rsidRPr="00721590">
        <w:rPr>
          <w:rFonts w:cstheme="minorHAnsi"/>
          <w:iCs/>
          <w:sz w:val="24"/>
          <w:szCs w:val="24"/>
        </w:rPr>
        <w:t xml:space="preserve">therefore </w:t>
      </w:r>
      <w:r w:rsidRPr="00721590">
        <w:rPr>
          <w:rFonts w:cstheme="minorHAnsi"/>
          <w:iCs/>
          <w:sz w:val="24"/>
          <w:szCs w:val="24"/>
        </w:rPr>
        <w:t>of significan</w:t>
      </w:r>
      <w:r w:rsidR="00C126FC" w:rsidRPr="00721590">
        <w:rPr>
          <w:rFonts w:cstheme="minorHAnsi"/>
          <w:iCs/>
          <w:sz w:val="24"/>
          <w:szCs w:val="24"/>
        </w:rPr>
        <w:t>t conservation concern</w:t>
      </w:r>
      <w:r w:rsidR="001B76FB" w:rsidRPr="00721590">
        <w:rPr>
          <w:rFonts w:cstheme="minorHAnsi"/>
          <w:iCs/>
          <w:sz w:val="24"/>
          <w:szCs w:val="24"/>
        </w:rPr>
        <w:t xml:space="preserve">. </w:t>
      </w:r>
      <w:r w:rsidR="00C126FC" w:rsidRPr="00721590">
        <w:rPr>
          <w:rFonts w:cstheme="minorHAnsi"/>
          <w:iCs/>
          <w:sz w:val="24"/>
          <w:szCs w:val="24"/>
        </w:rPr>
        <w:t xml:space="preserve">Causal factors for oyster population declines </w:t>
      </w:r>
      <w:r w:rsidR="00315AD1" w:rsidRPr="00721590">
        <w:rPr>
          <w:rFonts w:cstheme="minorHAnsi"/>
          <w:iCs/>
          <w:sz w:val="24"/>
          <w:szCs w:val="24"/>
        </w:rPr>
        <w:t xml:space="preserve">across their range </w:t>
      </w:r>
      <w:r w:rsidR="00C126FC" w:rsidRPr="00721590">
        <w:rPr>
          <w:rFonts w:cstheme="minorHAnsi"/>
          <w:iCs/>
          <w:sz w:val="24"/>
          <w:szCs w:val="24"/>
        </w:rPr>
        <w:t>are often not clear owing to complex interactions between</w:t>
      </w:r>
      <w:r w:rsidR="00BA4644" w:rsidRPr="00721590">
        <w:rPr>
          <w:rFonts w:cstheme="minorHAnsi"/>
          <w:iCs/>
          <w:sz w:val="24"/>
          <w:szCs w:val="24"/>
        </w:rPr>
        <w:t xml:space="preserve"> fishery harvests</w:t>
      </w:r>
      <w:r w:rsidR="00964855" w:rsidRPr="00721590">
        <w:rPr>
          <w:rFonts w:cstheme="minorHAnsi"/>
          <w:iCs/>
          <w:sz w:val="24"/>
          <w:szCs w:val="24"/>
        </w:rPr>
        <w:t xml:space="preserve"> (</w:t>
      </w:r>
      <w:proofErr w:type="spellStart"/>
      <w:r w:rsidR="00964855" w:rsidRPr="00721590">
        <w:rPr>
          <w:rFonts w:cstheme="minorHAnsi"/>
          <w:iCs/>
          <w:sz w:val="24"/>
          <w:szCs w:val="24"/>
        </w:rPr>
        <w:t>Wilberg</w:t>
      </w:r>
      <w:proofErr w:type="spellEnd"/>
      <w:r w:rsidR="00964855" w:rsidRPr="00721590">
        <w:rPr>
          <w:rFonts w:cstheme="minorHAnsi"/>
          <w:iCs/>
          <w:sz w:val="24"/>
          <w:szCs w:val="24"/>
        </w:rPr>
        <w:t xml:space="preserve"> et al. 2011)</w:t>
      </w:r>
      <w:r w:rsidR="00BA4644" w:rsidRPr="00721590">
        <w:rPr>
          <w:rFonts w:cstheme="minorHAnsi"/>
          <w:iCs/>
          <w:sz w:val="24"/>
          <w:szCs w:val="24"/>
        </w:rPr>
        <w:t>, oyster habitat</w:t>
      </w:r>
      <w:r w:rsidR="00964855" w:rsidRPr="00721590">
        <w:rPr>
          <w:rFonts w:cstheme="minorHAnsi"/>
          <w:iCs/>
          <w:sz w:val="24"/>
          <w:szCs w:val="24"/>
        </w:rPr>
        <w:t xml:space="preserve"> (</w:t>
      </w:r>
      <w:proofErr w:type="spellStart"/>
      <w:r w:rsidR="00964855" w:rsidRPr="00721590">
        <w:rPr>
          <w:rFonts w:cstheme="minorHAnsi"/>
          <w:iCs/>
          <w:sz w:val="24"/>
          <w:szCs w:val="24"/>
        </w:rPr>
        <w:t>Wilberg</w:t>
      </w:r>
      <w:proofErr w:type="spellEnd"/>
      <w:r w:rsidR="00964855" w:rsidRPr="00721590">
        <w:rPr>
          <w:rFonts w:cstheme="minorHAnsi"/>
          <w:iCs/>
          <w:sz w:val="24"/>
          <w:szCs w:val="24"/>
        </w:rPr>
        <w:t xml:space="preserve"> et al. 2013</w:t>
      </w:r>
      <w:r w:rsidR="00370346" w:rsidRPr="00721590">
        <w:rPr>
          <w:rFonts w:cstheme="minorHAnsi"/>
          <w:iCs/>
          <w:sz w:val="24"/>
          <w:szCs w:val="24"/>
        </w:rPr>
        <w:t>; Pine et al. 2015</w:t>
      </w:r>
      <w:r w:rsidR="00964855" w:rsidRPr="00721590">
        <w:rPr>
          <w:rFonts w:cstheme="minorHAnsi"/>
          <w:iCs/>
          <w:sz w:val="24"/>
          <w:szCs w:val="24"/>
        </w:rPr>
        <w:t>)</w:t>
      </w:r>
      <w:r w:rsidR="00BA4644" w:rsidRPr="00721590">
        <w:rPr>
          <w:rFonts w:cstheme="minorHAnsi"/>
          <w:iCs/>
          <w:sz w:val="24"/>
          <w:szCs w:val="24"/>
        </w:rPr>
        <w:t>, changes in water quality and quantity</w:t>
      </w:r>
      <w:r w:rsidR="00964855" w:rsidRPr="00721590">
        <w:rPr>
          <w:rFonts w:cstheme="minorHAnsi"/>
          <w:iCs/>
          <w:sz w:val="24"/>
          <w:szCs w:val="24"/>
        </w:rPr>
        <w:t xml:space="preserve"> (Seavey et al. 2011; </w:t>
      </w:r>
      <w:r w:rsidR="00A04B77" w:rsidRPr="00721590">
        <w:rPr>
          <w:rFonts w:cstheme="minorHAnsi"/>
          <w:iCs/>
          <w:sz w:val="24"/>
          <w:szCs w:val="24"/>
        </w:rPr>
        <w:t>Fisch and Pine</w:t>
      </w:r>
      <w:r w:rsidR="00964855" w:rsidRPr="00721590">
        <w:rPr>
          <w:rFonts w:cstheme="minorHAnsi"/>
          <w:iCs/>
          <w:sz w:val="24"/>
          <w:szCs w:val="24"/>
        </w:rPr>
        <w:t xml:space="preserve"> 2016)</w:t>
      </w:r>
      <w:r w:rsidR="00BA4644" w:rsidRPr="00721590">
        <w:rPr>
          <w:rFonts w:cstheme="minorHAnsi"/>
          <w:iCs/>
          <w:sz w:val="24"/>
          <w:szCs w:val="24"/>
        </w:rPr>
        <w:t>, disease dynamics</w:t>
      </w:r>
      <w:r w:rsidR="00964855" w:rsidRPr="00721590">
        <w:rPr>
          <w:rFonts w:cstheme="minorHAnsi"/>
          <w:iCs/>
          <w:sz w:val="24"/>
          <w:szCs w:val="24"/>
        </w:rPr>
        <w:t xml:space="preserve"> (Powell et al. 1992)</w:t>
      </w:r>
      <w:r w:rsidR="00BA4644" w:rsidRPr="00721590">
        <w:rPr>
          <w:rFonts w:cstheme="minorHAnsi"/>
          <w:iCs/>
          <w:sz w:val="24"/>
          <w:szCs w:val="24"/>
        </w:rPr>
        <w:t xml:space="preserve">, and other </w:t>
      </w:r>
      <w:r w:rsidR="001920BE" w:rsidRPr="00721590">
        <w:rPr>
          <w:rFonts w:cstheme="minorHAnsi"/>
          <w:iCs/>
          <w:sz w:val="24"/>
          <w:szCs w:val="24"/>
        </w:rPr>
        <w:t xml:space="preserve">unknowns.  </w:t>
      </w:r>
      <w:r w:rsidR="00315AD1" w:rsidRPr="00721590">
        <w:rPr>
          <w:rFonts w:cstheme="minorHAnsi"/>
          <w:iCs/>
          <w:sz w:val="24"/>
          <w:szCs w:val="24"/>
        </w:rPr>
        <w:t>These same factors can be</w:t>
      </w:r>
      <w:r w:rsidR="00BA4644" w:rsidRPr="00721590">
        <w:rPr>
          <w:rFonts w:cstheme="minorHAnsi"/>
          <w:iCs/>
          <w:sz w:val="24"/>
          <w:szCs w:val="24"/>
        </w:rPr>
        <w:t xml:space="preserve"> influenced in </w:t>
      </w:r>
      <w:r w:rsidR="001A5492" w:rsidRPr="00721590">
        <w:rPr>
          <w:rFonts w:cstheme="minorHAnsi"/>
          <w:iCs/>
          <w:sz w:val="24"/>
          <w:szCs w:val="24"/>
        </w:rPr>
        <w:t xml:space="preserve">multiple and </w:t>
      </w:r>
      <w:r w:rsidR="005F349C" w:rsidRPr="00721590">
        <w:rPr>
          <w:rFonts w:cstheme="minorHAnsi"/>
          <w:iCs/>
          <w:sz w:val="24"/>
          <w:szCs w:val="24"/>
        </w:rPr>
        <w:t>uncertain</w:t>
      </w:r>
      <w:r w:rsidR="001A5492" w:rsidRPr="00721590">
        <w:rPr>
          <w:rFonts w:cstheme="minorHAnsi"/>
          <w:iCs/>
          <w:sz w:val="24"/>
          <w:szCs w:val="24"/>
        </w:rPr>
        <w:t xml:space="preserve"> </w:t>
      </w:r>
      <w:r w:rsidR="00BA4644" w:rsidRPr="00721590">
        <w:rPr>
          <w:rFonts w:cstheme="minorHAnsi"/>
          <w:iCs/>
          <w:sz w:val="24"/>
          <w:szCs w:val="24"/>
        </w:rPr>
        <w:t>directions by changing climate (</w:t>
      </w:r>
      <w:r w:rsidR="00964855" w:rsidRPr="00721590">
        <w:rPr>
          <w:rFonts w:cstheme="minorHAnsi"/>
          <w:iCs/>
          <w:sz w:val="24"/>
          <w:szCs w:val="24"/>
        </w:rPr>
        <w:t xml:space="preserve">Mulholland et al. 1997; </w:t>
      </w:r>
      <w:proofErr w:type="spellStart"/>
      <w:r w:rsidR="00BA4644" w:rsidRPr="00721590">
        <w:rPr>
          <w:rFonts w:cstheme="minorHAnsi"/>
          <w:iCs/>
          <w:sz w:val="24"/>
          <w:szCs w:val="24"/>
        </w:rPr>
        <w:t>Gazeau</w:t>
      </w:r>
      <w:proofErr w:type="spellEnd"/>
      <w:r w:rsidR="002C45B0" w:rsidRPr="00721590">
        <w:rPr>
          <w:rFonts w:cstheme="minorHAnsi"/>
          <w:iCs/>
          <w:sz w:val="24"/>
          <w:szCs w:val="24"/>
        </w:rPr>
        <w:t xml:space="preserve"> et al.</w:t>
      </w:r>
      <w:r w:rsidR="00BA4644" w:rsidRPr="00721590">
        <w:rPr>
          <w:rFonts w:cstheme="minorHAnsi"/>
          <w:iCs/>
          <w:sz w:val="24"/>
          <w:szCs w:val="24"/>
        </w:rPr>
        <w:t xml:space="preserve"> 2007; Miller et al. 2009</w:t>
      </w:r>
      <w:r w:rsidR="009C010D" w:rsidRPr="00721590">
        <w:rPr>
          <w:rFonts w:cstheme="minorHAnsi"/>
          <w:iCs/>
          <w:sz w:val="24"/>
          <w:szCs w:val="24"/>
        </w:rPr>
        <w:t>)</w:t>
      </w:r>
      <w:r w:rsidR="00315AD1" w:rsidRPr="00721590">
        <w:rPr>
          <w:rFonts w:cstheme="minorHAnsi"/>
          <w:iCs/>
          <w:sz w:val="24"/>
          <w:szCs w:val="24"/>
        </w:rPr>
        <w:t xml:space="preserve"> and associated sea-level rise.</w:t>
      </w:r>
    </w:p>
    <w:p w14:paraId="7BE22905" w14:textId="048CB800" w:rsidR="000E4036" w:rsidRPr="00721590" w:rsidRDefault="00370346" w:rsidP="009D4EA6">
      <w:pPr>
        <w:spacing w:after="0" w:line="480" w:lineRule="auto"/>
        <w:ind w:firstLine="720"/>
        <w:rPr>
          <w:rFonts w:cstheme="minorHAnsi"/>
          <w:iCs/>
          <w:sz w:val="24"/>
          <w:szCs w:val="24"/>
        </w:rPr>
      </w:pPr>
      <w:r w:rsidRPr="00721590">
        <w:rPr>
          <w:rFonts w:cstheme="minorHAnsi"/>
          <w:iCs/>
          <w:sz w:val="24"/>
          <w:szCs w:val="24"/>
        </w:rPr>
        <w:t>In our assessment, we found a relationship between</w:t>
      </w:r>
      <w:r w:rsidR="0002033C" w:rsidRPr="00721590">
        <w:rPr>
          <w:rFonts w:cstheme="minorHAnsi"/>
          <w:iCs/>
          <w:sz w:val="24"/>
          <w:szCs w:val="24"/>
        </w:rPr>
        <w:t xml:space="preserve"> mean daily discharge </w:t>
      </w:r>
      <w:r w:rsidRPr="00721590">
        <w:rPr>
          <w:rFonts w:cstheme="minorHAnsi"/>
          <w:iCs/>
          <w:sz w:val="24"/>
          <w:szCs w:val="24"/>
        </w:rPr>
        <w:t>one year prior and intertidal oyster population counts</w:t>
      </w:r>
      <w:r w:rsidR="000E4036" w:rsidRPr="00721590">
        <w:rPr>
          <w:rFonts w:cstheme="minorHAnsi"/>
          <w:iCs/>
          <w:sz w:val="24"/>
          <w:szCs w:val="24"/>
        </w:rPr>
        <w:t xml:space="preserve"> (Table 4, Figure </w:t>
      </w:r>
      <w:r w:rsidR="00D628B9" w:rsidRPr="00721590">
        <w:rPr>
          <w:rFonts w:cstheme="minorHAnsi"/>
          <w:iCs/>
          <w:sz w:val="24"/>
          <w:szCs w:val="24"/>
        </w:rPr>
        <w:t>7</w:t>
      </w:r>
      <w:r w:rsidR="000E4036" w:rsidRPr="00721590">
        <w:rPr>
          <w:rFonts w:cstheme="minorHAnsi"/>
          <w:iCs/>
          <w:sz w:val="24"/>
          <w:szCs w:val="24"/>
        </w:rPr>
        <w:t>)</w:t>
      </w:r>
      <w:r w:rsidR="001B76FB" w:rsidRPr="00721590">
        <w:rPr>
          <w:rFonts w:cstheme="minorHAnsi"/>
          <w:iCs/>
          <w:sz w:val="24"/>
          <w:szCs w:val="24"/>
        </w:rPr>
        <w:t xml:space="preserve">. </w:t>
      </w:r>
      <w:r w:rsidR="00FB1FF5" w:rsidRPr="00721590">
        <w:rPr>
          <w:rFonts w:cstheme="minorHAnsi"/>
          <w:iCs/>
          <w:sz w:val="24"/>
          <w:szCs w:val="24"/>
        </w:rPr>
        <w:t xml:space="preserve">The </w:t>
      </w:r>
      <w:r w:rsidR="001E18B1" w:rsidRPr="00721590">
        <w:rPr>
          <w:rFonts w:cstheme="minorHAnsi"/>
          <w:iCs/>
          <w:sz w:val="24"/>
          <w:szCs w:val="24"/>
        </w:rPr>
        <w:t xml:space="preserve">reported </w:t>
      </w:r>
      <w:r w:rsidR="00FB1FF5" w:rsidRPr="00721590">
        <w:rPr>
          <w:rFonts w:cstheme="minorHAnsi"/>
          <w:iCs/>
          <w:sz w:val="24"/>
          <w:szCs w:val="24"/>
        </w:rPr>
        <w:t>relationships between river discharge and oyster population response</w:t>
      </w:r>
      <w:r w:rsidR="001A5492" w:rsidRPr="00721590">
        <w:rPr>
          <w:rFonts w:cstheme="minorHAnsi"/>
          <w:iCs/>
          <w:sz w:val="24"/>
          <w:szCs w:val="24"/>
        </w:rPr>
        <w:t>s</w:t>
      </w:r>
      <w:r w:rsidR="00FB1FF5" w:rsidRPr="00721590">
        <w:rPr>
          <w:rFonts w:cstheme="minorHAnsi"/>
          <w:iCs/>
          <w:sz w:val="24"/>
          <w:szCs w:val="24"/>
        </w:rPr>
        <w:t xml:space="preserve"> are </w:t>
      </w:r>
      <w:r w:rsidR="001A5492" w:rsidRPr="00721590">
        <w:rPr>
          <w:rFonts w:cstheme="minorHAnsi"/>
          <w:iCs/>
          <w:sz w:val="24"/>
          <w:szCs w:val="24"/>
        </w:rPr>
        <w:t xml:space="preserve">various, </w:t>
      </w:r>
      <w:r w:rsidR="00FB1FF5" w:rsidRPr="00721590">
        <w:rPr>
          <w:rFonts w:cstheme="minorHAnsi"/>
          <w:iCs/>
          <w:sz w:val="24"/>
          <w:szCs w:val="24"/>
        </w:rPr>
        <w:t>complicated</w:t>
      </w:r>
      <w:r w:rsidR="00FD0C0C" w:rsidRPr="00721590">
        <w:rPr>
          <w:rFonts w:cstheme="minorHAnsi"/>
          <w:iCs/>
          <w:sz w:val="24"/>
          <w:szCs w:val="24"/>
        </w:rPr>
        <w:t>,</w:t>
      </w:r>
      <w:r w:rsidR="00861C67" w:rsidRPr="00721590">
        <w:rPr>
          <w:rFonts w:cstheme="minorHAnsi"/>
          <w:iCs/>
          <w:sz w:val="24"/>
          <w:szCs w:val="24"/>
        </w:rPr>
        <w:t xml:space="preserve"> and unclear</w:t>
      </w:r>
      <w:r w:rsidR="00FD0C0C" w:rsidRPr="00721590">
        <w:rPr>
          <w:rFonts w:cstheme="minorHAnsi"/>
          <w:iCs/>
          <w:sz w:val="24"/>
          <w:szCs w:val="24"/>
        </w:rPr>
        <w:t>,</w:t>
      </w:r>
      <w:r w:rsidR="00861C67" w:rsidRPr="00721590">
        <w:rPr>
          <w:rFonts w:cstheme="minorHAnsi"/>
          <w:iCs/>
          <w:sz w:val="24"/>
          <w:szCs w:val="24"/>
        </w:rPr>
        <w:t xml:space="preserve"> from ecological, management, and legal perspective</w:t>
      </w:r>
      <w:r w:rsidR="00CF572C" w:rsidRPr="00721590">
        <w:rPr>
          <w:rFonts w:cstheme="minorHAnsi"/>
          <w:iCs/>
          <w:sz w:val="24"/>
          <w:szCs w:val="24"/>
        </w:rPr>
        <w:t>s</w:t>
      </w:r>
      <w:r w:rsidR="00FB1FF5" w:rsidRPr="00721590">
        <w:rPr>
          <w:rFonts w:cstheme="minorHAnsi"/>
          <w:iCs/>
          <w:sz w:val="24"/>
          <w:szCs w:val="24"/>
        </w:rPr>
        <w:t xml:space="preserve"> (</w:t>
      </w:r>
      <w:r w:rsidR="00C57CFB" w:rsidRPr="00721590">
        <w:rPr>
          <w:rFonts w:cstheme="minorHAnsi"/>
          <w:iCs/>
          <w:sz w:val="24"/>
          <w:szCs w:val="24"/>
        </w:rPr>
        <w:t xml:space="preserve">La </w:t>
      </w:r>
      <w:proofErr w:type="spellStart"/>
      <w:r w:rsidR="00C57CFB" w:rsidRPr="00721590">
        <w:rPr>
          <w:rFonts w:cstheme="minorHAnsi"/>
          <w:iCs/>
          <w:sz w:val="24"/>
          <w:szCs w:val="24"/>
        </w:rPr>
        <w:t>Peyre</w:t>
      </w:r>
      <w:proofErr w:type="spellEnd"/>
      <w:r w:rsidR="00C57CFB" w:rsidRPr="00721590">
        <w:rPr>
          <w:rFonts w:cstheme="minorHAnsi"/>
          <w:iCs/>
          <w:sz w:val="24"/>
          <w:szCs w:val="24"/>
        </w:rPr>
        <w:t xml:space="preserve"> et al. 2009; Buzan et al. 2009; </w:t>
      </w:r>
      <w:r w:rsidR="00FB1FF5" w:rsidRPr="00721590">
        <w:rPr>
          <w:rFonts w:cstheme="minorHAnsi"/>
          <w:iCs/>
          <w:sz w:val="24"/>
          <w:szCs w:val="24"/>
        </w:rPr>
        <w:t>Fisch and Pine 2016</w:t>
      </w:r>
      <w:r w:rsidR="00861C67" w:rsidRPr="00721590">
        <w:rPr>
          <w:rFonts w:cstheme="minorHAnsi"/>
          <w:iCs/>
          <w:sz w:val="24"/>
          <w:szCs w:val="24"/>
        </w:rPr>
        <w:t xml:space="preserve">, </w:t>
      </w:r>
      <w:r w:rsidR="006D5CAD" w:rsidRPr="00721590">
        <w:rPr>
          <w:rFonts w:cstheme="minorHAnsi"/>
          <w:iCs/>
          <w:sz w:val="24"/>
          <w:szCs w:val="24"/>
        </w:rPr>
        <w:t>US Supreme Court</w:t>
      </w:r>
      <w:r w:rsidR="00861C67" w:rsidRPr="00721590">
        <w:rPr>
          <w:rFonts w:cstheme="minorHAnsi"/>
          <w:iCs/>
          <w:sz w:val="24"/>
          <w:szCs w:val="24"/>
        </w:rPr>
        <w:t xml:space="preserve"> 2018</w:t>
      </w:r>
      <w:r w:rsidR="00FB1FF5" w:rsidRPr="00721590">
        <w:rPr>
          <w:rFonts w:cstheme="minorHAnsi"/>
          <w:iCs/>
          <w:sz w:val="24"/>
          <w:szCs w:val="24"/>
        </w:rPr>
        <w:t>)</w:t>
      </w:r>
      <w:r w:rsidR="001B76FB" w:rsidRPr="00721590">
        <w:rPr>
          <w:rFonts w:cstheme="minorHAnsi"/>
          <w:iCs/>
          <w:sz w:val="24"/>
          <w:szCs w:val="24"/>
        </w:rPr>
        <w:t xml:space="preserve">. </w:t>
      </w:r>
      <w:r w:rsidR="00CF572C" w:rsidRPr="00721590">
        <w:rPr>
          <w:rFonts w:cstheme="minorHAnsi"/>
          <w:iCs/>
          <w:sz w:val="24"/>
          <w:szCs w:val="24"/>
        </w:rPr>
        <w:t xml:space="preserve">Because of their preference for intermediate salinities, </w:t>
      </w:r>
      <w:r w:rsidR="001A5492" w:rsidRPr="00721590">
        <w:rPr>
          <w:rFonts w:cstheme="minorHAnsi"/>
          <w:iCs/>
          <w:sz w:val="24"/>
          <w:szCs w:val="24"/>
        </w:rPr>
        <w:t>oyster</w:t>
      </w:r>
      <w:r w:rsidR="001F69FC" w:rsidRPr="00721590">
        <w:rPr>
          <w:rFonts w:cstheme="minorHAnsi"/>
          <w:iCs/>
          <w:sz w:val="24"/>
          <w:szCs w:val="24"/>
        </w:rPr>
        <w:t xml:space="preserve"> growth and survival can</w:t>
      </w:r>
      <w:r w:rsidR="001A5492" w:rsidRPr="00721590">
        <w:rPr>
          <w:rFonts w:cstheme="minorHAnsi"/>
          <w:iCs/>
          <w:sz w:val="24"/>
          <w:szCs w:val="24"/>
        </w:rPr>
        <w:t xml:space="preserve"> be </w:t>
      </w:r>
      <w:r w:rsidR="001F69FC" w:rsidRPr="00721590">
        <w:rPr>
          <w:rFonts w:cstheme="minorHAnsi"/>
          <w:iCs/>
          <w:sz w:val="24"/>
          <w:szCs w:val="24"/>
        </w:rPr>
        <w:t>expected to be</w:t>
      </w:r>
      <w:r w:rsidR="00041786" w:rsidRPr="00721590">
        <w:rPr>
          <w:rFonts w:cstheme="minorHAnsi"/>
          <w:iCs/>
          <w:sz w:val="24"/>
          <w:szCs w:val="24"/>
        </w:rPr>
        <w:t xml:space="preserve"> </w:t>
      </w:r>
      <w:r w:rsidR="001F69FC" w:rsidRPr="00721590">
        <w:rPr>
          <w:rFonts w:cstheme="minorHAnsi"/>
          <w:iCs/>
          <w:sz w:val="24"/>
          <w:szCs w:val="24"/>
        </w:rPr>
        <w:t xml:space="preserve">responsive to </w:t>
      </w:r>
      <w:r w:rsidR="00FB1FF5" w:rsidRPr="00721590">
        <w:rPr>
          <w:rFonts w:cstheme="minorHAnsi"/>
          <w:iCs/>
          <w:sz w:val="24"/>
          <w:szCs w:val="24"/>
        </w:rPr>
        <w:t xml:space="preserve">flood, drought, or other factors </w:t>
      </w:r>
      <w:r w:rsidR="00B03644" w:rsidRPr="00721590">
        <w:rPr>
          <w:rFonts w:cstheme="minorHAnsi"/>
          <w:iCs/>
          <w:sz w:val="24"/>
          <w:szCs w:val="24"/>
        </w:rPr>
        <w:t>influencing</w:t>
      </w:r>
      <w:r w:rsidR="00FB1FF5" w:rsidRPr="00721590">
        <w:rPr>
          <w:rFonts w:cstheme="minorHAnsi"/>
          <w:iCs/>
          <w:sz w:val="24"/>
          <w:szCs w:val="24"/>
        </w:rPr>
        <w:t xml:space="preserve"> river discharge</w:t>
      </w:r>
      <w:r w:rsidR="001B76FB" w:rsidRPr="00721590">
        <w:rPr>
          <w:rFonts w:cstheme="minorHAnsi"/>
          <w:iCs/>
          <w:sz w:val="24"/>
          <w:szCs w:val="24"/>
        </w:rPr>
        <w:t xml:space="preserve">. </w:t>
      </w:r>
      <w:r w:rsidR="00FB1FF5" w:rsidRPr="00721590">
        <w:rPr>
          <w:rFonts w:cstheme="minorHAnsi"/>
          <w:iCs/>
          <w:sz w:val="24"/>
          <w:szCs w:val="24"/>
        </w:rPr>
        <w:t xml:space="preserve">These same conditions may also </w:t>
      </w:r>
      <w:r w:rsidR="00C57CFB" w:rsidRPr="00721590">
        <w:rPr>
          <w:rFonts w:cstheme="minorHAnsi"/>
          <w:iCs/>
          <w:sz w:val="24"/>
          <w:szCs w:val="24"/>
        </w:rPr>
        <w:t>influence</w:t>
      </w:r>
      <w:r w:rsidR="00FB1FF5" w:rsidRPr="00721590">
        <w:rPr>
          <w:rFonts w:cstheme="minorHAnsi"/>
          <w:iCs/>
          <w:sz w:val="24"/>
          <w:szCs w:val="24"/>
        </w:rPr>
        <w:t xml:space="preserve"> the likelihood of mortality from disease</w:t>
      </w:r>
      <w:r w:rsidR="00C57CFB" w:rsidRPr="00721590">
        <w:rPr>
          <w:rFonts w:cstheme="minorHAnsi"/>
          <w:iCs/>
          <w:sz w:val="24"/>
          <w:szCs w:val="24"/>
        </w:rPr>
        <w:t xml:space="preserve"> (La </w:t>
      </w:r>
      <w:proofErr w:type="spellStart"/>
      <w:r w:rsidR="00C57CFB" w:rsidRPr="00721590">
        <w:rPr>
          <w:rFonts w:cstheme="minorHAnsi"/>
          <w:iCs/>
          <w:sz w:val="24"/>
          <w:szCs w:val="24"/>
        </w:rPr>
        <w:t>Peyre</w:t>
      </w:r>
      <w:proofErr w:type="spellEnd"/>
      <w:r w:rsidR="00C57CFB" w:rsidRPr="00721590">
        <w:rPr>
          <w:rFonts w:cstheme="minorHAnsi"/>
          <w:iCs/>
          <w:sz w:val="24"/>
          <w:szCs w:val="24"/>
        </w:rPr>
        <w:t xml:space="preserve"> et al. 2003</w:t>
      </w:r>
      <w:r w:rsidR="002C45B0" w:rsidRPr="00721590">
        <w:rPr>
          <w:rFonts w:cstheme="minorHAnsi"/>
          <w:iCs/>
          <w:sz w:val="24"/>
          <w:szCs w:val="24"/>
        </w:rPr>
        <w:t>; 2009</w:t>
      </w:r>
      <w:r w:rsidR="00C57CFB" w:rsidRPr="00721590">
        <w:rPr>
          <w:rFonts w:cstheme="minorHAnsi"/>
          <w:iCs/>
          <w:sz w:val="24"/>
          <w:szCs w:val="24"/>
        </w:rPr>
        <w:t>)</w:t>
      </w:r>
      <w:r w:rsidR="00FB1FF5" w:rsidRPr="00721590">
        <w:rPr>
          <w:rFonts w:cstheme="minorHAnsi"/>
          <w:iCs/>
          <w:sz w:val="24"/>
          <w:szCs w:val="24"/>
        </w:rPr>
        <w:t xml:space="preserve"> or marine predators</w:t>
      </w:r>
      <w:r w:rsidR="00B03644" w:rsidRPr="00721590">
        <w:rPr>
          <w:rFonts w:cstheme="minorHAnsi"/>
          <w:iCs/>
          <w:sz w:val="24"/>
          <w:szCs w:val="24"/>
        </w:rPr>
        <w:t xml:space="preserve"> and </w:t>
      </w:r>
      <w:r w:rsidR="00B03644" w:rsidRPr="00721590">
        <w:rPr>
          <w:rFonts w:cstheme="minorHAnsi"/>
          <w:iCs/>
          <w:sz w:val="24"/>
          <w:szCs w:val="24"/>
        </w:rPr>
        <w:lastRenderedPageBreak/>
        <w:t>parasites</w:t>
      </w:r>
      <w:r w:rsidR="00C57CFB" w:rsidRPr="00721590">
        <w:rPr>
          <w:rFonts w:cstheme="minorHAnsi"/>
          <w:iCs/>
          <w:sz w:val="24"/>
          <w:szCs w:val="24"/>
        </w:rPr>
        <w:t xml:space="preserve"> (Kimbro et al. 2017; </w:t>
      </w:r>
      <w:proofErr w:type="spellStart"/>
      <w:r w:rsidR="00C57CFB" w:rsidRPr="00721590">
        <w:rPr>
          <w:rFonts w:cstheme="minorHAnsi"/>
          <w:iCs/>
          <w:sz w:val="24"/>
          <w:szCs w:val="24"/>
        </w:rPr>
        <w:t>Pusack</w:t>
      </w:r>
      <w:proofErr w:type="spellEnd"/>
      <w:r w:rsidR="00C57CFB" w:rsidRPr="00721590">
        <w:rPr>
          <w:rFonts w:cstheme="minorHAnsi"/>
          <w:iCs/>
          <w:sz w:val="24"/>
          <w:szCs w:val="24"/>
        </w:rPr>
        <w:t xml:space="preserve"> et al. </w:t>
      </w:r>
      <w:r w:rsidR="005C0C6D" w:rsidRPr="00721590">
        <w:rPr>
          <w:rFonts w:cstheme="minorHAnsi"/>
          <w:iCs/>
          <w:sz w:val="24"/>
          <w:szCs w:val="24"/>
        </w:rPr>
        <w:t xml:space="preserve"> </w:t>
      </w:r>
      <w:r w:rsidR="00C57CFB" w:rsidRPr="00721590">
        <w:rPr>
          <w:rFonts w:cstheme="minorHAnsi"/>
          <w:iCs/>
          <w:sz w:val="24"/>
          <w:szCs w:val="24"/>
        </w:rPr>
        <w:t>2019)</w:t>
      </w:r>
      <w:r w:rsidR="001A5492" w:rsidRPr="00721590">
        <w:rPr>
          <w:rFonts w:cstheme="minorHAnsi"/>
          <w:iCs/>
          <w:sz w:val="24"/>
          <w:szCs w:val="24"/>
        </w:rPr>
        <w:t>, which may reinforce negative</w:t>
      </w:r>
      <w:r w:rsidR="00041786" w:rsidRPr="00721590">
        <w:rPr>
          <w:rFonts w:cstheme="minorHAnsi"/>
          <w:iCs/>
          <w:sz w:val="24"/>
          <w:szCs w:val="24"/>
        </w:rPr>
        <w:t xml:space="preserve"> </w:t>
      </w:r>
      <w:r w:rsidR="001A5492" w:rsidRPr="00721590">
        <w:rPr>
          <w:rFonts w:cstheme="minorHAnsi"/>
          <w:iCs/>
          <w:sz w:val="24"/>
          <w:szCs w:val="24"/>
        </w:rPr>
        <w:t>effects</w:t>
      </w:r>
      <w:r w:rsidR="001F69FC" w:rsidRPr="00721590">
        <w:rPr>
          <w:rFonts w:cstheme="minorHAnsi"/>
          <w:iCs/>
          <w:sz w:val="24"/>
          <w:szCs w:val="24"/>
        </w:rPr>
        <w:t xml:space="preserve"> due to physiological costs of inappropriate salinities</w:t>
      </w:r>
      <w:r w:rsidR="001B76FB" w:rsidRPr="00721590">
        <w:rPr>
          <w:rFonts w:cstheme="minorHAnsi"/>
          <w:iCs/>
          <w:sz w:val="24"/>
          <w:szCs w:val="24"/>
        </w:rPr>
        <w:t xml:space="preserve">. </w:t>
      </w:r>
    </w:p>
    <w:p w14:paraId="183D30A5" w14:textId="62CD8EED" w:rsidR="00C53831" w:rsidRPr="00721590" w:rsidRDefault="003D10EE" w:rsidP="009D4EA6">
      <w:pPr>
        <w:spacing w:after="0" w:line="480" w:lineRule="auto"/>
        <w:ind w:firstLine="720"/>
        <w:rPr>
          <w:rFonts w:cstheme="minorHAnsi"/>
          <w:iCs/>
          <w:sz w:val="24"/>
          <w:szCs w:val="24"/>
        </w:rPr>
      </w:pPr>
      <w:r w:rsidRPr="00721590">
        <w:rPr>
          <w:rFonts w:cstheme="minorHAnsi"/>
          <w:iCs/>
          <w:sz w:val="24"/>
          <w:szCs w:val="24"/>
        </w:rPr>
        <w:t>While we found a positive relationship between</w:t>
      </w:r>
      <w:r w:rsidR="0002033C" w:rsidRPr="00721590">
        <w:rPr>
          <w:rFonts w:cstheme="minorHAnsi"/>
          <w:iCs/>
          <w:sz w:val="24"/>
          <w:szCs w:val="24"/>
        </w:rPr>
        <w:t xml:space="preserve"> mean daily discharge </w:t>
      </w:r>
      <w:r w:rsidRPr="00721590">
        <w:rPr>
          <w:rFonts w:cstheme="minorHAnsi"/>
          <w:iCs/>
          <w:sz w:val="24"/>
          <w:szCs w:val="24"/>
        </w:rPr>
        <w:t>and intertidal oyster counts one year later, this does not mean that higher river discharge</w:t>
      </w:r>
      <w:r w:rsidR="00127B35" w:rsidRPr="00721590">
        <w:rPr>
          <w:rFonts w:cstheme="minorHAnsi"/>
          <w:iCs/>
          <w:sz w:val="24"/>
          <w:szCs w:val="24"/>
        </w:rPr>
        <w:t xml:space="preserve"> universally leads to more oysters</w:t>
      </w:r>
      <w:r w:rsidR="001B76FB" w:rsidRPr="00721590">
        <w:rPr>
          <w:rFonts w:cstheme="minorHAnsi"/>
          <w:iCs/>
          <w:sz w:val="24"/>
          <w:szCs w:val="24"/>
        </w:rPr>
        <w:t xml:space="preserve">. </w:t>
      </w:r>
      <w:r w:rsidR="008E44C3" w:rsidRPr="00721590">
        <w:rPr>
          <w:rFonts w:cstheme="minorHAnsi"/>
          <w:iCs/>
          <w:sz w:val="24"/>
          <w:szCs w:val="24"/>
        </w:rPr>
        <w:t>During 2010-2019</w:t>
      </w:r>
      <w:ins w:id="63" w:author="Latysh, Natalie" w:date="2020-01-29T13:09:00Z">
        <w:r w:rsidR="004F1BFE">
          <w:rPr>
            <w:rFonts w:cstheme="minorHAnsi"/>
            <w:iCs/>
            <w:sz w:val="24"/>
            <w:szCs w:val="24"/>
          </w:rPr>
          <w:t>,</w:t>
        </w:r>
      </w:ins>
      <w:r w:rsidR="008E44C3" w:rsidRPr="00721590">
        <w:rPr>
          <w:rFonts w:cstheme="minorHAnsi"/>
          <w:iCs/>
          <w:sz w:val="24"/>
          <w:szCs w:val="24"/>
        </w:rPr>
        <w:t xml:space="preserve"> we observed years with low</w:t>
      </w:r>
      <w:r w:rsidR="001E2BD8" w:rsidRPr="00721590">
        <w:rPr>
          <w:rFonts w:cstheme="minorHAnsi"/>
          <w:iCs/>
          <w:sz w:val="24"/>
          <w:szCs w:val="24"/>
        </w:rPr>
        <w:t xml:space="preserve"> </w:t>
      </w:r>
      <w:r w:rsidR="008E44C3" w:rsidRPr="00721590">
        <w:rPr>
          <w:rFonts w:cstheme="minorHAnsi"/>
          <w:iCs/>
          <w:sz w:val="24"/>
          <w:szCs w:val="24"/>
        </w:rPr>
        <w:t xml:space="preserve">discharge, </w:t>
      </w:r>
      <w:r w:rsidR="001A5492" w:rsidRPr="00721590">
        <w:rPr>
          <w:rFonts w:cstheme="minorHAnsi"/>
          <w:iCs/>
          <w:sz w:val="24"/>
          <w:szCs w:val="24"/>
        </w:rPr>
        <w:t xml:space="preserve">and </w:t>
      </w:r>
      <w:r w:rsidR="001F69FC" w:rsidRPr="00721590">
        <w:rPr>
          <w:rFonts w:cstheme="minorHAnsi"/>
          <w:iCs/>
          <w:sz w:val="24"/>
          <w:szCs w:val="24"/>
        </w:rPr>
        <w:t xml:space="preserve">only </w:t>
      </w:r>
      <w:r w:rsidR="001A5492" w:rsidRPr="00721590">
        <w:rPr>
          <w:rFonts w:cstheme="minorHAnsi"/>
          <w:iCs/>
          <w:sz w:val="24"/>
          <w:szCs w:val="24"/>
        </w:rPr>
        <w:t>infrequent</w:t>
      </w:r>
      <w:r w:rsidR="001F69FC" w:rsidRPr="00721590">
        <w:rPr>
          <w:rFonts w:cstheme="minorHAnsi"/>
          <w:iCs/>
          <w:sz w:val="24"/>
          <w:szCs w:val="24"/>
        </w:rPr>
        <w:t xml:space="preserve">ly </w:t>
      </w:r>
      <w:r w:rsidR="00E82D2D" w:rsidRPr="00721590">
        <w:rPr>
          <w:rFonts w:cstheme="minorHAnsi"/>
          <w:iCs/>
          <w:sz w:val="24"/>
          <w:szCs w:val="24"/>
        </w:rPr>
        <w:t>encountered</w:t>
      </w:r>
      <w:r w:rsidR="001A5492" w:rsidRPr="00721590">
        <w:rPr>
          <w:rFonts w:cstheme="minorHAnsi"/>
          <w:iCs/>
          <w:sz w:val="24"/>
          <w:szCs w:val="24"/>
        </w:rPr>
        <w:t xml:space="preserve"> </w:t>
      </w:r>
      <w:r w:rsidR="008E44C3" w:rsidRPr="00721590">
        <w:rPr>
          <w:rFonts w:cstheme="minorHAnsi"/>
          <w:iCs/>
          <w:sz w:val="24"/>
          <w:szCs w:val="24"/>
        </w:rPr>
        <w:t>years of high discharge</w:t>
      </w:r>
      <w:r w:rsidR="001B76FB" w:rsidRPr="00721590">
        <w:rPr>
          <w:rFonts w:cstheme="minorHAnsi"/>
          <w:iCs/>
          <w:sz w:val="24"/>
          <w:szCs w:val="24"/>
        </w:rPr>
        <w:t xml:space="preserve">. </w:t>
      </w:r>
      <w:r w:rsidR="001E2BD8" w:rsidRPr="00721590">
        <w:rPr>
          <w:rFonts w:cstheme="minorHAnsi"/>
          <w:iCs/>
          <w:sz w:val="24"/>
          <w:szCs w:val="24"/>
        </w:rPr>
        <w:t>Because of this</w:t>
      </w:r>
      <w:r w:rsidR="001A5492" w:rsidRPr="00721590">
        <w:rPr>
          <w:rFonts w:cstheme="minorHAnsi"/>
          <w:iCs/>
          <w:sz w:val="24"/>
          <w:szCs w:val="24"/>
        </w:rPr>
        <w:t xml:space="preserve"> restricted </w:t>
      </w:r>
      <w:r w:rsidR="001F69FC" w:rsidRPr="00721590">
        <w:rPr>
          <w:rFonts w:cstheme="minorHAnsi"/>
          <w:iCs/>
          <w:sz w:val="24"/>
          <w:szCs w:val="24"/>
        </w:rPr>
        <w:t xml:space="preserve">observed </w:t>
      </w:r>
      <w:r w:rsidR="001A5492" w:rsidRPr="00721590">
        <w:rPr>
          <w:rFonts w:cstheme="minorHAnsi"/>
          <w:iCs/>
          <w:sz w:val="24"/>
          <w:szCs w:val="24"/>
        </w:rPr>
        <w:t>range of discharge during our period of oyster count collection</w:t>
      </w:r>
      <w:r w:rsidR="0002033C" w:rsidRPr="00721590">
        <w:rPr>
          <w:rFonts w:cstheme="minorHAnsi"/>
          <w:iCs/>
          <w:sz w:val="24"/>
          <w:szCs w:val="24"/>
        </w:rPr>
        <w:t>,</w:t>
      </w:r>
      <w:r w:rsidR="00267EB6" w:rsidRPr="00721590">
        <w:rPr>
          <w:rFonts w:cstheme="minorHAnsi"/>
          <w:iCs/>
          <w:sz w:val="24"/>
          <w:szCs w:val="24"/>
        </w:rPr>
        <w:t xml:space="preserve"> </w:t>
      </w:r>
      <w:r w:rsidR="001F69FC" w:rsidRPr="00721590">
        <w:rPr>
          <w:rFonts w:cstheme="minorHAnsi"/>
          <w:iCs/>
          <w:sz w:val="24"/>
          <w:szCs w:val="24"/>
        </w:rPr>
        <w:t xml:space="preserve">we could not document </w:t>
      </w:r>
      <w:r w:rsidR="00267EB6" w:rsidRPr="00721590">
        <w:rPr>
          <w:rFonts w:cstheme="minorHAnsi"/>
          <w:iCs/>
          <w:sz w:val="24"/>
          <w:szCs w:val="24"/>
        </w:rPr>
        <w:t>the relationship between higher average discharge and oyster counts</w:t>
      </w:r>
      <w:r w:rsidR="001F69FC" w:rsidRPr="00721590">
        <w:rPr>
          <w:rFonts w:cstheme="minorHAnsi"/>
          <w:iCs/>
          <w:sz w:val="24"/>
          <w:szCs w:val="24"/>
        </w:rPr>
        <w:t xml:space="preserve">. </w:t>
      </w:r>
      <w:r w:rsidR="001E2BD8" w:rsidRPr="00721590">
        <w:rPr>
          <w:rFonts w:cstheme="minorHAnsi"/>
          <w:iCs/>
          <w:sz w:val="24"/>
          <w:szCs w:val="24"/>
        </w:rPr>
        <w:t>F</w:t>
      </w:r>
      <w:r w:rsidR="00267EB6" w:rsidRPr="00721590">
        <w:rPr>
          <w:rFonts w:cstheme="minorHAnsi"/>
          <w:iCs/>
          <w:sz w:val="24"/>
          <w:szCs w:val="24"/>
        </w:rPr>
        <w:t xml:space="preserve">igure </w:t>
      </w:r>
      <w:r w:rsidR="00315AD1" w:rsidRPr="00721590">
        <w:rPr>
          <w:rFonts w:cstheme="minorHAnsi"/>
          <w:iCs/>
          <w:sz w:val="24"/>
          <w:szCs w:val="24"/>
        </w:rPr>
        <w:t>7</w:t>
      </w:r>
      <w:r w:rsidR="00267EB6" w:rsidRPr="00721590">
        <w:rPr>
          <w:rFonts w:cstheme="minorHAnsi"/>
          <w:iCs/>
          <w:sz w:val="24"/>
          <w:szCs w:val="24"/>
        </w:rPr>
        <w:t xml:space="preserve"> must be carefully considered</w:t>
      </w:r>
      <w:r w:rsidR="001E2BD8" w:rsidRPr="00721590">
        <w:rPr>
          <w:rFonts w:cstheme="minorHAnsi"/>
          <w:iCs/>
          <w:sz w:val="24"/>
          <w:szCs w:val="24"/>
        </w:rPr>
        <w:t xml:space="preserve"> </w:t>
      </w:r>
      <w:r w:rsidR="00315AD1" w:rsidRPr="00721590">
        <w:rPr>
          <w:rFonts w:cstheme="minorHAnsi"/>
          <w:iCs/>
          <w:sz w:val="24"/>
          <w:szCs w:val="24"/>
        </w:rPr>
        <w:t>(</w:t>
      </w:r>
      <w:r w:rsidR="001E2BD8" w:rsidRPr="00721590">
        <w:rPr>
          <w:rFonts w:cstheme="minorHAnsi"/>
          <w:iCs/>
          <w:sz w:val="24"/>
          <w:szCs w:val="24"/>
        </w:rPr>
        <w:t>as it may be misleading</w:t>
      </w:r>
      <w:r w:rsidR="00315AD1" w:rsidRPr="00721590">
        <w:rPr>
          <w:rFonts w:cstheme="minorHAnsi"/>
          <w:iCs/>
          <w:sz w:val="24"/>
          <w:szCs w:val="24"/>
        </w:rPr>
        <w:t>)</w:t>
      </w:r>
      <w:r w:rsidR="00267EB6" w:rsidRPr="00721590">
        <w:rPr>
          <w:rFonts w:cstheme="minorHAnsi"/>
          <w:iCs/>
          <w:sz w:val="24"/>
          <w:szCs w:val="24"/>
        </w:rPr>
        <w:t xml:space="preserve"> as there are many factors in addition to river discharge that </w:t>
      </w:r>
      <w:r w:rsidR="00315AD1" w:rsidRPr="00721590">
        <w:rPr>
          <w:rFonts w:cstheme="minorHAnsi"/>
          <w:iCs/>
          <w:sz w:val="24"/>
          <w:szCs w:val="24"/>
        </w:rPr>
        <w:t>could</w:t>
      </w:r>
      <w:r w:rsidR="00267EB6" w:rsidRPr="00721590">
        <w:rPr>
          <w:rFonts w:cstheme="minorHAnsi"/>
          <w:iCs/>
          <w:sz w:val="24"/>
          <w:szCs w:val="24"/>
        </w:rPr>
        <w:t xml:space="preserve"> be limiting factors for oyster </w:t>
      </w:r>
      <w:r w:rsidR="007E2E13" w:rsidRPr="00721590">
        <w:rPr>
          <w:rFonts w:cstheme="minorHAnsi"/>
          <w:iCs/>
          <w:sz w:val="24"/>
          <w:szCs w:val="24"/>
        </w:rPr>
        <w:t>populations</w:t>
      </w:r>
      <w:r w:rsidR="001B76FB" w:rsidRPr="00721590">
        <w:rPr>
          <w:rFonts w:cstheme="minorHAnsi"/>
          <w:iCs/>
          <w:sz w:val="24"/>
          <w:szCs w:val="24"/>
        </w:rPr>
        <w:t xml:space="preserve">. </w:t>
      </w:r>
      <w:r w:rsidR="001A5492" w:rsidRPr="00721590">
        <w:rPr>
          <w:rFonts w:cstheme="minorHAnsi"/>
          <w:iCs/>
          <w:sz w:val="24"/>
          <w:szCs w:val="24"/>
        </w:rPr>
        <w:t>Indeed, h</w:t>
      </w:r>
      <w:r w:rsidR="00127B35" w:rsidRPr="00721590">
        <w:rPr>
          <w:rFonts w:cstheme="minorHAnsi"/>
          <w:iCs/>
          <w:sz w:val="24"/>
          <w:szCs w:val="24"/>
        </w:rPr>
        <w:t>igher river discharge levels can lead to lower salinity and lower spat production (</w:t>
      </w:r>
      <w:proofErr w:type="spellStart"/>
      <w:r w:rsidR="00127B35" w:rsidRPr="00721590">
        <w:rPr>
          <w:rFonts w:cstheme="minorHAnsi"/>
          <w:iCs/>
          <w:sz w:val="24"/>
          <w:szCs w:val="24"/>
        </w:rPr>
        <w:t>Chatry</w:t>
      </w:r>
      <w:proofErr w:type="spellEnd"/>
      <w:r w:rsidR="00127B35" w:rsidRPr="00721590">
        <w:rPr>
          <w:rFonts w:cstheme="minorHAnsi"/>
          <w:iCs/>
          <w:sz w:val="24"/>
          <w:szCs w:val="24"/>
        </w:rPr>
        <w:t xml:space="preserve"> et al. 1983) for many of the same reasons that high salinity can be deleterious</w:t>
      </w:r>
      <w:r w:rsidR="003B7F76" w:rsidRPr="00721590">
        <w:rPr>
          <w:rFonts w:cstheme="minorHAnsi"/>
          <w:iCs/>
          <w:sz w:val="24"/>
          <w:szCs w:val="24"/>
        </w:rPr>
        <w:t xml:space="preserve"> (</w:t>
      </w:r>
      <w:r w:rsidR="001E0CCD" w:rsidRPr="00721590">
        <w:rPr>
          <w:rFonts w:cstheme="minorHAnsi"/>
          <w:iCs/>
          <w:sz w:val="24"/>
          <w:szCs w:val="24"/>
        </w:rPr>
        <w:t>Kimbro</w:t>
      </w:r>
      <w:r w:rsidR="003B7F76" w:rsidRPr="00721590">
        <w:rPr>
          <w:rFonts w:cstheme="minorHAnsi"/>
          <w:iCs/>
          <w:sz w:val="24"/>
          <w:szCs w:val="24"/>
        </w:rPr>
        <w:t xml:space="preserve"> et al. </w:t>
      </w:r>
      <w:r w:rsidR="005C0C6D" w:rsidRPr="00721590">
        <w:rPr>
          <w:rFonts w:cstheme="minorHAnsi"/>
          <w:iCs/>
          <w:sz w:val="24"/>
          <w:szCs w:val="24"/>
        </w:rPr>
        <w:t>2017;</w:t>
      </w:r>
      <w:r w:rsidR="001E0CCD" w:rsidRPr="00721590">
        <w:rPr>
          <w:rFonts w:cstheme="minorHAnsi"/>
          <w:iCs/>
          <w:sz w:val="24"/>
          <w:szCs w:val="24"/>
        </w:rPr>
        <w:t xml:space="preserve"> </w:t>
      </w:r>
      <w:proofErr w:type="spellStart"/>
      <w:r w:rsidR="001E0CCD" w:rsidRPr="00721590">
        <w:rPr>
          <w:rFonts w:cstheme="minorHAnsi"/>
          <w:iCs/>
          <w:sz w:val="24"/>
          <w:szCs w:val="24"/>
        </w:rPr>
        <w:t>Pusack</w:t>
      </w:r>
      <w:proofErr w:type="spellEnd"/>
      <w:r w:rsidR="001E0CCD" w:rsidRPr="00721590">
        <w:rPr>
          <w:rFonts w:cstheme="minorHAnsi"/>
          <w:iCs/>
          <w:sz w:val="24"/>
          <w:szCs w:val="24"/>
        </w:rPr>
        <w:t xml:space="preserve"> et al.</w:t>
      </w:r>
      <w:r w:rsidR="005C0C6D" w:rsidRPr="00721590">
        <w:rPr>
          <w:rFonts w:cstheme="minorHAnsi"/>
          <w:iCs/>
          <w:sz w:val="24"/>
          <w:szCs w:val="24"/>
        </w:rPr>
        <w:t xml:space="preserve"> </w:t>
      </w:r>
      <w:r w:rsidR="003B7F76" w:rsidRPr="00721590">
        <w:rPr>
          <w:rFonts w:cstheme="minorHAnsi"/>
          <w:iCs/>
          <w:sz w:val="24"/>
          <w:szCs w:val="24"/>
        </w:rPr>
        <w:t>2019)</w:t>
      </w:r>
      <w:r w:rsidR="001B76FB" w:rsidRPr="00721590">
        <w:rPr>
          <w:rFonts w:cstheme="minorHAnsi"/>
          <w:iCs/>
          <w:sz w:val="24"/>
          <w:szCs w:val="24"/>
        </w:rPr>
        <w:t xml:space="preserve">. </w:t>
      </w:r>
      <w:r w:rsidR="00C53831" w:rsidRPr="00721590">
        <w:rPr>
          <w:rFonts w:cstheme="minorHAnsi"/>
          <w:iCs/>
          <w:sz w:val="24"/>
          <w:szCs w:val="24"/>
        </w:rPr>
        <w:t>Thus</w:t>
      </w:r>
      <w:r w:rsidR="00FA55C9" w:rsidRPr="00721590">
        <w:rPr>
          <w:rFonts w:cstheme="minorHAnsi"/>
          <w:iCs/>
          <w:sz w:val="24"/>
          <w:szCs w:val="24"/>
        </w:rPr>
        <w:t>,</w:t>
      </w:r>
      <w:r w:rsidR="00C53831" w:rsidRPr="00721590">
        <w:rPr>
          <w:rFonts w:cstheme="minorHAnsi"/>
          <w:iCs/>
          <w:sz w:val="24"/>
          <w:szCs w:val="24"/>
        </w:rPr>
        <w:t xml:space="preserve"> the relationship between river discharge and oyster counts </w:t>
      </w:r>
      <w:r w:rsidR="00DB125D" w:rsidRPr="00721590">
        <w:rPr>
          <w:rFonts w:cstheme="minorHAnsi"/>
          <w:iCs/>
          <w:sz w:val="24"/>
          <w:szCs w:val="24"/>
        </w:rPr>
        <w:t>is not universally</w:t>
      </w:r>
      <w:r w:rsidR="00C53831" w:rsidRPr="00721590">
        <w:rPr>
          <w:rFonts w:cstheme="minorHAnsi"/>
          <w:iCs/>
          <w:sz w:val="24"/>
          <w:szCs w:val="24"/>
        </w:rPr>
        <w:t xml:space="preserve"> representative </w:t>
      </w:r>
      <w:r w:rsidR="00315AD1" w:rsidRPr="00721590">
        <w:rPr>
          <w:rFonts w:cstheme="minorHAnsi"/>
          <w:iCs/>
          <w:sz w:val="24"/>
          <w:szCs w:val="24"/>
        </w:rPr>
        <w:t>across all discharge values</w:t>
      </w:r>
      <w:r w:rsidR="00DB125D" w:rsidRPr="00721590">
        <w:rPr>
          <w:rFonts w:cstheme="minorHAnsi"/>
          <w:iCs/>
          <w:sz w:val="24"/>
          <w:szCs w:val="24"/>
        </w:rPr>
        <w:t xml:space="preserve"> and is highly dependent</w:t>
      </w:r>
      <w:r w:rsidR="00315AD1" w:rsidRPr="00721590">
        <w:rPr>
          <w:rFonts w:cstheme="minorHAnsi"/>
          <w:iCs/>
          <w:sz w:val="24"/>
          <w:szCs w:val="24"/>
        </w:rPr>
        <w:t xml:space="preserve"> on other factors including availability of suitable substrate</w:t>
      </w:r>
      <w:r w:rsidR="001B76FB" w:rsidRPr="00721590">
        <w:rPr>
          <w:rFonts w:cstheme="minorHAnsi"/>
          <w:iCs/>
          <w:sz w:val="24"/>
          <w:szCs w:val="24"/>
        </w:rPr>
        <w:t xml:space="preserve">. </w:t>
      </w:r>
    </w:p>
    <w:p w14:paraId="4228581C" w14:textId="629E5D21" w:rsidR="0078563E" w:rsidRPr="00721590" w:rsidRDefault="003B4C19" w:rsidP="009D4EA6">
      <w:pPr>
        <w:spacing w:after="0" w:line="480" w:lineRule="auto"/>
        <w:ind w:firstLine="720"/>
        <w:rPr>
          <w:rFonts w:cstheme="minorHAnsi"/>
          <w:iCs/>
          <w:sz w:val="24"/>
          <w:szCs w:val="24"/>
        </w:rPr>
      </w:pPr>
      <w:r w:rsidRPr="00721590">
        <w:rPr>
          <w:rFonts w:cstheme="minorHAnsi"/>
          <w:iCs/>
          <w:sz w:val="24"/>
          <w:szCs w:val="24"/>
        </w:rPr>
        <w:t>This paper demonstrates a relationship between river discharge and oyster counts, but freshwater inputs are just one of several factors likely necessary for resilient oyster populations</w:t>
      </w:r>
      <w:r w:rsidR="001B76FB" w:rsidRPr="00721590">
        <w:rPr>
          <w:rFonts w:cstheme="minorHAnsi"/>
          <w:iCs/>
          <w:sz w:val="24"/>
          <w:szCs w:val="24"/>
        </w:rPr>
        <w:t xml:space="preserve">. </w:t>
      </w:r>
      <w:r w:rsidR="00127B35" w:rsidRPr="00721590">
        <w:rPr>
          <w:rFonts w:cstheme="minorHAnsi"/>
          <w:iCs/>
          <w:sz w:val="24"/>
          <w:szCs w:val="24"/>
        </w:rPr>
        <w:t>A key limiting factor for oyster spat distribution in Suwannee Sound is the availability of suitable substrate for oyster spat settlement and growth (Frederick et al. 201</w:t>
      </w:r>
      <w:r w:rsidR="002C45B0" w:rsidRPr="00721590">
        <w:rPr>
          <w:rFonts w:cstheme="minorHAnsi"/>
          <w:iCs/>
          <w:sz w:val="24"/>
          <w:szCs w:val="24"/>
        </w:rPr>
        <w:t>6</w:t>
      </w:r>
      <w:r w:rsidR="000D6971" w:rsidRPr="00721590">
        <w:rPr>
          <w:rFonts w:cstheme="minorHAnsi"/>
          <w:iCs/>
          <w:sz w:val="24"/>
          <w:szCs w:val="24"/>
        </w:rPr>
        <w:t>)</w:t>
      </w:r>
      <w:r w:rsidR="001B76FB" w:rsidRPr="00721590">
        <w:rPr>
          <w:rFonts w:cstheme="minorHAnsi"/>
          <w:iCs/>
          <w:sz w:val="24"/>
          <w:szCs w:val="24"/>
        </w:rPr>
        <w:t xml:space="preserve">. </w:t>
      </w:r>
      <w:r w:rsidR="000D6971" w:rsidRPr="00721590">
        <w:rPr>
          <w:rFonts w:cstheme="minorHAnsi"/>
          <w:iCs/>
          <w:sz w:val="24"/>
          <w:szCs w:val="24"/>
        </w:rPr>
        <w:t>Frederick et al. (2016</w:t>
      </w:r>
      <w:r w:rsidR="00127B35" w:rsidRPr="00721590">
        <w:rPr>
          <w:rFonts w:cstheme="minorHAnsi"/>
          <w:iCs/>
          <w:sz w:val="24"/>
          <w:szCs w:val="24"/>
        </w:rPr>
        <w:t xml:space="preserve">) demonstrated </w:t>
      </w:r>
      <w:r w:rsidR="00BE3DB6" w:rsidRPr="00721590">
        <w:rPr>
          <w:rFonts w:cstheme="minorHAnsi"/>
          <w:iCs/>
          <w:sz w:val="24"/>
          <w:szCs w:val="24"/>
        </w:rPr>
        <w:t xml:space="preserve">in a small pilot project </w:t>
      </w:r>
      <w:r w:rsidR="00127B35" w:rsidRPr="00721590">
        <w:rPr>
          <w:rFonts w:cstheme="minorHAnsi"/>
          <w:iCs/>
          <w:sz w:val="24"/>
          <w:szCs w:val="24"/>
        </w:rPr>
        <w:t xml:space="preserve">that </w:t>
      </w:r>
      <w:r w:rsidR="00BE3DB6" w:rsidRPr="00721590">
        <w:rPr>
          <w:rFonts w:cstheme="minorHAnsi"/>
          <w:iCs/>
          <w:sz w:val="24"/>
          <w:szCs w:val="24"/>
        </w:rPr>
        <w:t xml:space="preserve">the placement of limestone boulders on a section of the degraded Lone Cabbage oyster reef led to increased oyster spat </w:t>
      </w:r>
      <w:r w:rsidR="001A5492" w:rsidRPr="00721590">
        <w:rPr>
          <w:rFonts w:cstheme="minorHAnsi"/>
          <w:iCs/>
          <w:sz w:val="24"/>
          <w:szCs w:val="24"/>
        </w:rPr>
        <w:t xml:space="preserve">and oyster recruitment </w:t>
      </w:r>
      <w:r w:rsidR="00BE3DB6" w:rsidRPr="00721590">
        <w:rPr>
          <w:rFonts w:cstheme="minorHAnsi"/>
          <w:iCs/>
          <w:sz w:val="24"/>
          <w:szCs w:val="24"/>
        </w:rPr>
        <w:t>on the reef site</w:t>
      </w:r>
      <w:r w:rsidR="001B76FB" w:rsidRPr="00721590">
        <w:rPr>
          <w:rFonts w:cstheme="minorHAnsi"/>
          <w:iCs/>
          <w:sz w:val="24"/>
          <w:szCs w:val="24"/>
        </w:rPr>
        <w:t xml:space="preserve">. </w:t>
      </w:r>
      <w:r w:rsidR="00BE3DB6" w:rsidRPr="00721590">
        <w:rPr>
          <w:rFonts w:cstheme="minorHAnsi"/>
          <w:iCs/>
          <w:sz w:val="24"/>
          <w:szCs w:val="24"/>
        </w:rPr>
        <w:t xml:space="preserve">This demonstrates the necessity of having suitable substrate for oyster spat settlement and reef growth which is at present being tested on a </w:t>
      </w:r>
      <w:r w:rsidR="00BE3DB6" w:rsidRPr="00721590">
        <w:rPr>
          <w:rFonts w:cstheme="minorHAnsi"/>
          <w:iCs/>
          <w:sz w:val="24"/>
          <w:szCs w:val="24"/>
        </w:rPr>
        <w:lastRenderedPageBreak/>
        <w:t>larger scale and may be important in other Florida estuar</w:t>
      </w:r>
      <w:r w:rsidR="007E2E13" w:rsidRPr="00721590">
        <w:rPr>
          <w:rFonts w:cstheme="minorHAnsi"/>
          <w:iCs/>
          <w:sz w:val="24"/>
          <w:szCs w:val="24"/>
        </w:rPr>
        <w:t>ies (Pine et al. 2015)</w:t>
      </w:r>
      <w:r w:rsidR="001B76FB" w:rsidRPr="00721590">
        <w:rPr>
          <w:rFonts w:cstheme="minorHAnsi"/>
          <w:iCs/>
          <w:sz w:val="24"/>
          <w:szCs w:val="24"/>
        </w:rPr>
        <w:t xml:space="preserve">. </w:t>
      </w:r>
      <w:r w:rsidRPr="00721590">
        <w:rPr>
          <w:rFonts w:cstheme="minorHAnsi"/>
          <w:iCs/>
          <w:sz w:val="24"/>
          <w:szCs w:val="24"/>
        </w:rPr>
        <w:t>Overall, t</w:t>
      </w:r>
      <w:r w:rsidR="00BE3DB6" w:rsidRPr="00721590">
        <w:rPr>
          <w:rFonts w:cstheme="minorHAnsi"/>
          <w:iCs/>
          <w:sz w:val="24"/>
          <w:szCs w:val="24"/>
        </w:rPr>
        <w:t>he limiting factors for oyster reef creation</w:t>
      </w:r>
      <w:r w:rsidR="00060EC0" w:rsidRPr="00721590">
        <w:rPr>
          <w:rFonts w:cstheme="minorHAnsi"/>
          <w:iCs/>
          <w:sz w:val="24"/>
          <w:szCs w:val="24"/>
        </w:rPr>
        <w:t>,</w:t>
      </w:r>
      <w:r w:rsidR="00BE3DB6" w:rsidRPr="00721590">
        <w:rPr>
          <w:rFonts w:cstheme="minorHAnsi"/>
          <w:iCs/>
          <w:sz w:val="24"/>
          <w:szCs w:val="24"/>
        </w:rPr>
        <w:t xml:space="preserve"> persistence</w:t>
      </w:r>
      <w:r w:rsidR="00060EC0" w:rsidRPr="00721590">
        <w:rPr>
          <w:rFonts w:cstheme="minorHAnsi"/>
          <w:iCs/>
          <w:sz w:val="24"/>
          <w:szCs w:val="24"/>
        </w:rPr>
        <w:t xml:space="preserve">, collapse, </w:t>
      </w:r>
      <w:r w:rsidRPr="00721590">
        <w:rPr>
          <w:rFonts w:cstheme="minorHAnsi"/>
          <w:iCs/>
          <w:sz w:val="24"/>
          <w:szCs w:val="24"/>
        </w:rPr>
        <w:t xml:space="preserve">restoration, </w:t>
      </w:r>
      <w:r w:rsidR="00060EC0" w:rsidRPr="00721590">
        <w:rPr>
          <w:rFonts w:cstheme="minorHAnsi"/>
          <w:iCs/>
          <w:sz w:val="24"/>
          <w:szCs w:val="24"/>
        </w:rPr>
        <w:t>and recovery</w:t>
      </w:r>
      <w:r w:rsidR="00BE3DB6" w:rsidRPr="00721590">
        <w:rPr>
          <w:rFonts w:cstheme="minorHAnsi"/>
          <w:iCs/>
          <w:sz w:val="24"/>
          <w:szCs w:val="24"/>
        </w:rPr>
        <w:t xml:space="preserve"> remain unclear.</w:t>
      </w:r>
    </w:p>
    <w:p w14:paraId="5B3FC807" w14:textId="637AAACF" w:rsidR="00B913CB" w:rsidRPr="00721590" w:rsidRDefault="0078563E" w:rsidP="009D4EA6">
      <w:pPr>
        <w:spacing w:after="0" w:line="480" w:lineRule="auto"/>
        <w:ind w:firstLine="720"/>
        <w:rPr>
          <w:rFonts w:cstheme="minorHAnsi"/>
          <w:iCs/>
          <w:sz w:val="24"/>
          <w:szCs w:val="24"/>
        </w:rPr>
      </w:pPr>
      <w:r w:rsidRPr="00721590">
        <w:rPr>
          <w:rFonts w:cstheme="minorHAnsi"/>
          <w:iCs/>
          <w:sz w:val="24"/>
          <w:szCs w:val="24"/>
        </w:rPr>
        <w:t>Oyster d</w:t>
      </w:r>
      <w:r w:rsidR="008C0F2D" w:rsidRPr="00721590">
        <w:rPr>
          <w:rFonts w:cstheme="minorHAnsi"/>
          <w:iCs/>
          <w:sz w:val="24"/>
          <w:szCs w:val="24"/>
        </w:rPr>
        <w:t>isease</w:t>
      </w:r>
      <w:r w:rsidR="00B03644" w:rsidRPr="00721590">
        <w:rPr>
          <w:rFonts w:cstheme="minorHAnsi"/>
          <w:iCs/>
          <w:sz w:val="24"/>
          <w:szCs w:val="24"/>
        </w:rPr>
        <w:t>, parasites,</w:t>
      </w:r>
      <w:r w:rsidR="008C0F2D" w:rsidRPr="00721590">
        <w:rPr>
          <w:rFonts w:cstheme="minorHAnsi"/>
          <w:iCs/>
          <w:sz w:val="24"/>
          <w:szCs w:val="24"/>
        </w:rPr>
        <w:t xml:space="preserve"> and predators have existed in th</w:t>
      </w:r>
      <w:r w:rsidR="00FD0C0C" w:rsidRPr="00721590">
        <w:rPr>
          <w:rFonts w:cstheme="minorHAnsi"/>
          <w:iCs/>
          <w:sz w:val="24"/>
          <w:szCs w:val="24"/>
        </w:rPr>
        <w:t>is (and other)</w:t>
      </w:r>
      <w:r w:rsidR="008C0F2D" w:rsidRPr="00721590">
        <w:rPr>
          <w:rFonts w:cstheme="minorHAnsi"/>
          <w:iCs/>
          <w:sz w:val="24"/>
          <w:szCs w:val="24"/>
        </w:rPr>
        <w:t xml:space="preserve"> system</w:t>
      </w:r>
      <w:r w:rsidR="00FD0C0C" w:rsidRPr="00721590">
        <w:rPr>
          <w:rFonts w:cstheme="minorHAnsi"/>
          <w:iCs/>
          <w:sz w:val="24"/>
          <w:szCs w:val="24"/>
        </w:rPr>
        <w:t>s</w:t>
      </w:r>
      <w:r w:rsidR="008C0F2D" w:rsidRPr="00721590">
        <w:rPr>
          <w:rFonts w:cstheme="minorHAnsi"/>
          <w:iCs/>
          <w:sz w:val="24"/>
          <w:szCs w:val="24"/>
        </w:rPr>
        <w:t xml:space="preserve"> for much longer than the 60+ year</w:t>
      </w:r>
      <w:r w:rsidR="007E2E13" w:rsidRPr="00721590">
        <w:rPr>
          <w:rFonts w:cstheme="minorHAnsi"/>
          <w:iCs/>
          <w:sz w:val="24"/>
          <w:szCs w:val="24"/>
        </w:rPr>
        <w:t>s</w:t>
      </w:r>
      <w:r w:rsidR="008C0F2D" w:rsidRPr="00721590">
        <w:rPr>
          <w:rFonts w:cstheme="minorHAnsi"/>
          <w:iCs/>
          <w:sz w:val="24"/>
          <w:szCs w:val="24"/>
        </w:rPr>
        <w:t xml:space="preserve"> of river discharge records</w:t>
      </w:r>
      <w:r w:rsidRPr="00721590">
        <w:rPr>
          <w:rFonts w:cstheme="minorHAnsi"/>
          <w:iCs/>
          <w:sz w:val="24"/>
          <w:szCs w:val="24"/>
        </w:rPr>
        <w:t xml:space="preserve"> available for the Suwannee River</w:t>
      </w:r>
      <w:r w:rsidR="001B76FB" w:rsidRPr="00721590">
        <w:rPr>
          <w:rFonts w:cstheme="minorHAnsi"/>
          <w:iCs/>
          <w:sz w:val="24"/>
          <w:szCs w:val="24"/>
        </w:rPr>
        <w:t xml:space="preserve">. </w:t>
      </w:r>
      <w:r w:rsidR="008C0F2D" w:rsidRPr="00721590">
        <w:rPr>
          <w:rFonts w:cstheme="minorHAnsi"/>
          <w:iCs/>
          <w:sz w:val="24"/>
          <w:szCs w:val="24"/>
        </w:rPr>
        <w:t>Climatological assessments over the scale of centuries suggest that th</w:t>
      </w:r>
      <w:r w:rsidR="00FD0C0C" w:rsidRPr="00721590">
        <w:rPr>
          <w:rFonts w:cstheme="minorHAnsi"/>
          <w:iCs/>
          <w:sz w:val="24"/>
          <w:szCs w:val="24"/>
        </w:rPr>
        <w:t>e Suwannee River basin</w:t>
      </w:r>
      <w:r w:rsidR="008C0F2D" w:rsidRPr="00721590">
        <w:rPr>
          <w:rFonts w:cstheme="minorHAnsi"/>
          <w:iCs/>
          <w:sz w:val="24"/>
          <w:szCs w:val="24"/>
        </w:rPr>
        <w:t xml:space="preserve"> overall has experienced periods of much drier conditions (Harley et al. 2017) particularly during the 16</w:t>
      </w:r>
      <w:r w:rsidR="008C0F2D" w:rsidRPr="00721590">
        <w:rPr>
          <w:rFonts w:cstheme="minorHAnsi"/>
          <w:iCs/>
          <w:sz w:val="24"/>
          <w:szCs w:val="24"/>
          <w:vertAlign w:val="superscript"/>
        </w:rPr>
        <w:t>th</w:t>
      </w:r>
      <w:r w:rsidR="008C0F2D" w:rsidRPr="00721590">
        <w:rPr>
          <w:rFonts w:cstheme="minorHAnsi"/>
          <w:iCs/>
          <w:sz w:val="24"/>
          <w:szCs w:val="24"/>
        </w:rPr>
        <w:t xml:space="preserve"> and 18</w:t>
      </w:r>
      <w:r w:rsidR="008C0F2D" w:rsidRPr="00721590">
        <w:rPr>
          <w:rFonts w:cstheme="minorHAnsi"/>
          <w:iCs/>
          <w:sz w:val="24"/>
          <w:szCs w:val="24"/>
          <w:vertAlign w:val="superscript"/>
        </w:rPr>
        <w:t>th</w:t>
      </w:r>
      <w:r w:rsidR="008C0F2D" w:rsidRPr="00721590">
        <w:rPr>
          <w:rFonts w:cstheme="minorHAnsi"/>
          <w:iCs/>
          <w:sz w:val="24"/>
          <w:szCs w:val="24"/>
        </w:rPr>
        <w:t xml:space="preserve"> centuries, with river discharge likely less than 20% of the mean estimated from the instrument period of record - yet oyster populations </w:t>
      </w:r>
      <w:r w:rsidR="001F69FC" w:rsidRPr="00721590">
        <w:rPr>
          <w:rFonts w:cstheme="minorHAnsi"/>
          <w:iCs/>
          <w:sz w:val="24"/>
          <w:szCs w:val="24"/>
        </w:rPr>
        <w:t>survived</w:t>
      </w:r>
      <w:r w:rsidR="002F3A53" w:rsidRPr="00721590">
        <w:rPr>
          <w:rFonts w:cstheme="minorHAnsi"/>
          <w:iCs/>
          <w:sz w:val="24"/>
          <w:szCs w:val="24"/>
        </w:rPr>
        <w:t xml:space="preserve"> in this region</w:t>
      </w:r>
      <w:r w:rsidRPr="00721590">
        <w:rPr>
          <w:rFonts w:cstheme="minorHAnsi"/>
          <w:iCs/>
          <w:sz w:val="24"/>
          <w:szCs w:val="24"/>
        </w:rPr>
        <w:t>.  O</w:t>
      </w:r>
      <w:r w:rsidR="00E9536E" w:rsidRPr="00721590">
        <w:rPr>
          <w:rFonts w:cstheme="minorHAnsi"/>
          <w:iCs/>
          <w:sz w:val="24"/>
          <w:szCs w:val="24"/>
        </w:rPr>
        <w:t xml:space="preserve">yster reefs in and around Lone Cabbage reef have persisted for </w:t>
      </w:r>
      <w:r w:rsidR="00861C67" w:rsidRPr="00721590">
        <w:rPr>
          <w:rFonts w:cstheme="minorHAnsi"/>
          <w:iCs/>
          <w:sz w:val="24"/>
          <w:szCs w:val="24"/>
        </w:rPr>
        <w:t>2800-4000</w:t>
      </w:r>
      <w:r w:rsidR="00E9536E" w:rsidRPr="00721590">
        <w:rPr>
          <w:rFonts w:cstheme="minorHAnsi"/>
          <w:iCs/>
          <w:sz w:val="24"/>
          <w:szCs w:val="24"/>
        </w:rPr>
        <w:t xml:space="preserve"> years</w:t>
      </w:r>
      <w:r w:rsidR="00861C67" w:rsidRPr="00721590">
        <w:rPr>
          <w:rFonts w:cstheme="minorHAnsi"/>
          <w:iCs/>
          <w:sz w:val="24"/>
          <w:szCs w:val="24"/>
        </w:rPr>
        <w:t xml:space="preserve"> (</w:t>
      </w:r>
      <w:proofErr w:type="spellStart"/>
      <w:r w:rsidR="00861C67" w:rsidRPr="00721590">
        <w:rPr>
          <w:rFonts w:cstheme="minorHAnsi"/>
          <w:iCs/>
          <w:sz w:val="24"/>
          <w:szCs w:val="24"/>
        </w:rPr>
        <w:t>Grinnel</w:t>
      </w:r>
      <w:proofErr w:type="spellEnd"/>
      <w:r w:rsidR="00861C67" w:rsidRPr="00721590">
        <w:rPr>
          <w:rFonts w:cstheme="minorHAnsi"/>
          <w:iCs/>
          <w:sz w:val="24"/>
          <w:szCs w:val="24"/>
        </w:rPr>
        <w:t xml:space="preserve"> 197</w:t>
      </w:r>
      <w:r w:rsidR="002C45B0" w:rsidRPr="00721590">
        <w:rPr>
          <w:rFonts w:cstheme="minorHAnsi"/>
          <w:iCs/>
          <w:sz w:val="24"/>
          <w:szCs w:val="24"/>
        </w:rPr>
        <w:t>2</w:t>
      </w:r>
      <w:r w:rsidR="00861C67" w:rsidRPr="00721590">
        <w:rPr>
          <w:rFonts w:cstheme="minorHAnsi"/>
          <w:iCs/>
          <w:sz w:val="24"/>
          <w:szCs w:val="24"/>
        </w:rPr>
        <w:t>; Wright et al. 2005)</w:t>
      </w:r>
      <w:r w:rsidR="00D3559C" w:rsidRPr="00721590">
        <w:rPr>
          <w:rFonts w:cstheme="minorHAnsi"/>
          <w:iCs/>
          <w:sz w:val="24"/>
          <w:szCs w:val="24"/>
        </w:rPr>
        <w:t xml:space="preserve"> </w:t>
      </w:r>
      <w:r w:rsidRPr="00721590">
        <w:rPr>
          <w:rFonts w:cstheme="minorHAnsi"/>
          <w:iCs/>
          <w:sz w:val="24"/>
          <w:szCs w:val="24"/>
        </w:rPr>
        <w:t>including time</w:t>
      </w:r>
      <w:commentRangeStart w:id="64"/>
      <w:commentRangeStart w:id="65"/>
      <w:r w:rsidRPr="00721590">
        <w:rPr>
          <w:rFonts w:cstheme="minorHAnsi"/>
          <w:iCs/>
          <w:sz w:val="24"/>
          <w:szCs w:val="24"/>
        </w:rPr>
        <w:t xml:space="preserve"> </w:t>
      </w:r>
      <w:commentRangeEnd w:id="64"/>
      <w:r w:rsidR="009B4222">
        <w:rPr>
          <w:rStyle w:val="CommentReference"/>
        </w:rPr>
        <w:commentReference w:id="64"/>
      </w:r>
      <w:commentRangeEnd w:id="65"/>
      <w:r w:rsidR="00CA5FCD">
        <w:rPr>
          <w:rStyle w:val="CommentReference"/>
        </w:rPr>
        <w:commentReference w:id="65"/>
      </w:r>
      <w:r w:rsidRPr="00721590">
        <w:rPr>
          <w:rFonts w:cstheme="minorHAnsi"/>
          <w:iCs/>
          <w:sz w:val="24"/>
          <w:szCs w:val="24"/>
        </w:rPr>
        <w:t xml:space="preserve">with </w:t>
      </w:r>
      <w:r w:rsidR="00D3559C" w:rsidRPr="00721590">
        <w:rPr>
          <w:rFonts w:cstheme="minorHAnsi"/>
          <w:iCs/>
          <w:sz w:val="24"/>
          <w:szCs w:val="24"/>
        </w:rPr>
        <w:t>extensive</w:t>
      </w:r>
      <w:r w:rsidRPr="00721590">
        <w:rPr>
          <w:rFonts w:cstheme="minorHAnsi"/>
          <w:iCs/>
          <w:sz w:val="24"/>
          <w:szCs w:val="24"/>
        </w:rPr>
        <w:t xml:space="preserve"> human occupation</w:t>
      </w:r>
      <w:r w:rsidR="00D3559C" w:rsidRPr="00721590">
        <w:rPr>
          <w:rFonts w:cstheme="minorHAnsi"/>
          <w:iCs/>
          <w:sz w:val="24"/>
          <w:szCs w:val="24"/>
        </w:rPr>
        <w:t xml:space="preserve"> and oyster harvest</w:t>
      </w:r>
      <w:r w:rsidRPr="00721590">
        <w:rPr>
          <w:rFonts w:cstheme="minorHAnsi"/>
          <w:iCs/>
          <w:sz w:val="24"/>
          <w:szCs w:val="24"/>
        </w:rPr>
        <w:t xml:space="preserve"> (</w:t>
      </w:r>
      <w:proofErr w:type="spellStart"/>
      <w:r w:rsidRPr="00721590">
        <w:rPr>
          <w:rFonts w:cstheme="minorHAnsi"/>
          <w:iCs/>
          <w:sz w:val="24"/>
          <w:szCs w:val="24"/>
        </w:rPr>
        <w:t>Sassaman</w:t>
      </w:r>
      <w:proofErr w:type="spellEnd"/>
      <w:r w:rsidRPr="00721590">
        <w:rPr>
          <w:rFonts w:cstheme="minorHAnsi"/>
          <w:iCs/>
          <w:sz w:val="24"/>
          <w:szCs w:val="24"/>
        </w:rPr>
        <w:t xml:space="preserve"> et al. 2017)</w:t>
      </w:r>
      <w:r w:rsidR="001B76FB" w:rsidRPr="00721590">
        <w:rPr>
          <w:rFonts w:cstheme="minorHAnsi"/>
          <w:iCs/>
          <w:sz w:val="24"/>
          <w:szCs w:val="24"/>
        </w:rPr>
        <w:t xml:space="preserve">. </w:t>
      </w:r>
      <w:r w:rsidR="00FC3F38" w:rsidRPr="00721590">
        <w:rPr>
          <w:rFonts w:cstheme="minorHAnsi"/>
          <w:iCs/>
          <w:sz w:val="24"/>
          <w:szCs w:val="24"/>
        </w:rPr>
        <w:t xml:space="preserve">One key concern is that while oyster populations may have </w:t>
      </w:r>
      <w:r w:rsidR="007E2E13" w:rsidRPr="00721590">
        <w:rPr>
          <w:rFonts w:cstheme="minorHAnsi"/>
          <w:iCs/>
          <w:sz w:val="24"/>
          <w:szCs w:val="24"/>
        </w:rPr>
        <w:t>recovered historically</w:t>
      </w:r>
      <w:r w:rsidR="00FC3F38" w:rsidRPr="00721590">
        <w:rPr>
          <w:rFonts w:cstheme="minorHAnsi"/>
          <w:iCs/>
          <w:sz w:val="24"/>
          <w:szCs w:val="24"/>
        </w:rPr>
        <w:t xml:space="preserve"> from episodic mortality due to drought, disease, or other factors, this </w:t>
      </w:r>
      <w:r w:rsidR="007E2E13" w:rsidRPr="00721590">
        <w:rPr>
          <w:rFonts w:cstheme="minorHAnsi"/>
          <w:iCs/>
          <w:sz w:val="24"/>
          <w:szCs w:val="24"/>
        </w:rPr>
        <w:t>resilience may have declined</w:t>
      </w:r>
      <w:r w:rsidR="002F3A53" w:rsidRPr="00721590">
        <w:rPr>
          <w:rFonts w:cstheme="minorHAnsi"/>
          <w:iCs/>
          <w:sz w:val="24"/>
          <w:szCs w:val="24"/>
        </w:rPr>
        <w:t xml:space="preserve">. </w:t>
      </w:r>
      <w:r w:rsidR="001F69FC" w:rsidRPr="00721590">
        <w:rPr>
          <w:rFonts w:cstheme="minorHAnsi"/>
          <w:iCs/>
          <w:sz w:val="24"/>
          <w:szCs w:val="24"/>
        </w:rPr>
        <w:t>Examples of resilient processes would include buffering of salinities by reef structures (Kaplan et a</w:t>
      </w:r>
      <w:r w:rsidR="00041786" w:rsidRPr="00721590">
        <w:rPr>
          <w:rFonts w:cstheme="minorHAnsi"/>
          <w:iCs/>
          <w:sz w:val="24"/>
          <w:szCs w:val="24"/>
        </w:rPr>
        <w:t>l. 2016</w:t>
      </w:r>
      <w:r w:rsidR="001F69FC" w:rsidRPr="00721590">
        <w:rPr>
          <w:rFonts w:cstheme="minorHAnsi"/>
          <w:iCs/>
          <w:sz w:val="24"/>
          <w:szCs w:val="24"/>
        </w:rPr>
        <w:t xml:space="preserve">), or recolonization through </w:t>
      </w:r>
      <w:r w:rsidR="004C48D5" w:rsidRPr="00721590">
        <w:rPr>
          <w:rFonts w:cstheme="minorHAnsi"/>
          <w:iCs/>
          <w:sz w:val="24"/>
          <w:szCs w:val="24"/>
        </w:rPr>
        <w:t>oyster metapopulation dynamics, or presence of a large, persistent capital of settlement substrate (Pine et al.</w:t>
      </w:r>
      <w:r w:rsidR="00041786" w:rsidRPr="00721590">
        <w:rPr>
          <w:rFonts w:cstheme="minorHAnsi"/>
          <w:iCs/>
          <w:sz w:val="24"/>
          <w:szCs w:val="24"/>
        </w:rPr>
        <w:t xml:space="preserve"> 2015</w:t>
      </w:r>
      <w:r w:rsidR="004C48D5" w:rsidRPr="00721590">
        <w:rPr>
          <w:rFonts w:cstheme="minorHAnsi"/>
          <w:iCs/>
          <w:sz w:val="24"/>
          <w:szCs w:val="24"/>
        </w:rPr>
        <w:t>)</w:t>
      </w:r>
      <w:r w:rsidR="001B76FB" w:rsidRPr="00721590">
        <w:rPr>
          <w:rFonts w:cstheme="minorHAnsi"/>
          <w:iCs/>
          <w:sz w:val="24"/>
          <w:szCs w:val="24"/>
        </w:rPr>
        <w:t xml:space="preserve">. </w:t>
      </w:r>
      <w:r w:rsidR="00FC3F38" w:rsidRPr="00721590">
        <w:rPr>
          <w:rFonts w:cstheme="minorHAnsi"/>
          <w:iCs/>
          <w:sz w:val="24"/>
          <w:szCs w:val="24"/>
        </w:rPr>
        <w:t xml:space="preserve">If resilience has </w:t>
      </w:r>
      <w:r w:rsidR="007E2E13" w:rsidRPr="00721590">
        <w:rPr>
          <w:rFonts w:cstheme="minorHAnsi"/>
          <w:iCs/>
          <w:sz w:val="24"/>
          <w:szCs w:val="24"/>
        </w:rPr>
        <w:t>declined</w:t>
      </w:r>
      <w:r w:rsidR="00FC3F38" w:rsidRPr="00721590">
        <w:rPr>
          <w:rFonts w:cstheme="minorHAnsi"/>
          <w:iCs/>
          <w:sz w:val="24"/>
          <w:szCs w:val="24"/>
        </w:rPr>
        <w:t xml:space="preserve"> in </w:t>
      </w:r>
      <w:r w:rsidR="004C48D5" w:rsidRPr="00721590">
        <w:rPr>
          <w:rFonts w:cstheme="minorHAnsi"/>
          <w:iCs/>
          <w:sz w:val="24"/>
          <w:szCs w:val="24"/>
        </w:rPr>
        <w:t>Big Bend</w:t>
      </w:r>
      <w:r w:rsidR="00FC3F38" w:rsidRPr="00721590">
        <w:rPr>
          <w:rFonts w:cstheme="minorHAnsi"/>
          <w:iCs/>
          <w:sz w:val="24"/>
          <w:szCs w:val="24"/>
        </w:rPr>
        <w:t xml:space="preserve"> oyster reefs</w:t>
      </w:r>
      <w:r w:rsidR="00F4428E" w:rsidRPr="00721590">
        <w:rPr>
          <w:rFonts w:cstheme="minorHAnsi"/>
          <w:iCs/>
          <w:sz w:val="24"/>
          <w:szCs w:val="24"/>
        </w:rPr>
        <w:t>,</w:t>
      </w:r>
      <w:r w:rsidR="00FC3F38" w:rsidRPr="00721590">
        <w:rPr>
          <w:rFonts w:cstheme="minorHAnsi"/>
          <w:iCs/>
          <w:sz w:val="24"/>
          <w:szCs w:val="24"/>
        </w:rPr>
        <w:t xml:space="preserve"> </w:t>
      </w:r>
      <w:r w:rsidR="00C877BA" w:rsidRPr="00721590">
        <w:rPr>
          <w:rFonts w:cstheme="minorHAnsi"/>
          <w:iCs/>
          <w:sz w:val="24"/>
          <w:szCs w:val="24"/>
        </w:rPr>
        <w:t>and</w:t>
      </w:r>
      <w:r w:rsidR="007E2E13" w:rsidRPr="00721590">
        <w:rPr>
          <w:rFonts w:cstheme="minorHAnsi"/>
          <w:iCs/>
          <w:sz w:val="24"/>
          <w:szCs w:val="24"/>
        </w:rPr>
        <w:t xml:space="preserve"> disturbance</w:t>
      </w:r>
      <w:r w:rsidR="00FC3F38" w:rsidRPr="00721590">
        <w:rPr>
          <w:rFonts w:cstheme="minorHAnsi"/>
          <w:iCs/>
          <w:sz w:val="24"/>
          <w:szCs w:val="24"/>
        </w:rPr>
        <w:t xml:space="preserve"> continue</w:t>
      </w:r>
      <w:r w:rsidR="007E2E13" w:rsidRPr="00721590">
        <w:rPr>
          <w:rFonts w:cstheme="minorHAnsi"/>
          <w:iCs/>
          <w:sz w:val="24"/>
          <w:szCs w:val="24"/>
        </w:rPr>
        <w:t>s</w:t>
      </w:r>
      <w:r w:rsidR="00FC3F38" w:rsidRPr="00721590">
        <w:rPr>
          <w:rFonts w:cstheme="minorHAnsi"/>
          <w:iCs/>
          <w:sz w:val="24"/>
          <w:szCs w:val="24"/>
        </w:rPr>
        <w:t xml:space="preserve"> to occur, the</w:t>
      </w:r>
      <w:r w:rsidR="00F4428E" w:rsidRPr="00721590">
        <w:rPr>
          <w:rFonts w:cstheme="minorHAnsi"/>
          <w:iCs/>
          <w:sz w:val="24"/>
          <w:szCs w:val="24"/>
        </w:rPr>
        <w:t>se conditions may foment an</w:t>
      </w:r>
      <w:r w:rsidR="00FC3F38" w:rsidRPr="00721590">
        <w:rPr>
          <w:rFonts w:cstheme="minorHAnsi"/>
          <w:iCs/>
          <w:sz w:val="24"/>
          <w:szCs w:val="24"/>
        </w:rPr>
        <w:t xml:space="preserve"> increased risk of hysteresis</w:t>
      </w:r>
      <w:r w:rsidR="00C877BA" w:rsidRPr="00721590">
        <w:rPr>
          <w:rFonts w:cstheme="minorHAnsi"/>
          <w:iCs/>
          <w:sz w:val="24"/>
          <w:szCs w:val="24"/>
        </w:rPr>
        <w:t xml:space="preserve"> where multiple “states” of oyster populations may exist across similar environmental conditions</w:t>
      </w:r>
      <w:r w:rsidR="001B76FB" w:rsidRPr="00721590">
        <w:rPr>
          <w:rFonts w:cstheme="minorHAnsi"/>
          <w:iCs/>
          <w:sz w:val="24"/>
          <w:szCs w:val="24"/>
        </w:rPr>
        <w:t xml:space="preserve">. </w:t>
      </w:r>
      <w:r w:rsidR="002F3A53" w:rsidRPr="00721590">
        <w:rPr>
          <w:rFonts w:cstheme="minorHAnsi"/>
          <w:iCs/>
          <w:sz w:val="24"/>
          <w:szCs w:val="24"/>
        </w:rPr>
        <w:t xml:space="preserve">Modeling efforts by Pine et al. (2015) suggest that in absence of suitable substrate for settlement and growth, even with “average” recruitment levels </w:t>
      </w:r>
      <w:r w:rsidR="004C48D5" w:rsidRPr="00721590">
        <w:rPr>
          <w:rFonts w:cstheme="minorHAnsi"/>
          <w:iCs/>
          <w:sz w:val="24"/>
          <w:szCs w:val="24"/>
        </w:rPr>
        <w:t>of</w:t>
      </w:r>
      <w:r w:rsidR="002F3A53" w:rsidRPr="00721590">
        <w:rPr>
          <w:rFonts w:cstheme="minorHAnsi"/>
          <w:iCs/>
          <w:sz w:val="24"/>
          <w:szCs w:val="24"/>
        </w:rPr>
        <w:t xml:space="preserve"> Apalachicola Bay oyster</w:t>
      </w:r>
      <w:commentRangeStart w:id="66"/>
      <w:commentRangeStart w:id="67"/>
      <w:ins w:id="68" w:author="Latysh, Natalie" w:date="2020-01-29T13:16:00Z">
        <w:r w:rsidR="009B4222">
          <w:rPr>
            <w:rFonts w:cstheme="minorHAnsi"/>
            <w:iCs/>
            <w:sz w:val="24"/>
            <w:szCs w:val="24"/>
          </w:rPr>
          <w:t>,</w:t>
        </w:r>
      </w:ins>
      <w:commentRangeEnd w:id="66"/>
      <w:ins w:id="69" w:author="Latysh, Natalie" w:date="2020-01-29T13:17:00Z">
        <w:r w:rsidR="009B4222">
          <w:rPr>
            <w:rStyle w:val="CommentReference"/>
          </w:rPr>
          <w:commentReference w:id="66"/>
        </w:r>
      </w:ins>
      <w:commentRangeEnd w:id="67"/>
      <w:r w:rsidR="009D0222">
        <w:rPr>
          <w:rStyle w:val="CommentReference"/>
        </w:rPr>
        <w:commentReference w:id="67"/>
      </w:r>
      <w:r w:rsidR="002F3A53" w:rsidRPr="00721590">
        <w:rPr>
          <w:rFonts w:cstheme="minorHAnsi"/>
          <w:iCs/>
          <w:sz w:val="24"/>
          <w:szCs w:val="24"/>
        </w:rPr>
        <w:t xml:space="preserve"> populations were not predicted to reverse declining population trends</w:t>
      </w:r>
      <w:r w:rsidR="001B76FB" w:rsidRPr="00721590">
        <w:rPr>
          <w:rFonts w:cstheme="minorHAnsi"/>
          <w:iCs/>
          <w:sz w:val="24"/>
          <w:szCs w:val="24"/>
        </w:rPr>
        <w:t xml:space="preserve">. </w:t>
      </w:r>
      <w:r w:rsidR="00F4428E" w:rsidRPr="00721590">
        <w:rPr>
          <w:rFonts w:cstheme="minorHAnsi"/>
          <w:iCs/>
          <w:sz w:val="24"/>
          <w:szCs w:val="24"/>
        </w:rPr>
        <w:t xml:space="preserve">Given the recent, rapid collapse of oyster populations across many Gulf of </w:t>
      </w:r>
      <w:r w:rsidR="00F4428E" w:rsidRPr="00721590">
        <w:rPr>
          <w:rFonts w:cstheme="minorHAnsi"/>
          <w:iCs/>
          <w:sz w:val="24"/>
          <w:szCs w:val="24"/>
        </w:rPr>
        <w:lastRenderedPageBreak/>
        <w:t>Mexico estuaries, th</w:t>
      </w:r>
      <w:r w:rsidR="004C48D5" w:rsidRPr="00721590">
        <w:rPr>
          <w:rFonts w:cstheme="minorHAnsi"/>
          <w:iCs/>
          <w:sz w:val="24"/>
          <w:szCs w:val="24"/>
        </w:rPr>
        <w:t xml:space="preserve">e loss of resilience </w:t>
      </w:r>
      <w:r w:rsidR="00F4428E" w:rsidRPr="00721590">
        <w:rPr>
          <w:rFonts w:cstheme="minorHAnsi"/>
          <w:iCs/>
          <w:sz w:val="24"/>
          <w:szCs w:val="24"/>
        </w:rPr>
        <w:t xml:space="preserve">is of central </w:t>
      </w:r>
      <w:r w:rsidR="00FC3F38" w:rsidRPr="00721590">
        <w:rPr>
          <w:rFonts w:cstheme="minorHAnsi"/>
          <w:iCs/>
          <w:sz w:val="24"/>
          <w:szCs w:val="24"/>
        </w:rPr>
        <w:t>ecological and management concern</w:t>
      </w:r>
      <w:r w:rsidR="001B76FB" w:rsidRPr="00721590">
        <w:rPr>
          <w:rFonts w:cstheme="minorHAnsi"/>
          <w:iCs/>
          <w:sz w:val="24"/>
          <w:szCs w:val="24"/>
        </w:rPr>
        <w:t xml:space="preserve">. </w:t>
      </w:r>
      <w:r w:rsidR="004C48D5" w:rsidRPr="00721590">
        <w:rPr>
          <w:rFonts w:cstheme="minorHAnsi"/>
          <w:iCs/>
          <w:sz w:val="24"/>
          <w:szCs w:val="24"/>
        </w:rPr>
        <w:t>This study demonstrates that even with relatively few anthropogenic stressors in a highly protected coastal environment</w:t>
      </w:r>
      <w:ins w:id="70" w:author="Latysh, Natalie" w:date="2020-01-29T13:17:00Z">
        <w:r w:rsidR="009B4222">
          <w:rPr>
            <w:rFonts w:cstheme="minorHAnsi"/>
            <w:iCs/>
            <w:sz w:val="24"/>
            <w:szCs w:val="24"/>
          </w:rPr>
          <w:t>,</w:t>
        </w:r>
      </w:ins>
      <w:r w:rsidR="00041786" w:rsidRPr="00721590">
        <w:rPr>
          <w:rFonts w:cstheme="minorHAnsi"/>
          <w:iCs/>
          <w:sz w:val="24"/>
          <w:szCs w:val="24"/>
        </w:rPr>
        <w:t xml:space="preserve"> oyster populations</w:t>
      </w:r>
      <w:r w:rsidR="004C48D5" w:rsidRPr="00721590">
        <w:rPr>
          <w:rFonts w:cstheme="minorHAnsi"/>
          <w:iCs/>
          <w:sz w:val="24"/>
          <w:szCs w:val="24"/>
        </w:rPr>
        <w:t xml:space="preserve"> may be at risk</w:t>
      </w:r>
      <w:r w:rsidR="00041786" w:rsidRPr="00721590">
        <w:rPr>
          <w:rFonts w:cstheme="minorHAnsi"/>
          <w:iCs/>
          <w:sz w:val="24"/>
          <w:szCs w:val="24"/>
        </w:rPr>
        <w:t xml:space="preserve"> of rapid change</w:t>
      </w:r>
      <w:r w:rsidR="001B76FB" w:rsidRPr="00721590">
        <w:rPr>
          <w:rFonts w:cstheme="minorHAnsi"/>
          <w:iCs/>
          <w:sz w:val="24"/>
          <w:szCs w:val="24"/>
        </w:rPr>
        <w:t xml:space="preserve">. </w:t>
      </w:r>
    </w:p>
    <w:p w14:paraId="05407E97" w14:textId="2DD8F84B" w:rsidR="00756560" w:rsidRPr="00721590" w:rsidRDefault="00FB1FF5" w:rsidP="009D4EA6">
      <w:pPr>
        <w:spacing w:after="0" w:line="480" w:lineRule="auto"/>
        <w:ind w:firstLine="720"/>
        <w:rPr>
          <w:rFonts w:cstheme="minorHAnsi"/>
          <w:iCs/>
          <w:sz w:val="24"/>
          <w:szCs w:val="24"/>
        </w:rPr>
      </w:pPr>
      <w:r w:rsidRPr="00721590">
        <w:rPr>
          <w:rFonts w:cstheme="minorHAnsi"/>
          <w:iCs/>
          <w:sz w:val="24"/>
          <w:szCs w:val="24"/>
        </w:rPr>
        <w:t>Our assessment of trends in Suwannee River discharge metrics over the</w:t>
      </w:r>
      <w:r w:rsidR="004D7CCB" w:rsidRPr="00721590">
        <w:rPr>
          <w:rFonts w:cstheme="minorHAnsi"/>
          <w:iCs/>
          <w:sz w:val="24"/>
          <w:szCs w:val="24"/>
        </w:rPr>
        <w:t xml:space="preserve"> instrument</w:t>
      </w:r>
      <w:r w:rsidRPr="00721590">
        <w:rPr>
          <w:rFonts w:cstheme="minorHAnsi"/>
          <w:iCs/>
          <w:sz w:val="24"/>
          <w:szCs w:val="24"/>
        </w:rPr>
        <w:t xml:space="preserve"> period of record suggest</w:t>
      </w:r>
      <w:r w:rsidR="004D7CCB" w:rsidRPr="00721590">
        <w:rPr>
          <w:rFonts w:cstheme="minorHAnsi"/>
          <w:iCs/>
          <w:sz w:val="24"/>
          <w:szCs w:val="24"/>
        </w:rPr>
        <w:t>s</w:t>
      </w:r>
      <w:r w:rsidRPr="00721590">
        <w:rPr>
          <w:rFonts w:cstheme="minorHAnsi"/>
          <w:iCs/>
          <w:sz w:val="24"/>
          <w:szCs w:val="24"/>
        </w:rPr>
        <w:t xml:space="preserve"> increasing volatility in river discharge (CV) and an overall downward trend in river discharge</w:t>
      </w:r>
      <w:r w:rsidR="001B76FB" w:rsidRPr="00721590">
        <w:rPr>
          <w:rFonts w:cstheme="minorHAnsi"/>
          <w:iCs/>
          <w:sz w:val="24"/>
          <w:szCs w:val="24"/>
        </w:rPr>
        <w:t xml:space="preserve">. </w:t>
      </w:r>
      <w:r w:rsidRPr="00721590">
        <w:rPr>
          <w:rFonts w:cstheme="minorHAnsi"/>
          <w:iCs/>
          <w:sz w:val="24"/>
          <w:szCs w:val="24"/>
        </w:rPr>
        <w:t>The reason</w:t>
      </w:r>
      <w:r w:rsidR="003D10EE" w:rsidRPr="00721590">
        <w:rPr>
          <w:rFonts w:cstheme="minorHAnsi"/>
          <w:iCs/>
          <w:sz w:val="24"/>
          <w:szCs w:val="24"/>
        </w:rPr>
        <w:t>s</w:t>
      </w:r>
      <w:r w:rsidRPr="00721590">
        <w:rPr>
          <w:rFonts w:cstheme="minorHAnsi"/>
          <w:iCs/>
          <w:sz w:val="24"/>
          <w:szCs w:val="24"/>
        </w:rPr>
        <w:t xml:space="preserve"> for these trends </w:t>
      </w:r>
      <w:r w:rsidR="003D10EE" w:rsidRPr="00721590">
        <w:rPr>
          <w:rFonts w:cstheme="minorHAnsi"/>
          <w:iCs/>
          <w:sz w:val="24"/>
          <w:szCs w:val="24"/>
        </w:rPr>
        <w:t>are</w:t>
      </w:r>
      <w:r w:rsidRPr="00721590">
        <w:rPr>
          <w:rFonts w:cstheme="minorHAnsi"/>
          <w:iCs/>
          <w:sz w:val="24"/>
          <w:szCs w:val="24"/>
        </w:rPr>
        <w:t xml:space="preserve"> unknown</w:t>
      </w:r>
      <w:r w:rsidR="00370346" w:rsidRPr="00721590">
        <w:rPr>
          <w:rFonts w:cstheme="minorHAnsi"/>
          <w:iCs/>
          <w:sz w:val="24"/>
          <w:szCs w:val="24"/>
        </w:rPr>
        <w:t>,</w:t>
      </w:r>
      <w:r w:rsidRPr="00721590">
        <w:rPr>
          <w:rFonts w:cstheme="minorHAnsi"/>
          <w:iCs/>
          <w:sz w:val="24"/>
          <w:szCs w:val="24"/>
        </w:rPr>
        <w:t xml:space="preserve"> but </w:t>
      </w:r>
      <w:r w:rsidR="001E18B1" w:rsidRPr="00721590">
        <w:rPr>
          <w:rFonts w:cstheme="minorHAnsi"/>
          <w:iCs/>
          <w:sz w:val="24"/>
          <w:szCs w:val="24"/>
        </w:rPr>
        <w:t>an examination of trends in the Palmer Drought Severity Index for the southeast Georgia and north Florida regions covering the Suwannee River basin suggest</w:t>
      </w:r>
      <w:r w:rsidR="00C53831" w:rsidRPr="00721590">
        <w:rPr>
          <w:rFonts w:cstheme="minorHAnsi"/>
          <w:iCs/>
          <w:sz w:val="24"/>
          <w:szCs w:val="24"/>
        </w:rPr>
        <w:t xml:space="preserve"> rainfall</w:t>
      </w:r>
      <w:r w:rsidR="001E18B1" w:rsidRPr="00721590">
        <w:rPr>
          <w:rFonts w:cstheme="minorHAnsi"/>
          <w:iCs/>
          <w:sz w:val="24"/>
          <w:szCs w:val="24"/>
        </w:rPr>
        <w:t xml:space="preserve"> drought has</w:t>
      </w:r>
      <w:r w:rsidR="00FD0C0C" w:rsidRPr="00721590">
        <w:rPr>
          <w:rFonts w:cstheme="minorHAnsi"/>
          <w:iCs/>
          <w:sz w:val="24"/>
          <w:szCs w:val="24"/>
        </w:rPr>
        <w:t xml:space="preserve"> occurred</w:t>
      </w:r>
      <w:r w:rsidR="001E18B1" w:rsidRPr="00721590">
        <w:rPr>
          <w:rFonts w:cstheme="minorHAnsi"/>
          <w:iCs/>
          <w:sz w:val="24"/>
          <w:szCs w:val="24"/>
        </w:rPr>
        <w:t xml:space="preserve"> </w:t>
      </w:r>
      <w:r w:rsidR="00FD0C0C" w:rsidRPr="00721590">
        <w:rPr>
          <w:rFonts w:cstheme="minorHAnsi"/>
          <w:iCs/>
          <w:sz w:val="24"/>
          <w:szCs w:val="24"/>
        </w:rPr>
        <w:t>several times</w:t>
      </w:r>
      <w:r w:rsidR="001E18B1" w:rsidRPr="00721590">
        <w:rPr>
          <w:rFonts w:cstheme="minorHAnsi"/>
          <w:iCs/>
          <w:sz w:val="24"/>
          <w:szCs w:val="24"/>
        </w:rPr>
        <w:t xml:space="preserve"> in this region since 2010</w:t>
      </w:r>
      <w:r w:rsidR="00370346" w:rsidRPr="00721590">
        <w:rPr>
          <w:rFonts w:cstheme="minorHAnsi"/>
          <w:iCs/>
          <w:sz w:val="24"/>
          <w:szCs w:val="24"/>
        </w:rPr>
        <w:t xml:space="preserve"> (Figure </w:t>
      </w:r>
      <w:r w:rsidR="00197B73" w:rsidRPr="00721590">
        <w:rPr>
          <w:rFonts w:cstheme="minorHAnsi"/>
          <w:iCs/>
          <w:sz w:val="24"/>
          <w:szCs w:val="24"/>
        </w:rPr>
        <w:t>S3a</w:t>
      </w:r>
      <w:r w:rsidR="00370346" w:rsidRPr="00721590">
        <w:rPr>
          <w:rFonts w:cstheme="minorHAnsi"/>
          <w:iCs/>
          <w:sz w:val="24"/>
          <w:szCs w:val="24"/>
        </w:rPr>
        <w:t>)</w:t>
      </w:r>
      <w:r w:rsidR="001B76FB" w:rsidRPr="00721590">
        <w:rPr>
          <w:rFonts w:cstheme="minorHAnsi"/>
          <w:iCs/>
          <w:sz w:val="24"/>
          <w:szCs w:val="24"/>
        </w:rPr>
        <w:t xml:space="preserve">. </w:t>
      </w:r>
      <w:r w:rsidR="00C53831" w:rsidRPr="00721590">
        <w:rPr>
          <w:rFonts w:cstheme="minorHAnsi"/>
          <w:iCs/>
          <w:sz w:val="24"/>
          <w:szCs w:val="24"/>
        </w:rPr>
        <w:t>There is also evidence that the discharge/rainfall ratio has been declining (Seavey et al. 2011)</w:t>
      </w:r>
      <w:r w:rsidR="002F3A53" w:rsidRPr="00721590">
        <w:rPr>
          <w:rFonts w:cstheme="minorHAnsi"/>
          <w:iCs/>
          <w:sz w:val="24"/>
          <w:szCs w:val="24"/>
        </w:rPr>
        <w:t xml:space="preserve"> or that evapotranspiration is increasing (or both)</w:t>
      </w:r>
      <w:r w:rsidR="00C53831" w:rsidRPr="00721590">
        <w:rPr>
          <w:rFonts w:cstheme="minorHAnsi"/>
          <w:iCs/>
          <w:sz w:val="24"/>
          <w:szCs w:val="24"/>
        </w:rPr>
        <w:t xml:space="preserve"> </w:t>
      </w:r>
      <w:r w:rsidR="002F3A53" w:rsidRPr="00721590">
        <w:rPr>
          <w:rFonts w:cstheme="minorHAnsi"/>
          <w:iCs/>
          <w:sz w:val="24"/>
          <w:szCs w:val="24"/>
        </w:rPr>
        <w:t>possibly</w:t>
      </w:r>
      <w:r w:rsidR="00C53831" w:rsidRPr="00721590">
        <w:rPr>
          <w:rFonts w:cstheme="minorHAnsi"/>
          <w:iCs/>
          <w:sz w:val="24"/>
          <w:szCs w:val="24"/>
        </w:rPr>
        <w:t xml:space="preserve"> influencing temporal trends in discharge</w:t>
      </w:r>
      <w:r w:rsidR="001B76FB" w:rsidRPr="00721590">
        <w:rPr>
          <w:rFonts w:cstheme="minorHAnsi"/>
          <w:iCs/>
          <w:sz w:val="24"/>
          <w:szCs w:val="24"/>
        </w:rPr>
        <w:t xml:space="preserve">. </w:t>
      </w:r>
      <w:r w:rsidR="00FC3F38" w:rsidRPr="00721590">
        <w:rPr>
          <w:rFonts w:cstheme="minorHAnsi"/>
          <w:iCs/>
          <w:sz w:val="24"/>
          <w:szCs w:val="24"/>
        </w:rPr>
        <w:t>The relationship between frequency and severity of drought and oyster reef resilience is an important area of future research.</w:t>
      </w:r>
    </w:p>
    <w:p w14:paraId="13C3DF98" w14:textId="7055B461" w:rsidR="008C0F2D" w:rsidRPr="00721590" w:rsidRDefault="008C0F2D" w:rsidP="009D4EA6">
      <w:pPr>
        <w:spacing w:after="0" w:line="480" w:lineRule="auto"/>
        <w:ind w:firstLine="720"/>
        <w:rPr>
          <w:rFonts w:cstheme="minorHAnsi"/>
          <w:iCs/>
          <w:sz w:val="24"/>
          <w:szCs w:val="24"/>
        </w:rPr>
      </w:pPr>
      <w:r w:rsidRPr="00721590">
        <w:rPr>
          <w:rFonts w:cstheme="minorHAnsi"/>
          <w:iCs/>
          <w:sz w:val="24"/>
          <w:szCs w:val="24"/>
        </w:rPr>
        <w:t>We are unable to determine an age-structure for oyster populations</w:t>
      </w:r>
      <w:r w:rsidR="00DA142C" w:rsidRPr="00721590">
        <w:rPr>
          <w:rFonts w:cstheme="minorHAnsi"/>
          <w:iCs/>
          <w:sz w:val="24"/>
          <w:szCs w:val="24"/>
        </w:rPr>
        <w:t>,</w:t>
      </w:r>
      <w:r w:rsidRPr="00721590">
        <w:rPr>
          <w:rFonts w:cstheme="minorHAnsi"/>
          <w:iCs/>
          <w:sz w:val="24"/>
          <w:szCs w:val="24"/>
        </w:rPr>
        <w:t xml:space="preserve"> so we do not know if oyster counts represent multiple oyster year-classes</w:t>
      </w:r>
      <w:del w:id="71" w:author="Latysh, Natalie" w:date="2020-01-29T13:36:00Z">
        <w:r w:rsidRPr="00721590" w:rsidDel="00FE1CD3">
          <w:rPr>
            <w:rFonts w:cstheme="minorHAnsi"/>
            <w:iCs/>
            <w:sz w:val="24"/>
            <w:szCs w:val="24"/>
          </w:rPr>
          <w:delText xml:space="preserve"> or not</w:delText>
        </w:r>
      </w:del>
      <w:r w:rsidR="001B76FB" w:rsidRPr="00721590">
        <w:rPr>
          <w:rFonts w:cstheme="minorHAnsi"/>
          <w:iCs/>
          <w:sz w:val="24"/>
          <w:szCs w:val="24"/>
        </w:rPr>
        <w:t xml:space="preserve">. </w:t>
      </w:r>
      <w:r w:rsidRPr="00721590">
        <w:rPr>
          <w:rFonts w:cstheme="minorHAnsi"/>
          <w:iCs/>
          <w:sz w:val="24"/>
          <w:szCs w:val="24"/>
        </w:rPr>
        <w:t xml:space="preserve">This </w:t>
      </w:r>
      <w:r w:rsidR="001C40C3" w:rsidRPr="00721590">
        <w:rPr>
          <w:rFonts w:cstheme="minorHAnsi"/>
          <w:iCs/>
          <w:sz w:val="24"/>
          <w:szCs w:val="24"/>
        </w:rPr>
        <w:t>is important</w:t>
      </w:r>
      <w:r w:rsidRPr="00721590">
        <w:rPr>
          <w:rFonts w:cstheme="minorHAnsi"/>
          <w:iCs/>
          <w:sz w:val="24"/>
          <w:szCs w:val="24"/>
        </w:rPr>
        <w:t xml:space="preserve"> because it would help to determine whether lower counts are a function of year-class failure in the year of low river discharge, or if multiple year-classes were </w:t>
      </w:r>
      <w:r w:rsidR="004B3680" w:rsidRPr="00721590">
        <w:rPr>
          <w:rFonts w:cstheme="minorHAnsi"/>
          <w:iCs/>
          <w:sz w:val="24"/>
          <w:szCs w:val="24"/>
        </w:rPr>
        <w:t>a</w:t>
      </w:r>
      <w:r w:rsidRPr="00721590">
        <w:rPr>
          <w:rFonts w:cstheme="minorHAnsi"/>
          <w:iCs/>
          <w:sz w:val="24"/>
          <w:szCs w:val="24"/>
        </w:rPr>
        <w:t>ffected</w:t>
      </w:r>
      <w:r w:rsidR="001B76FB" w:rsidRPr="00721590">
        <w:rPr>
          <w:rFonts w:cstheme="minorHAnsi"/>
          <w:iCs/>
          <w:sz w:val="24"/>
          <w:szCs w:val="24"/>
        </w:rPr>
        <w:t xml:space="preserve">. </w:t>
      </w:r>
      <w:r w:rsidR="0055436A" w:rsidRPr="00721590">
        <w:rPr>
          <w:rFonts w:cstheme="minorHAnsi"/>
          <w:iCs/>
          <w:sz w:val="24"/>
          <w:szCs w:val="24"/>
        </w:rPr>
        <w:t>Other than th</w:t>
      </w:r>
      <w:r w:rsidR="00AE1720" w:rsidRPr="00721590">
        <w:rPr>
          <w:rFonts w:cstheme="minorHAnsi"/>
          <w:iCs/>
          <w:sz w:val="24"/>
          <w:szCs w:val="24"/>
        </w:rPr>
        <w:t xml:space="preserve">e </w:t>
      </w:r>
      <w:r w:rsidR="0055436A" w:rsidRPr="00721590">
        <w:rPr>
          <w:rFonts w:cstheme="minorHAnsi"/>
          <w:iCs/>
          <w:sz w:val="24"/>
          <w:szCs w:val="24"/>
        </w:rPr>
        <w:t>irregular monitoring effort</w:t>
      </w:r>
      <w:r w:rsidR="00AE1720" w:rsidRPr="00721590">
        <w:rPr>
          <w:rFonts w:cstheme="minorHAnsi"/>
          <w:iCs/>
          <w:sz w:val="24"/>
          <w:szCs w:val="24"/>
        </w:rPr>
        <w:t xml:space="preserve"> we report here</w:t>
      </w:r>
      <w:r w:rsidR="004B3680" w:rsidRPr="00721590">
        <w:rPr>
          <w:rFonts w:cstheme="minorHAnsi"/>
          <w:iCs/>
          <w:sz w:val="24"/>
          <w:szCs w:val="24"/>
        </w:rPr>
        <w:t xml:space="preserve">, </w:t>
      </w:r>
      <w:r w:rsidR="0055436A" w:rsidRPr="00721590">
        <w:rPr>
          <w:rFonts w:cstheme="minorHAnsi"/>
          <w:iCs/>
          <w:sz w:val="24"/>
          <w:szCs w:val="24"/>
        </w:rPr>
        <w:t xml:space="preserve">fishery independent </w:t>
      </w:r>
      <w:r w:rsidR="004B3680" w:rsidRPr="00721590">
        <w:rPr>
          <w:rFonts w:cstheme="minorHAnsi"/>
          <w:iCs/>
          <w:sz w:val="24"/>
          <w:szCs w:val="24"/>
        </w:rPr>
        <w:t>data</w:t>
      </w:r>
      <w:r w:rsidR="0055436A" w:rsidRPr="00721590">
        <w:rPr>
          <w:rFonts w:cstheme="minorHAnsi"/>
          <w:iCs/>
          <w:sz w:val="24"/>
          <w:szCs w:val="24"/>
        </w:rPr>
        <w:t xml:space="preserve"> for oyster populations in Suwannee Sound</w:t>
      </w:r>
      <w:r w:rsidR="001E2BD8" w:rsidRPr="00721590">
        <w:rPr>
          <w:rFonts w:cstheme="minorHAnsi"/>
          <w:iCs/>
          <w:sz w:val="24"/>
          <w:szCs w:val="24"/>
        </w:rPr>
        <w:t xml:space="preserve"> are absent</w:t>
      </w:r>
      <w:r w:rsidR="001B76FB" w:rsidRPr="00721590">
        <w:rPr>
          <w:rFonts w:cstheme="minorHAnsi"/>
          <w:iCs/>
          <w:sz w:val="24"/>
          <w:szCs w:val="24"/>
        </w:rPr>
        <w:t xml:space="preserve">. </w:t>
      </w:r>
      <w:r w:rsidR="00AE1720" w:rsidRPr="00721590">
        <w:rPr>
          <w:rFonts w:cstheme="minorHAnsi"/>
          <w:iCs/>
          <w:sz w:val="24"/>
          <w:szCs w:val="24"/>
        </w:rPr>
        <w:t xml:space="preserve">Since we only sampled intertidal reefs, we </w:t>
      </w:r>
      <w:r w:rsidR="004C48D5" w:rsidRPr="00721590">
        <w:rPr>
          <w:rFonts w:cstheme="minorHAnsi"/>
          <w:iCs/>
          <w:sz w:val="24"/>
          <w:szCs w:val="24"/>
        </w:rPr>
        <w:t>also</w:t>
      </w:r>
      <w:r w:rsidR="00AE1720" w:rsidRPr="00721590">
        <w:rPr>
          <w:rFonts w:cstheme="minorHAnsi"/>
          <w:iCs/>
          <w:sz w:val="24"/>
          <w:szCs w:val="24"/>
        </w:rPr>
        <w:t xml:space="preserve"> </w:t>
      </w:r>
      <w:r w:rsidR="0055436A" w:rsidRPr="00721590">
        <w:rPr>
          <w:rFonts w:cstheme="minorHAnsi"/>
          <w:iCs/>
          <w:sz w:val="24"/>
          <w:szCs w:val="24"/>
        </w:rPr>
        <w:t xml:space="preserve">do not know if these </w:t>
      </w:r>
      <w:r w:rsidR="00AE1720" w:rsidRPr="00721590">
        <w:rPr>
          <w:rFonts w:cstheme="minorHAnsi"/>
          <w:iCs/>
          <w:sz w:val="24"/>
          <w:szCs w:val="24"/>
        </w:rPr>
        <w:t xml:space="preserve">dynamics </w:t>
      </w:r>
      <w:r w:rsidR="0055436A" w:rsidRPr="00721590">
        <w:rPr>
          <w:rFonts w:cstheme="minorHAnsi"/>
          <w:iCs/>
          <w:sz w:val="24"/>
          <w:szCs w:val="24"/>
        </w:rPr>
        <w:t xml:space="preserve">extend to inter and </w:t>
      </w:r>
      <w:r w:rsidR="00B56F5A" w:rsidRPr="00721590">
        <w:rPr>
          <w:rFonts w:cstheme="minorHAnsi"/>
          <w:iCs/>
          <w:sz w:val="24"/>
          <w:szCs w:val="24"/>
        </w:rPr>
        <w:t>subtidal</w:t>
      </w:r>
      <w:r w:rsidR="0055436A" w:rsidRPr="00721590">
        <w:rPr>
          <w:rFonts w:cstheme="minorHAnsi"/>
          <w:iCs/>
          <w:sz w:val="24"/>
          <w:szCs w:val="24"/>
        </w:rPr>
        <w:t xml:space="preserve"> oysters of multiple age classes and sizes</w:t>
      </w:r>
      <w:r w:rsidR="001E0081" w:rsidRPr="00721590">
        <w:rPr>
          <w:rFonts w:cstheme="minorHAnsi"/>
          <w:iCs/>
          <w:sz w:val="24"/>
          <w:szCs w:val="24"/>
        </w:rPr>
        <w:t xml:space="preserve"> which may be affected by these same factors</w:t>
      </w:r>
      <w:r w:rsidR="001B76FB" w:rsidRPr="00721590">
        <w:rPr>
          <w:rFonts w:cstheme="minorHAnsi"/>
          <w:iCs/>
          <w:sz w:val="24"/>
          <w:szCs w:val="24"/>
        </w:rPr>
        <w:t xml:space="preserve">. </w:t>
      </w:r>
      <w:r w:rsidR="004B3680" w:rsidRPr="00721590">
        <w:rPr>
          <w:rFonts w:cstheme="minorHAnsi"/>
          <w:iCs/>
          <w:sz w:val="24"/>
          <w:szCs w:val="24"/>
        </w:rPr>
        <w:t>Our only other line of inference for</w:t>
      </w:r>
      <w:r w:rsidR="001E0081" w:rsidRPr="00721590">
        <w:rPr>
          <w:rFonts w:cstheme="minorHAnsi"/>
          <w:iCs/>
          <w:sz w:val="24"/>
          <w:szCs w:val="24"/>
        </w:rPr>
        <w:t xml:space="preserve"> both inter-and subtidal</w:t>
      </w:r>
      <w:r w:rsidR="004B3680" w:rsidRPr="00721590">
        <w:rPr>
          <w:rFonts w:cstheme="minorHAnsi"/>
          <w:iCs/>
          <w:sz w:val="24"/>
          <w:szCs w:val="24"/>
        </w:rPr>
        <w:t xml:space="preserve"> population trends </w:t>
      </w:r>
      <w:commentRangeStart w:id="72"/>
      <w:r w:rsidR="004B3680" w:rsidRPr="00721590">
        <w:rPr>
          <w:rFonts w:cstheme="minorHAnsi"/>
          <w:iCs/>
          <w:sz w:val="24"/>
          <w:szCs w:val="24"/>
        </w:rPr>
        <w:t xml:space="preserve">over this time </w:t>
      </w:r>
      <w:commentRangeEnd w:id="72"/>
      <w:r w:rsidR="00FE1CD3">
        <w:rPr>
          <w:rStyle w:val="CommentReference"/>
        </w:rPr>
        <w:commentReference w:id="72"/>
      </w:r>
      <w:r w:rsidR="004B3680" w:rsidRPr="00721590">
        <w:rPr>
          <w:rFonts w:cstheme="minorHAnsi"/>
          <w:iCs/>
          <w:sz w:val="24"/>
          <w:szCs w:val="24"/>
        </w:rPr>
        <w:t>are from landings data</w:t>
      </w:r>
      <w:r w:rsidR="00C32D76" w:rsidRPr="00721590">
        <w:rPr>
          <w:rFonts w:cstheme="minorHAnsi"/>
          <w:iCs/>
          <w:sz w:val="24"/>
          <w:szCs w:val="24"/>
        </w:rPr>
        <w:t>. These data</w:t>
      </w:r>
      <w:r w:rsidR="004B3680" w:rsidRPr="00721590">
        <w:rPr>
          <w:rFonts w:cstheme="minorHAnsi"/>
          <w:iCs/>
          <w:sz w:val="24"/>
          <w:szCs w:val="24"/>
        </w:rPr>
        <w:t xml:space="preserve"> suggest overall declines in </w:t>
      </w:r>
      <w:r w:rsidR="00C32D76" w:rsidRPr="00721590">
        <w:rPr>
          <w:rFonts w:cstheme="minorHAnsi"/>
          <w:iCs/>
          <w:sz w:val="24"/>
          <w:szCs w:val="24"/>
        </w:rPr>
        <w:t xml:space="preserve">landings and </w:t>
      </w:r>
      <w:r w:rsidR="004B3680" w:rsidRPr="00721590">
        <w:rPr>
          <w:rFonts w:cstheme="minorHAnsi"/>
          <w:iCs/>
          <w:sz w:val="24"/>
          <w:szCs w:val="24"/>
        </w:rPr>
        <w:t xml:space="preserve">catch-per-effort in the years following the implementation of the trip ticket </w:t>
      </w:r>
      <w:r w:rsidR="004B3680" w:rsidRPr="00721590">
        <w:rPr>
          <w:rFonts w:cstheme="minorHAnsi"/>
          <w:iCs/>
          <w:sz w:val="24"/>
          <w:szCs w:val="24"/>
        </w:rPr>
        <w:lastRenderedPageBreak/>
        <w:t>program</w:t>
      </w:r>
      <w:r w:rsidR="002F3A53" w:rsidRPr="00721590">
        <w:rPr>
          <w:rFonts w:cstheme="minorHAnsi"/>
          <w:iCs/>
          <w:sz w:val="24"/>
          <w:szCs w:val="24"/>
        </w:rPr>
        <w:t xml:space="preserve"> in 1986</w:t>
      </w:r>
      <w:r w:rsidR="001B76FB" w:rsidRPr="00721590">
        <w:rPr>
          <w:rFonts w:cstheme="minorHAnsi"/>
          <w:iCs/>
          <w:sz w:val="24"/>
          <w:szCs w:val="24"/>
        </w:rPr>
        <w:t xml:space="preserve">. </w:t>
      </w:r>
      <w:r w:rsidR="004B3680" w:rsidRPr="00721590">
        <w:rPr>
          <w:rFonts w:cstheme="minorHAnsi"/>
          <w:iCs/>
          <w:sz w:val="24"/>
          <w:szCs w:val="24"/>
        </w:rPr>
        <w:t xml:space="preserve">Over the same </w:t>
      </w:r>
      <w:r w:rsidR="00C32D76" w:rsidRPr="00721590">
        <w:rPr>
          <w:rFonts w:cstheme="minorHAnsi"/>
          <w:iCs/>
          <w:sz w:val="24"/>
          <w:szCs w:val="24"/>
        </w:rPr>
        <w:t>time period</w:t>
      </w:r>
      <w:r w:rsidR="004B3680" w:rsidRPr="00721590">
        <w:rPr>
          <w:rFonts w:cstheme="minorHAnsi"/>
          <w:iCs/>
          <w:sz w:val="24"/>
          <w:szCs w:val="24"/>
        </w:rPr>
        <w:t xml:space="preserve"> as these monitoring efforts</w:t>
      </w:r>
      <w:r w:rsidR="00C32D76" w:rsidRPr="00721590">
        <w:rPr>
          <w:rFonts w:cstheme="minorHAnsi"/>
          <w:iCs/>
          <w:sz w:val="24"/>
          <w:szCs w:val="24"/>
        </w:rPr>
        <w:t>,</w:t>
      </w:r>
      <w:r w:rsidR="004B3680" w:rsidRPr="00721590">
        <w:rPr>
          <w:rFonts w:cstheme="minorHAnsi"/>
          <w:iCs/>
          <w:sz w:val="24"/>
          <w:szCs w:val="24"/>
        </w:rPr>
        <w:t xml:space="preserve"> oyster</w:t>
      </w:r>
      <w:r w:rsidR="00C32D76" w:rsidRPr="00721590">
        <w:rPr>
          <w:rFonts w:cstheme="minorHAnsi"/>
          <w:iCs/>
          <w:sz w:val="24"/>
          <w:szCs w:val="24"/>
        </w:rPr>
        <w:t xml:space="preserve"> landings and effort have increased, and</w:t>
      </w:r>
      <w:r w:rsidR="004B3680" w:rsidRPr="00721590">
        <w:rPr>
          <w:rFonts w:cstheme="minorHAnsi"/>
          <w:iCs/>
          <w:sz w:val="24"/>
          <w:szCs w:val="24"/>
        </w:rPr>
        <w:t xml:space="preserve"> catch per unit of effort has </w:t>
      </w:r>
      <w:r w:rsidR="00C32D76" w:rsidRPr="00721590">
        <w:rPr>
          <w:rFonts w:cstheme="minorHAnsi"/>
          <w:iCs/>
          <w:sz w:val="24"/>
          <w:szCs w:val="24"/>
        </w:rPr>
        <w:t>generally declined</w:t>
      </w:r>
      <w:r w:rsidR="001B76FB" w:rsidRPr="00721590">
        <w:rPr>
          <w:rFonts w:cstheme="minorHAnsi"/>
          <w:iCs/>
          <w:sz w:val="24"/>
          <w:szCs w:val="24"/>
        </w:rPr>
        <w:t xml:space="preserve">. </w:t>
      </w:r>
      <w:r w:rsidR="004C48D5" w:rsidRPr="00721590">
        <w:rPr>
          <w:rFonts w:cstheme="minorHAnsi"/>
          <w:iCs/>
          <w:sz w:val="24"/>
          <w:szCs w:val="24"/>
        </w:rPr>
        <w:t xml:space="preserve">In our study, neither harvest status (open/closed) nor annual landings or effort influenced oyster counts. </w:t>
      </w:r>
      <w:r w:rsidR="00B913CB" w:rsidRPr="00721590">
        <w:rPr>
          <w:rFonts w:cstheme="minorHAnsi"/>
          <w:iCs/>
          <w:sz w:val="24"/>
          <w:szCs w:val="24"/>
        </w:rPr>
        <w:t>This may suggest</w:t>
      </w:r>
      <w:r w:rsidR="007E2E13" w:rsidRPr="00721590">
        <w:rPr>
          <w:rFonts w:cstheme="minorHAnsi"/>
          <w:iCs/>
          <w:sz w:val="24"/>
          <w:szCs w:val="24"/>
        </w:rPr>
        <w:t xml:space="preserve"> that</w:t>
      </w:r>
      <w:r w:rsidR="00B913CB" w:rsidRPr="00721590">
        <w:rPr>
          <w:rFonts w:cstheme="minorHAnsi"/>
          <w:iCs/>
          <w:sz w:val="24"/>
          <w:szCs w:val="24"/>
        </w:rPr>
        <w:t xml:space="preserve"> fishing plays less of a role in </w:t>
      </w:r>
      <w:commentRangeStart w:id="73"/>
      <w:commentRangeStart w:id="74"/>
      <w:r w:rsidR="00B913CB" w:rsidRPr="00721590">
        <w:rPr>
          <w:rFonts w:cstheme="minorHAnsi"/>
          <w:iCs/>
          <w:sz w:val="24"/>
          <w:szCs w:val="24"/>
        </w:rPr>
        <w:t xml:space="preserve">these </w:t>
      </w:r>
      <w:commentRangeEnd w:id="73"/>
      <w:r w:rsidR="00FE1CD3">
        <w:rPr>
          <w:rStyle w:val="CommentReference"/>
        </w:rPr>
        <w:commentReference w:id="73"/>
      </w:r>
      <w:commentRangeEnd w:id="74"/>
      <w:r w:rsidR="009D0222">
        <w:rPr>
          <w:rStyle w:val="CommentReference"/>
        </w:rPr>
        <w:commentReference w:id="74"/>
      </w:r>
      <w:r w:rsidR="00B913CB" w:rsidRPr="00721590">
        <w:rPr>
          <w:rFonts w:cstheme="minorHAnsi"/>
          <w:iCs/>
          <w:sz w:val="24"/>
          <w:szCs w:val="24"/>
        </w:rPr>
        <w:t>intertidal oyster bars than climate</w:t>
      </w:r>
      <w:r w:rsidR="004C48D5" w:rsidRPr="00721590">
        <w:rPr>
          <w:rFonts w:cstheme="minorHAnsi"/>
          <w:iCs/>
          <w:sz w:val="24"/>
          <w:szCs w:val="24"/>
        </w:rPr>
        <w:t>-</w:t>
      </w:r>
      <w:r w:rsidR="00B913CB" w:rsidRPr="00721590">
        <w:rPr>
          <w:rFonts w:cstheme="minorHAnsi"/>
          <w:iCs/>
          <w:sz w:val="24"/>
          <w:szCs w:val="24"/>
        </w:rPr>
        <w:t>related factors such as river discharge</w:t>
      </w:r>
      <w:r w:rsidR="001B76FB" w:rsidRPr="00721590">
        <w:rPr>
          <w:rFonts w:cstheme="minorHAnsi"/>
          <w:iCs/>
          <w:sz w:val="24"/>
          <w:szCs w:val="24"/>
        </w:rPr>
        <w:t xml:space="preserve">. </w:t>
      </w:r>
      <w:r w:rsidR="007E2E13" w:rsidRPr="00721590">
        <w:rPr>
          <w:rFonts w:cstheme="minorHAnsi"/>
          <w:iCs/>
          <w:sz w:val="24"/>
          <w:szCs w:val="24"/>
        </w:rPr>
        <w:t>T</w:t>
      </w:r>
      <w:r w:rsidR="008B66F4" w:rsidRPr="00721590">
        <w:rPr>
          <w:rFonts w:cstheme="minorHAnsi"/>
          <w:iCs/>
          <w:sz w:val="24"/>
          <w:szCs w:val="24"/>
        </w:rPr>
        <w:t>h</w:t>
      </w:r>
      <w:r w:rsidR="004C48D5" w:rsidRPr="00721590">
        <w:rPr>
          <w:rFonts w:cstheme="minorHAnsi"/>
          <w:iCs/>
          <w:sz w:val="24"/>
          <w:szCs w:val="24"/>
        </w:rPr>
        <w:t xml:space="preserve">e interpretation of this result </w:t>
      </w:r>
      <w:r w:rsidR="00C32D76" w:rsidRPr="00721590">
        <w:rPr>
          <w:rFonts w:cstheme="minorHAnsi"/>
          <w:iCs/>
          <w:sz w:val="24"/>
          <w:szCs w:val="24"/>
        </w:rPr>
        <w:t xml:space="preserve">is </w:t>
      </w:r>
      <w:commentRangeStart w:id="75"/>
      <w:r w:rsidR="00C32D76" w:rsidRPr="00721590">
        <w:rPr>
          <w:rFonts w:cstheme="minorHAnsi"/>
          <w:iCs/>
          <w:sz w:val="24"/>
          <w:szCs w:val="24"/>
        </w:rPr>
        <w:t xml:space="preserve">complicated </w:t>
      </w:r>
      <w:commentRangeEnd w:id="75"/>
      <w:r w:rsidR="00FE1CD3">
        <w:rPr>
          <w:rStyle w:val="CommentReference"/>
        </w:rPr>
        <w:commentReference w:id="75"/>
      </w:r>
      <w:del w:id="76" w:author="Latysh, Natalie" w:date="2020-01-29T13:40:00Z">
        <w:r w:rsidR="00C32D76" w:rsidRPr="00721590" w:rsidDel="00FE1CD3">
          <w:rPr>
            <w:rFonts w:cstheme="minorHAnsi"/>
            <w:iCs/>
            <w:sz w:val="24"/>
            <w:szCs w:val="24"/>
          </w:rPr>
          <w:delText xml:space="preserve">result </w:delText>
        </w:r>
      </w:del>
      <w:r w:rsidR="00C32D76" w:rsidRPr="00721590">
        <w:rPr>
          <w:rFonts w:cstheme="minorHAnsi"/>
          <w:iCs/>
          <w:sz w:val="24"/>
          <w:szCs w:val="24"/>
        </w:rPr>
        <w:t>because</w:t>
      </w:r>
      <w:r w:rsidR="00A31958" w:rsidRPr="00721590">
        <w:rPr>
          <w:rFonts w:cstheme="minorHAnsi"/>
          <w:iCs/>
          <w:sz w:val="24"/>
          <w:szCs w:val="24"/>
        </w:rPr>
        <w:t xml:space="preserve"> </w:t>
      </w:r>
      <w:r w:rsidR="004C48D5" w:rsidRPr="00721590">
        <w:rPr>
          <w:rFonts w:cstheme="minorHAnsi"/>
          <w:iCs/>
          <w:sz w:val="24"/>
          <w:szCs w:val="24"/>
        </w:rPr>
        <w:t>it is unclear how much harvest occurs on intertidal reefs even in areas open to harvest</w:t>
      </w:r>
      <w:r w:rsidR="001B76FB" w:rsidRPr="00721590">
        <w:rPr>
          <w:rFonts w:cstheme="minorHAnsi"/>
          <w:iCs/>
          <w:sz w:val="24"/>
          <w:szCs w:val="24"/>
        </w:rPr>
        <w:t xml:space="preserve">. </w:t>
      </w:r>
      <w:r w:rsidR="00AA4C3B" w:rsidRPr="00721590">
        <w:rPr>
          <w:rFonts w:cstheme="minorHAnsi"/>
          <w:iCs/>
          <w:sz w:val="24"/>
          <w:szCs w:val="24"/>
        </w:rPr>
        <w:t>I</w:t>
      </w:r>
      <w:r w:rsidR="002F3A53" w:rsidRPr="00721590">
        <w:rPr>
          <w:rFonts w:cstheme="minorHAnsi"/>
          <w:iCs/>
          <w:sz w:val="24"/>
          <w:szCs w:val="24"/>
        </w:rPr>
        <w:t xml:space="preserve">n </w:t>
      </w:r>
      <w:r w:rsidR="004C48D5" w:rsidRPr="00721590">
        <w:rPr>
          <w:rFonts w:cstheme="minorHAnsi"/>
          <w:iCs/>
          <w:sz w:val="24"/>
          <w:szCs w:val="24"/>
        </w:rPr>
        <w:t>addition</w:t>
      </w:r>
      <w:r w:rsidR="00F146DA" w:rsidRPr="00721590">
        <w:rPr>
          <w:rFonts w:cstheme="minorHAnsi"/>
          <w:iCs/>
          <w:sz w:val="24"/>
          <w:szCs w:val="24"/>
        </w:rPr>
        <w:t xml:space="preserve"> to traditional harvest</w:t>
      </w:r>
      <w:r w:rsidR="004C48D5" w:rsidRPr="00721590">
        <w:rPr>
          <w:rFonts w:cstheme="minorHAnsi"/>
          <w:iCs/>
          <w:sz w:val="24"/>
          <w:szCs w:val="24"/>
        </w:rPr>
        <w:t>,</w:t>
      </w:r>
      <w:r w:rsidR="002F3A53" w:rsidRPr="00721590">
        <w:rPr>
          <w:rFonts w:cstheme="minorHAnsi"/>
          <w:iCs/>
          <w:sz w:val="24"/>
          <w:szCs w:val="24"/>
        </w:rPr>
        <w:t xml:space="preserve"> </w:t>
      </w:r>
      <w:r w:rsidR="004C48D5" w:rsidRPr="00721590">
        <w:rPr>
          <w:rFonts w:cstheme="minorHAnsi"/>
          <w:iCs/>
          <w:sz w:val="24"/>
          <w:szCs w:val="24"/>
        </w:rPr>
        <w:t xml:space="preserve">state funded programs that </w:t>
      </w:r>
      <w:r w:rsidR="002F3A53" w:rsidRPr="00721590">
        <w:rPr>
          <w:rFonts w:cstheme="minorHAnsi"/>
          <w:iCs/>
          <w:sz w:val="24"/>
          <w:szCs w:val="24"/>
        </w:rPr>
        <w:t>relocat</w:t>
      </w:r>
      <w:r w:rsidR="004C48D5" w:rsidRPr="00721590">
        <w:rPr>
          <w:rFonts w:cstheme="minorHAnsi"/>
          <w:iCs/>
          <w:sz w:val="24"/>
          <w:szCs w:val="24"/>
        </w:rPr>
        <w:t>e</w:t>
      </w:r>
      <w:r w:rsidR="00DA142C" w:rsidRPr="00721590">
        <w:rPr>
          <w:rFonts w:cstheme="minorHAnsi"/>
          <w:iCs/>
          <w:sz w:val="24"/>
          <w:szCs w:val="24"/>
        </w:rPr>
        <w:t xml:space="preserve"> </w:t>
      </w:r>
      <w:r w:rsidR="002F3A53" w:rsidRPr="00721590">
        <w:rPr>
          <w:rFonts w:cstheme="minorHAnsi"/>
          <w:iCs/>
          <w:sz w:val="24"/>
          <w:szCs w:val="24"/>
        </w:rPr>
        <w:t xml:space="preserve">oysters from intertidal to subtidal areas </w:t>
      </w:r>
      <w:r w:rsidR="004C48D5" w:rsidRPr="00721590">
        <w:rPr>
          <w:rFonts w:cstheme="minorHAnsi"/>
          <w:iCs/>
          <w:sz w:val="24"/>
          <w:szCs w:val="24"/>
        </w:rPr>
        <w:t xml:space="preserve">(“relay”) have been </w:t>
      </w:r>
      <w:r w:rsidR="002F3A53" w:rsidRPr="00721590">
        <w:rPr>
          <w:rFonts w:cstheme="minorHAnsi"/>
          <w:iCs/>
          <w:sz w:val="24"/>
          <w:szCs w:val="24"/>
        </w:rPr>
        <w:t>used as a</w:t>
      </w:r>
      <w:r w:rsidR="00AA4C3B" w:rsidRPr="00721590">
        <w:rPr>
          <w:rFonts w:cstheme="minorHAnsi"/>
          <w:iCs/>
          <w:sz w:val="24"/>
          <w:szCs w:val="24"/>
        </w:rPr>
        <w:t xml:space="preserve">n approach to increase oysters available for harvest </w:t>
      </w:r>
      <w:r w:rsidR="004C48D5" w:rsidRPr="00721590">
        <w:rPr>
          <w:rFonts w:cstheme="minorHAnsi"/>
          <w:iCs/>
          <w:sz w:val="24"/>
          <w:szCs w:val="24"/>
        </w:rPr>
        <w:t>in our study area</w:t>
      </w:r>
      <w:commentRangeStart w:id="77"/>
      <w:commentRangeStart w:id="78"/>
      <w:ins w:id="79" w:author="Latysh, Natalie" w:date="2020-01-29T13:42:00Z">
        <w:r w:rsidR="00FE1CD3">
          <w:rPr>
            <w:rFonts w:cstheme="minorHAnsi"/>
            <w:iCs/>
            <w:sz w:val="24"/>
            <w:szCs w:val="24"/>
          </w:rPr>
          <w:t>.</w:t>
        </w:r>
      </w:ins>
      <w:commentRangeEnd w:id="77"/>
      <w:ins w:id="80" w:author="Latysh, Natalie" w:date="2020-01-29T13:43:00Z">
        <w:r w:rsidR="00FE1CD3">
          <w:rPr>
            <w:rStyle w:val="CommentReference"/>
          </w:rPr>
          <w:commentReference w:id="77"/>
        </w:r>
      </w:ins>
      <w:commentRangeEnd w:id="78"/>
      <w:r w:rsidR="009D0222">
        <w:rPr>
          <w:rStyle w:val="CommentReference"/>
        </w:rPr>
        <w:commentReference w:id="78"/>
      </w:r>
      <w:r w:rsidR="00F146DA" w:rsidRPr="00721590">
        <w:rPr>
          <w:rFonts w:cstheme="minorHAnsi"/>
          <w:iCs/>
          <w:sz w:val="24"/>
          <w:szCs w:val="24"/>
        </w:rPr>
        <w:t xml:space="preserve"> The net effect of both traditional harvest on legally open reefs, and directed harvest through relay programs on closed reefs is unknown.  </w:t>
      </w:r>
      <w:r w:rsidR="00C32D76" w:rsidRPr="00721590">
        <w:rPr>
          <w:rFonts w:cstheme="minorHAnsi"/>
          <w:iCs/>
          <w:sz w:val="24"/>
          <w:szCs w:val="24"/>
        </w:rPr>
        <w:t>The effects of fishing on oyster populations</w:t>
      </w:r>
      <w:r w:rsidR="003B7D49" w:rsidRPr="00721590">
        <w:rPr>
          <w:rFonts w:cstheme="minorHAnsi"/>
          <w:iCs/>
          <w:sz w:val="24"/>
          <w:szCs w:val="24"/>
        </w:rPr>
        <w:t xml:space="preserve"> both through direct harvest or indirect effects (i.e., discard mortality, loss of spawning stock biomass or shell area)</w:t>
      </w:r>
      <w:r w:rsidR="00C32D76" w:rsidRPr="00721590">
        <w:rPr>
          <w:rFonts w:cstheme="minorHAnsi"/>
          <w:iCs/>
          <w:sz w:val="24"/>
          <w:szCs w:val="24"/>
        </w:rPr>
        <w:t xml:space="preserve"> </w:t>
      </w:r>
      <w:r w:rsidR="00E82D2D" w:rsidRPr="00721590">
        <w:rPr>
          <w:rFonts w:cstheme="minorHAnsi"/>
          <w:iCs/>
          <w:sz w:val="24"/>
          <w:szCs w:val="24"/>
        </w:rPr>
        <w:t>is</w:t>
      </w:r>
      <w:r w:rsidR="00C32D76" w:rsidRPr="00721590">
        <w:rPr>
          <w:rFonts w:cstheme="minorHAnsi"/>
          <w:iCs/>
          <w:sz w:val="24"/>
          <w:szCs w:val="24"/>
        </w:rPr>
        <w:t xml:space="preserve"> an area requiring substantial future work.</w:t>
      </w:r>
    </w:p>
    <w:p w14:paraId="5DC25887" w14:textId="06D08EE4" w:rsidR="00337A4C" w:rsidRPr="00721590" w:rsidRDefault="00337A4C" w:rsidP="009D4EA6">
      <w:pPr>
        <w:spacing w:after="0" w:line="480" w:lineRule="auto"/>
        <w:ind w:firstLine="720"/>
        <w:rPr>
          <w:rFonts w:cstheme="minorHAnsi"/>
          <w:sz w:val="24"/>
          <w:szCs w:val="24"/>
        </w:rPr>
      </w:pPr>
      <w:r w:rsidRPr="00721590">
        <w:rPr>
          <w:rFonts w:cstheme="minorHAnsi"/>
          <w:iCs/>
          <w:sz w:val="24"/>
          <w:szCs w:val="24"/>
        </w:rPr>
        <w:t xml:space="preserve">Seavey et al. </w:t>
      </w:r>
      <w:r w:rsidR="004F6BF5" w:rsidRPr="00721590">
        <w:rPr>
          <w:rFonts w:cstheme="minorHAnsi"/>
          <w:iCs/>
          <w:sz w:val="24"/>
          <w:szCs w:val="24"/>
        </w:rPr>
        <w:t>(</w:t>
      </w:r>
      <w:r w:rsidRPr="00721590">
        <w:rPr>
          <w:rFonts w:cstheme="minorHAnsi"/>
          <w:iCs/>
          <w:sz w:val="24"/>
          <w:szCs w:val="24"/>
        </w:rPr>
        <w:t>2011) documented large declines of about a</w:t>
      </w:r>
      <w:r w:rsidRPr="00721590">
        <w:rPr>
          <w:rFonts w:cstheme="minorHAnsi"/>
          <w:sz w:val="24"/>
          <w:szCs w:val="24"/>
        </w:rPr>
        <w:t xml:space="preserve"> 66% net loss in oyster</w:t>
      </w:r>
      <w:r w:rsidR="00AE1720" w:rsidRPr="00721590">
        <w:rPr>
          <w:rFonts w:cstheme="minorHAnsi"/>
          <w:sz w:val="24"/>
          <w:szCs w:val="24"/>
        </w:rPr>
        <w:t xml:space="preserve"> reef</w:t>
      </w:r>
      <w:r w:rsidRPr="00721590">
        <w:rPr>
          <w:rFonts w:cstheme="minorHAnsi"/>
          <w:sz w:val="24"/>
          <w:szCs w:val="24"/>
        </w:rPr>
        <w:t xml:space="preserve"> area</w:t>
      </w:r>
      <w:r w:rsidR="00AA4C3B" w:rsidRPr="00721590">
        <w:rPr>
          <w:rFonts w:cstheme="minorHAnsi"/>
          <w:sz w:val="24"/>
          <w:szCs w:val="24"/>
        </w:rPr>
        <w:t xml:space="preserve"> in the Suwannee Sound region</w:t>
      </w:r>
      <w:r w:rsidRPr="00721590">
        <w:rPr>
          <w:rFonts w:cstheme="minorHAnsi"/>
          <w:sz w:val="24"/>
          <w:szCs w:val="24"/>
        </w:rPr>
        <w:t xml:space="preserve"> from 1982-2011</w:t>
      </w:r>
      <w:r w:rsidR="001B76FB" w:rsidRPr="00721590">
        <w:rPr>
          <w:rFonts w:cstheme="minorHAnsi"/>
          <w:sz w:val="24"/>
          <w:szCs w:val="24"/>
        </w:rPr>
        <w:t xml:space="preserve">. </w:t>
      </w:r>
      <w:r w:rsidR="004F6BF5" w:rsidRPr="00721590">
        <w:rPr>
          <w:rFonts w:cstheme="minorHAnsi"/>
          <w:sz w:val="24"/>
          <w:szCs w:val="24"/>
        </w:rPr>
        <w:t xml:space="preserve">This work </w:t>
      </w:r>
      <w:r w:rsidRPr="00721590">
        <w:rPr>
          <w:rFonts w:cstheme="minorHAnsi"/>
          <w:sz w:val="24"/>
          <w:szCs w:val="24"/>
        </w:rPr>
        <w:t>documented highest declines in offshore reefs with about</w:t>
      </w:r>
      <w:del w:id="81" w:author="Latysh, Natalie" w:date="2020-01-29T13:43:00Z">
        <w:r w:rsidRPr="00721590" w:rsidDel="00FE1CD3">
          <w:rPr>
            <w:rFonts w:cstheme="minorHAnsi"/>
            <w:sz w:val="24"/>
            <w:szCs w:val="24"/>
          </w:rPr>
          <w:delText xml:space="preserve"> an</w:delText>
        </w:r>
      </w:del>
      <w:r w:rsidRPr="00721590">
        <w:rPr>
          <w:rFonts w:cstheme="minorHAnsi"/>
          <w:sz w:val="24"/>
          <w:szCs w:val="24"/>
        </w:rPr>
        <w:t xml:space="preserve"> 88% decline, followed by nearshore reefs (-61%), and inshore (-50%)</w:t>
      </w:r>
      <w:r w:rsidR="001B76FB" w:rsidRPr="00721590">
        <w:rPr>
          <w:rFonts w:cstheme="minorHAnsi"/>
          <w:sz w:val="24"/>
          <w:szCs w:val="24"/>
        </w:rPr>
        <w:t xml:space="preserve">. </w:t>
      </w:r>
      <w:r w:rsidRPr="00721590">
        <w:rPr>
          <w:rFonts w:cstheme="minorHAnsi"/>
          <w:sz w:val="24"/>
          <w:szCs w:val="24"/>
        </w:rPr>
        <w:t xml:space="preserve">Our </w:t>
      </w:r>
      <w:r w:rsidR="00AE1720" w:rsidRPr="00721590">
        <w:rPr>
          <w:rFonts w:cstheme="minorHAnsi"/>
          <w:sz w:val="24"/>
          <w:szCs w:val="24"/>
        </w:rPr>
        <w:t xml:space="preserve">oyster density </w:t>
      </w:r>
      <w:r w:rsidR="004F6BF5" w:rsidRPr="00721590">
        <w:rPr>
          <w:rFonts w:cstheme="minorHAnsi"/>
          <w:sz w:val="24"/>
          <w:szCs w:val="24"/>
        </w:rPr>
        <w:t>results</w:t>
      </w:r>
      <w:r w:rsidR="001348DC" w:rsidRPr="00721590">
        <w:rPr>
          <w:rFonts w:cstheme="minorHAnsi"/>
          <w:sz w:val="24"/>
          <w:szCs w:val="24"/>
        </w:rPr>
        <w:t xml:space="preserve"> over time and space</w:t>
      </w:r>
      <w:r w:rsidRPr="00721590">
        <w:rPr>
          <w:rFonts w:cstheme="minorHAnsi"/>
          <w:sz w:val="24"/>
          <w:szCs w:val="24"/>
        </w:rPr>
        <w:t xml:space="preserve"> </w:t>
      </w:r>
      <w:r w:rsidR="008B66F4" w:rsidRPr="00721590">
        <w:rPr>
          <w:rFonts w:cstheme="minorHAnsi"/>
          <w:sz w:val="24"/>
          <w:szCs w:val="24"/>
        </w:rPr>
        <w:t xml:space="preserve">also show </w:t>
      </w:r>
      <w:r w:rsidR="001348DC" w:rsidRPr="00721590">
        <w:rPr>
          <w:rFonts w:cstheme="minorHAnsi"/>
          <w:sz w:val="24"/>
          <w:szCs w:val="24"/>
        </w:rPr>
        <w:t xml:space="preserve">declines in oyster counts </w:t>
      </w:r>
      <w:r w:rsidR="008B66F4" w:rsidRPr="00721590">
        <w:rPr>
          <w:rFonts w:cstheme="minorHAnsi"/>
          <w:sz w:val="24"/>
          <w:szCs w:val="24"/>
        </w:rPr>
        <w:t>with the largest</w:t>
      </w:r>
      <w:r w:rsidR="001348DC" w:rsidRPr="00721590">
        <w:rPr>
          <w:rFonts w:cstheme="minorHAnsi"/>
          <w:sz w:val="24"/>
          <w:szCs w:val="24"/>
        </w:rPr>
        <w:t xml:space="preserve"> dec</w:t>
      </w:r>
      <w:r w:rsidR="00A42102" w:rsidRPr="00721590">
        <w:rPr>
          <w:rFonts w:cstheme="minorHAnsi"/>
          <w:sz w:val="24"/>
          <w:szCs w:val="24"/>
        </w:rPr>
        <w:t>line</w:t>
      </w:r>
      <w:r w:rsidR="001348DC" w:rsidRPr="00721590">
        <w:rPr>
          <w:rFonts w:cstheme="minorHAnsi"/>
          <w:sz w:val="24"/>
          <w:szCs w:val="24"/>
        </w:rPr>
        <w:t>s</w:t>
      </w:r>
      <w:r w:rsidRPr="00721590">
        <w:rPr>
          <w:rFonts w:cstheme="minorHAnsi"/>
          <w:sz w:val="24"/>
          <w:szCs w:val="24"/>
        </w:rPr>
        <w:t xml:space="preserve"> occurring in inshore areas, which</w:t>
      </w:r>
      <w:r w:rsidR="00295C22" w:rsidRPr="00721590">
        <w:rPr>
          <w:rFonts w:cstheme="minorHAnsi"/>
          <w:sz w:val="24"/>
          <w:szCs w:val="24"/>
        </w:rPr>
        <w:t xml:space="preserve"> </w:t>
      </w:r>
      <w:r w:rsidR="001348DC" w:rsidRPr="00721590">
        <w:rPr>
          <w:rFonts w:cstheme="minorHAnsi"/>
          <w:sz w:val="24"/>
          <w:szCs w:val="24"/>
        </w:rPr>
        <w:t>may be becoming more similar to offshore and nearshore regions based on counts</w:t>
      </w:r>
      <w:del w:id="82" w:author="Latysh, Natalie" w:date="2020-01-29T13:49:00Z">
        <w:r w:rsidR="001348DC" w:rsidRPr="00721590" w:rsidDel="00083665">
          <w:rPr>
            <w:rFonts w:cstheme="minorHAnsi"/>
            <w:sz w:val="24"/>
            <w:szCs w:val="24"/>
          </w:rPr>
          <w:delText>.</w:delText>
        </w:r>
      </w:del>
      <w:r w:rsidRPr="00721590">
        <w:rPr>
          <w:rFonts w:cstheme="minorHAnsi"/>
          <w:sz w:val="24"/>
          <w:szCs w:val="24"/>
        </w:rPr>
        <w:t xml:space="preserve"> (Figure </w:t>
      </w:r>
      <w:r w:rsidR="003B7F76" w:rsidRPr="00721590">
        <w:rPr>
          <w:rFonts w:cstheme="minorHAnsi"/>
          <w:sz w:val="24"/>
          <w:szCs w:val="24"/>
        </w:rPr>
        <w:t>3</w:t>
      </w:r>
      <w:r w:rsidRPr="00721590">
        <w:rPr>
          <w:rFonts w:cstheme="minorHAnsi"/>
          <w:sz w:val="24"/>
          <w:szCs w:val="24"/>
        </w:rPr>
        <w:t>)</w:t>
      </w:r>
      <w:r w:rsidR="001B76FB" w:rsidRPr="00721590">
        <w:rPr>
          <w:rFonts w:cstheme="minorHAnsi"/>
          <w:sz w:val="24"/>
          <w:szCs w:val="24"/>
        </w:rPr>
        <w:t xml:space="preserve">. </w:t>
      </w:r>
      <w:r w:rsidR="0078368B" w:rsidRPr="00721590">
        <w:rPr>
          <w:rFonts w:cstheme="minorHAnsi"/>
          <w:sz w:val="24"/>
          <w:szCs w:val="24"/>
        </w:rPr>
        <w:t>What is not known is whether these inshore losses are offset by formation of new reefs elsewhere</w:t>
      </w:r>
      <w:r w:rsidR="001348DC" w:rsidRPr="00721590">
        <w:rPr>
          <w:rFonts w:cstheme="minorHAnsi"/>
          <w:sz w:val="24"/>
          <w:szCs w:val="24"/>
        </w:rPr>
        <w:t>, although this could possibly be assessed through satellite, drone based, or other surveys (Grizzle et al. 2018; Windle et al. 2019)</w:t>
      </w:r>
      <w:r w:rsidR="001B76FB" w:rsidRPr="00721590">
        <w:rPr>
          <w:rFonts w:cstheme="minorHAnsi"/>
          <w:sz w:val="24"/>
          <w:szCs w:val="24"/>
        </w:rPr>
        <w:t xml:space="preserve">. </w:t>
      </w:r>
      <w:r w:rsidR="00AE1720" w:rsidRPr="00721590">
        <w:rPr>
          <w:rFonts w:cstheme="minorHAnsi"/>
          <w:sz w:val="24"/>
          <w:szCs w:val="24"/>
        </w:rPr>
        <w:t>Seavey et al. (2011) reported inland colonization of salt marsh by oysters in inshore areas</w:t>
      </w:r>
      <w:r w:rsidR="001348DC" w:rsidRPr="00721590">
        <w:rPr>
          <w:rFonts w:cstheme="minorHAnsi"/>
          <w:sz w:val="24"/>
          <w:szCs w:val="24"/>
        </w:rPr>
        <w:t xml:space="preserve"> of Suwannee Sound</w:t>
      </w:r>
      <w:r w:rsidR="00AE1720" w:rsidRPr="00721590">
        <w:rPr>
          <w:rFonts w:cstheme="minorHAnsi"/>
          <w:sz w:val="24"/>
          <w:szCs w:val="24"/>
        </w:rPr>
        <w:t xml:space="preserve">, but those increases did not offset </w:t>
      </w:r>
      <w:r w:rsidR="00CD53F8" w:rsidRPr="00721590">
        <w:rPr>
          <w:rFonts w:cstheme="minorHAnsi"/>
          <w:sz w:val="24"/>
          <w:szCs w:val="24"/>
        </w:rPr>
        <w:t xml:space="preserve">net </w:t>
      </w:r>
      <w:r w:rsidR="00AE1720" w:rsidRPr="00721590">
        <w:rPr>
          <w:rFonts w:cstheme="minorHAnsi"/>
          <w:sz w:val="24"/>
          <w:szCs w:val="24"/>
        </w:rPr>
        <w:t xml:space="preserve">losses experienced in nearshore and offshore </w:t>
      </w:r>
      <w:r w:rsidR="00AE1720" w:rsidRPr="00721590">
        <w:rPr>
          <w:rFonts w:cstheme="minorHAnsi"/>
          <w:sz w:val="24"/>
          <w:szCs w:val="24"/>
        </w:rPr>
        <w:lastRenderedPageBreak/>
        <w:t>reefs</w:t>
      </w:r>
      <w:r w:rsidR="001B76FB" w:rsidRPr="00721590">
        <w:rPr>
          <w:rFonts w:cstheme="minorHAnsi"/>
          <w:sz w:val="24"/>
          <w:szCs w:val="24"/>
        </w:rPr>
        <w:t xml:space="preserve">. </w:t>
      </w:r>
      <w:r w:rsidR="0078368B" w:rsidRPr="00721590">
        <w:rPr>
          <w:rFonts w:cstheme="minorHAnsi"/>
          <w:sz w:val="24"/>
          <w:szCs w:val="24"/>
        </w:rPr>
        <w:t>Successional habitat processes have been observed in this region with the conversion of coastal forest to marsh as well as loss of coastal forest communities</w:t>
      </w:r>
      <w:r w:rsidR="00A6615D" w:rsidRPr="00721590">
        <w:rPr>
          <w:rFonts w:cstheme="minorHAnsi"/>
          <w:sz w:val="24"/>
          <w:szCs w:val="24"/>
        </w:rPr>
        <w:t xml:space="preserve"> </w:t>
      </w:r>
      <w:r w:rsidR="00F146DA" w:rsidRPr="00721590">
        <w:rPr>
          <w:rFonts w:cstheme="minorHAnsi"/>
          <w:sz w:val="24"/>
          <w:szCs w:val="24"/>
        </w:rPr>
        <w:t xml:space="preserve">over the course of decades </w:t>
      </w:r>
      <w:r w:rsidR="00A6615D" w:rsidRPr="00721590">
        <w:rPr>
          <w:rFonts w:cstheme="minorHAnsi"/>
          <w:sz w:val="24"/>
          <w:szCs w:val="24"/>
        </w:rPr>
        <w:t>(</w:t>
      </w:r>
      <w:proofErr w:type="spellStart"/>
      <w:r w:rsidR="00A6615D" w:rsidRPr="00721590">
        <w:rPr>
          <w:rFonts w:cstheme="minorHAnsi"/>
          <w:sz w:val="24"/>
          <w:szCs w:val="24"/>
        </w:rPr>
        <w:t>Geselbracht</w:t>
      </w:r>
      <w:proofErr w:type="spellEnd"/>
      <w:r w:rsidR="00A6615D" w:rsidRPr="00721590">
        <w:rPr>
          <w:rFonts w:cstheme="minorHAnsi"/>
          <w:sz w:val="24"/>
          <w:szCs w:val="24"/>
        </w:rPr>
        <w:t xml:space="preserve"> et al. 2011; Raabe and Stumpf 2016)</w:t>
      </w:r>
      <w:r w:rsidR="001B76FB" w:rsidRPr="00721590">
        <w:rPr>
          <w:rFonts w:cstheme="minorHAnsi"/>
          <w:sz w:val="24"/>
          <w:szCs w:val="24"/>
        </w:rPr>
        <w:t xml:space="preserve">. </w:t>
      </w:r>
      <w:r w:rsidR="00CD53F8" w:rsidRPr="00721590">
        <w:rPr>
          <w:rFonts w:cstheme="minorHAnsi"/>
          <w:sz w:val="24"/>
          <w:szCs w:val="24"/>
        </w:rPr>
        <w:t>At longer time scales, o</w:t>
      </w:r>
      <w:r w:rsidR="00A6615D" w:rsidRPr="00721590">
        <w:rPr>
          <w:rFonts w:cstheme="minorHAnsi"/>
          <w:sz w:val="24"/>
          <w:szCs w:val="24"/>
        </w:rPr>
        <w:t xml:space="preserve">yster reef distribution along the west coast of Florida </w:t>
      </w:r>
      <w:r w:rsidR="00CD53F8" w:rsidRPr="00721590">
        <w:rPr>
          <w:rFonts w:cstheme="minorHAnsi"/>
          <w:sz w:val="24"/>
          <w:szCs w:val="24"/>
        </w:rPr>
        <w:t xml:space="preserve">has been shown to be quite </w:t>
      </w:r>
      <w:r w:rsidR="00A6615D" w:rsidRPr="00721590">
        <w:rPr>
          <w:rFonts w:cstheme="minorHAnsi"/>
          <w:sz w:val="24"/>
          <w:szCs w:val="24"/>
        </w:rPr>
        <w:t>dynamic</w:t>
      </w:r>
      <w:r w:rsidR="002A0BC4" w:rsidRPr="00721590">
        <w:rPr>
          <w:rFonts w:cstheme="minorHAnsi"/>
          <w:sz w:val="24"/>
          <w:szCs w:val="24"/>
        </w:rPr>
        <w:t xml:space="preserve"> in time and space</w:t>
      </w:r>
      <w:r w:rsidR="00A6615D" w:rsidRPr="00721590">
        <w:rPr>
          <w:rFonts w:cstheme="minorHAnsi"/>
          <w:sz w:val="24"/>
          <w:szCs w:val="24"/>
        </w:rPr>
        <w:t>, with Locker et al. (2016) documenting fossilized oyster communities</w:t>
      </w:r>
      <w:del w:id="83" w:author="Latysh, Natalie" w:date="2020-01-29T13:51:00Z">
        <w:r w:rsidR="00A6615D" w:rsidRPr="00721590" w:rsidDel="00BC772B">
          <w:rPr>
            <w:rFonts w:cstheme="minorHAnsi"/>
            <w:sz w:val="24"/>
            <w:szCs w:val="24"/>
          </w:rPr>
          <w:delText xml:space="preserve"> in what is</w:delText>
        </w:r>
      </w:del>
      <w:r w:rsidR="00A6615D" w:rsidRPr="00721590">
        <w:rPr>
          <w:rFonts w:cstheme="minorHAnsi"/>
          <w:sz w:val="24"/>
          <w:szCs w:val="24"/>
        </w:rPr>
        <w:t xml:space="preserve"> now</w:t>
      </w:r>
      <w:ins w:id="84" w:author="Latysh, Natalie" w:date="2020-01-29T13:51:00Z">
        <w:r w:rsidR="00BC772B">
          <w:rPr>
            <w:rFonts w:cstheme="minorHAnsi"/>
            <w:sz w:val="24"/>
            <w:szCs w:val="24"/>
          </w:rPr>
          <w:t xml:space="preserve"> inundated by</w:t>
        </w:r>
      </w:ins>
      <w:r w:rsidR="00A6615D" w:rsidRPr="00721590">
        <w:rPr>
          <w:rFonts w:cstheme="minorHAnsi"/>
          <w:sz w:val="24"/>
          <w:szCs w:val="24"/>
        </w:rPr>
        <w:t xml:space="preserve"> 116-135</w:t>
      </w:r>
      <w:r w:rsidR="00FC3F38" w:rsidRPr="00721590">
        <w:rPr>
          <w:rFonts w:cstheme="minorHAnsi"/>
          <w:sz w:val="24"/>
          <w:szCs w:val="24"/>
        </w:rPr>
        <w:t xml:space="preserve"> </w:t>
      </w:r>
      <w:r w:rsidR="00A6615D" w:rsidRPr="00721590">
        <w:rPr>
          <w:rFonts w:cstheme="minorHAnsi"/>
          <w:sz w:val="24"/>
          <w:szCs w:val="24"/>
        </w:rPr>
        <w:t>m of water along the central west-Florida shelf</w:t>
      </w:r>
      <w:r w:rsidR="00E745AD" w:rsidRPr="00721590">
        <w:rPr>
          <w:rFonts w:cstheme="minorHAnsi"/>
          <w:sz w:val="24"/>
          <w:szCs w:val="24"/>
        </w:rPr>
        <w:t>.</w:t>
      </w:r>
      <w:r w:rsidR="004F6BF5" w:rsidRPr="00721590">
        <w:rPr>
          <w:rFonts w:cstheme="minorHAnsi"/>
          <w:sz w:val="24"/>
          <w:szCs w:val="24"/>
        </w:rPr>
        <w:t xml:space="preserve"> Hine et al. (1988)</w:t>
      </w:r>
      <w:r w:rsidR="00AA6140" w:rsidRPr="00721590">
        <w:rPr>
          <w:rFonts w:cstheme="minorHAnsi"/>
          <w:sz w:val="24"/>
          <w:szCs w:val="24"/>
        </w:rPr>
        <w:t xml:space="preserve"> describ</w:t>
      </w:r>
      <w:r w:rsidR="00CD53F8" w:rsidRPr="00721590">
        <w:rPr>
          <w:rFonts w:cstheme="minorHAnsi"/>
          <w:sz w:val="24"/>
          <w:szCs w:val="24"/>
        </w:rPr>
        <w:t>ed</w:t>
      </w:r>
      <w:r w:rsidR="00AA6140" w:rsidRPr="00721590">
        <w:rPr>
          <w:rFonts w:cstheme="minorHAnsi"/>
          <w:sz w:val="24"/>
          <w:szCs w:val="24"/>
        </w:rPr>
        <w:t xml:space="preserve"> the complex interactions between geology, currents, and the formation and persistence of oyster reefs along the west coast of </w:t>
      </w:r>
      <w:r w:rsidR="002A0BC4" w:rsidRPr="00721590">
        <w:rPr>
          <w:rFonts w:cstheme="minorHAnsi"/>
          <w:sz w:val="24"/>
          <w:szCs w:val="24"/>
        </w:rPr>
        <w:t>Florida</w:t>
      </w:r>
      <w:r w:rsidR="00CD53F8" w:rsidRPr="00721590">
        <w:rPr>
          <w:rFonts w:cstheme="minorHAnsi"/>
          <w:sz w:val="24"/>
          <w:szCs w:val="24"/>
        </w:rPr>
        <w:t xml:space="preserve"> and </w:t>
      </w:r>
      <w:r w:rsidR="002A0BC4" w:rsidRPr="00721590">
        <w:rPr>
          <w:rFonts w:cstheme="minorHAnsi"/>
          <w:sz w:val="24"/>
          <w:szCs w:val="24"/>
        </w:rPr>
        <w:t xml:space="preserve">suggested that </w:t>
      </w:r>
      <w:r w:rsidR="00AA6140" w:rsidRPr="00721590">
        <w:rPr>
          <w:rFonts w:cstheme="minorHAnsi"/>
          <w:sz w:val="24"/>
          <w:szCs w:val="24"/>
        </w:rPr>
        <w:t xml:space="preserve">seaward oyster </w:t>
      </w:r>
      <w:r w:rsidR="00CD53F8" w:rsidRPr="00721590">
        <w:rPr>
          <w:rFonts w:cstheme="minorHAnsi"/>
          <w:sz w:val="24"/>
          <w:szCs w:val="24"/>
        </w:rPr>
        <w:t>reefs</w:t>
      </w:r>
      <w:r w:rsidR="00AA6140" w:rsidRPr="00721590">
        <w:rPr>
          <w:rFonts w:cstheme="minorHAnsi"/>
          <w:sz w:val="24"/>
          <w:szCs w:val="24"/>
        </w:rPr>
        <w:t xml:space="preserve"> are </w:t>
      </w:r>
      <w:del w:id="85" w:author="Latysh, Natalie" w:date="2020-01-29T13:52:00Z">
        <w:r w:rsidR="00AA6140" w:rsidRPr="00721590" w:rsidDel="00BC772B">
          <w:rPr>
            <w:rFonts w:cstheme="minorHAnsi"/>
            <w:sz w:val="24"/>
            <w:szCs w:val="24"/>
          </w:rPr>
          <w:delText xml:space="preserve">the ones </w:delText>
        </w:r>
      </w:del>
      <w:r w:rsidR="00AA6140" w:rsidRPr="00721590">
        <w:rPr>
          <w:rFonts w:cstheme="minorHAnsi"/>
          <w:sz w:val="24"/>
          <w:szCs w:val="24"/>
        </w:rPr>
        <w:t xml:space="preserve">most susceptible to degradation due to higher salinity levels, marine predators, and wave action.  These predictions were supported by </w:t>
      </w:r>
      <w:r w:rsidR="00CD53F8" w:rsidRPr="00721590">
        <w:rPr>
          <w:rFonts w:cstheme="minorHAnsi"/>
          <w:sz w:val="24"/>
          <w:szCs w:val="24"/>
        </w:rPr>
        <w:t>Wright et al (2005)</w:t>
      </w:r>
      <w:r w:rsidR="00AA6140" w:rsidRPr="00721590">
        <w:rPr>
          <w:rFonts w:cstheme="minorHAnsi"/>
          <w:sz w:val="24"/>
          <w:szCs w:val="24"/>
        </w:rPr>
        <w:t xml:space="preserve"> who identif</w:t>
      </w:r>
      <w:r w:rsidR="00CD53F8" w:rsidRPr="00721590">
        <w:rPr>
          <w:rFonts w:cstheme="minorHAnsi"/>
          <w:sz w:val="24"/>
          <w:szCs w:val="24"/>
        </w:rPr>
        <w:t>ied</w:t>
      </w:r>
      <w:r w:rsidR="00AA6140" w:rsidRPr="00721590">
        <w:rPr>
          <w:rFonts w:cstheme="minorHAnsi"/>
          <w:sz w:val="24"/>
          <w:szCs w:val="24"/>
        </w:rPr>
        <w:t xml:space="preserve"> that most of the oyster bars in Suwannee Sound develo</w:t>
      </w:r>
      <w:r w:rsidR="00CD53F8" w:rsidRPr="00721590">
        <w:rPr>
          <w:rFonts w:cstheme="minorHAnsi"/>
          <w:sz w:val="24"/>
          <w:szCs w:val="24"/>
        </w:rPr>
        <w:t>ped</w:t>
      </w:r>
      <w:r w:rsidR="00AA6140" w:rsidRPr="00721590">
        <w:rPr>
          <w:rFonts w:cstheme="minorHAnsi"/>
          <w:sz w:val="24"/>
          <w:szCs w:val="24"/>
        </w:rPr>
        <w:t xml:space="preserve"> from deltaic sediment deposits</w:t>
      </w:r>
      <w:r w:rsidR="001B76FB" w:rsidRPr="00721590">
        <w:rPr>
          <w:rFonts w:cstheme="minorHAnsi"/>
          <w:sz w:val="24"/>
          <w:szCs w:val="24"/>
        </w:rPr>
        <w:t xml:space="preserve">. </w:t>
      </w:r>
      <w:r w:rsidR="00CD53F8" w:rsidRPr="00721590">
        <w:rPr>
          <w:rFonts w:cstheme="minorHAnsi"/>
          <w:sz w:val="24"/>
          <w:szCs w:val="24"/>
        </w:rPr>
        <w:t xml:space="preserve">Seavey et al. (2011) showed that </w:t>
      </w:r>
      <w:r w:rsidR="00AA6140" w:rsidRPr="00721590">
        <w:rPr>
          <w:rFonts w:cstheme="minorHAnsi"/>
          <w:sz w:val="24"/>
          <w:szCs w:val="24"/>
        </w:rPr>
        <w:t>once an oyster reef degrades</w:t>
      </w:r>
      <w:r w:rsidR="00CD53F8" w:rsidRPr="00721590">
        <w:rPr>
          <w:rFonts w:cstheme="minorHAnsi"/>
          <w:sz w:val="24"/>
          <w:szCs w:val="24"/>
        </w:rPr>
        <w:t xml:space="preserve"> to the point of losing the covering of shell, </w:t>
      </w:r>
      <w:r w:rsidR="00AA6140" w:rsidRPr="00721590">
        <w:rPr>
          <w:rFonts w:cstheme="minorHAnsi"/>
          <w:sz w:val="24"/>
          <w:szCs w:val="24"/>
        </w:rPr>
        <w:t xml:space="preserve">the likelihood of that reef reforming and persisting is </w:t>
      </w:r>
      <w:r w:rsidR="00CD53F8" w:rsidRPr="00721590">
        <w:rPr>
          <w:rFonts w:cstheme="minorHAnsi"/>
          <w:sz w:val="24"/>
          <w:szCs w:val="24"/>
        </w:rPr>
        <w:t xml:space="preserve">very </w:t>
      </w:r>
      <w:r w:rsidR="00AA6140" w:rsidRPr="00721590">
        <w:rPr>
          <w:rFonts w:cstheme="minorHAnsi"/>
          <w:sz w:val="24"/>
          <w:szCs w:val="24"/>
        </w:rPr>
        <w:t>low</w:t>
      </w:r>
      <w:r w:rsidR="00F146DA" w:rsidRPr="00721590">
        <w:rPr>
          <w:rFonts w:cstheme="minorHAnsi"/>
          <w:sz w:val="24"/>
          <w:szCs w:val="24"/>
        </w:rPr>
        <w:t>, at least over a period of a decade</w:t>
      </w:r>
      <w:r w:rsidR="00AA6140" w:rsidRPr="00721590">
        <w:rPr>
          <w:rFonts w:cstheme="minorHAnsi"/>
          <w:sz w:val="24"/>
          <w:szCs w:val="24"/>
        </w:rPr>
        <w:t xml:space="preserve">. </w:t>
      </w:r>
      <w:r w:rsidR="00CD53F8" w:rsidRPr="00721590">
        <w:rPr>
          <w:rFonts w:cstheme="minorHAnsi"/>
          <w:sz w:val="24"/>
          <w:szCs w:val="24"/>
        </w:rPr>
        <w:t>This scenario was reinforced by the findings of</w:t>
      </w:r>
      <w:r w:rsidR="00AA6140" w:rsidRPr="00721590">
        <w:rPr>
          <w:rFonts w:cstheme="minorHAnsi"/>
          <w:sz w:val="24"/>
          <w:szCs w:val="24"/>
        </w:rPr>
        <w:t xml:space="preserve"> Frederick et al. (201</w:t>
      </w:r>
      <w:r w:rsidR="00E745AD" w:rsidRPr="00721590">
        <w:rPr>
          <w:rFonts w:cstheme="minorHAnsi"/>
          <w:sz w:val="24"/>
          <w:szCs w:val="24"/>
        </w:rPr>
        <w:t>6</w:t>
      </w:r>
      <w:r w:rsidR="00AA6140" w:rsidRPr="00721590">
        <w:rPr>
          <w:rFonts w:cstheme="minorHAnsi"/>
          <w:sz w:val="24"/>
          <w:szCs w:val="24"/>
        </w:rPr>
        <w:t>)</w:t>
      </w:r>
      <w:r w:rsidR="004F6BF5" w:rsidRPr="00721590">
        <w:rPr>
          <w:rFonts w:cstheme="minorHAnsi"/>
          <w:sz w:val="24"/>
          <w:szCs w:val="24"/>
        </w:rPr>
        <w:t xml:space="preserve"> </w:t>
      </w:r>
      <w:r w:rsidR="00CD53F8" w:rsidRPr="00721590">
        <w:rPr>
          <w:rFonts w:cstheme="minorHAnsi"/>
          <w:sz w:val="24"/>
          <w:szCs w:val="24"/>
        </w:rPr>
        <w:t xml:space="preserve">who showed experimentally that addition of limestone substrate to the </w:t>
      </w:r>
      <w:r w:rsidR="00AA6140" w:rsidRPr="00721590">
        <w:rPr>
          <w:rFonts w:cstheme="minorHAnsi"/>
          <w:sz w:val="24"/>
          <w:szCs w:val="24"/>
        </w:rPr>
        <w:t xml:space="preserve">degraded Lone Cabbage reef </w:t>
      </w:r>
      <w:r w:rsidR="00CD53F8" w:rsidRPr="00721590">
        <w:rPr>
          <w:rFonts w:cstheme="minorHAnsi"/>
          <w:sz w:val="24"/>
          <w:szCs w:val="24"/>
        </w:rPr>
        <w:t xml:space="preserve">resulted in a rapid and substantial </w:t>
      </w:r>
      <w:r w:rsidR="005F349C" w:rsidRPr="00721590">
        <w:rPr>
          <w:rFonts w:cstheme="minorHAnsi"/>
          <w:sz w:val="24"/>
          <w:szCs w:val="24"/>
        </w:rPr>
        <w:t>recruitment</w:t>
      </w:r>
      <w:r w:rsidR="00CD53F8" w:rsidRPr="00721590">
        <w:rPr>
          <w:rFonts w:cstheme="minorHAnsi"/>
          <w:sz w:val="24"/>
          <w:szCs w:val="24"/>
        </w:rPr>
        <w:t xml:space="preserve"> of</w:t>
      </w:r>
      <w:r w:rsidR="00AA6140" w:rsidRPr="00721590">
        <w:rPr>
          <w:rFonts w:cstheme="minorHAnsi"/>
          <w:sz w:val="24"/>
          <w:szCs w:val="24"/>
        </w:rPr>
        <w:t xml:space="preserve"> oyster</w:t>
      </w:r>
      <w:r w:rsidR="00CD53F8" w:rsidRPr="00721590">
        <w:rPr>
          <w:rFonts w:cstheme="minorHAnsi"/>
          <w:sz w:val="24"/>
          <w:szCs w:val="24"/>
        </w:rPr>
        <w:t>s</w:t>
      </w:r>
      <w:r w:rsidR="005F349C" w:rsidRPr="00721590">
        <w:rPr>
          <w:rFonts w:cstheme="minorHAnsi"/>
          <w:sz w:val="24"/>
          <w:szCs w:val="24"/>
        </w:rPr>
        <w:t>.</w:t>
      </w:r>
    </w:p>
    <w:p w14:paraId="71E593BC" w14:textId="55DB53DF" w:rsidR="00F41CC3" w:rsidRPr="00721590" w:rsidRDefault="00E8272A" w:rsidP="009D4EA6">
      <w:pPr>
        <w:spacing w:after="0" w:line="480" w:lineRule="auto"/>
        <w:rPr>
          <w:rFonts w:cstheme="minorHAnsi"/>
          <w:sz w:val="24"/>
          <w:szCs w:val="24"/>
        </w:rPr>
      </w:pPr>
      <w:r w:rsidRPr="00721590">
        <w:rPr>
          <w:rFonts w:cstheme="minorHAnsi"/>
          <w:sz w:val="24"/>
          <w:szCs w:val="24"/>
        </w:rPr>
        <w:t>&lt;B&gt;</w:t>
      </w:r>
      <w:r w:rsidR="00F41CC3" w:rsidRPr="00721590">
        <w:rPr>
          <w:rFonts w:cstheme="minorHAnsi"/>
          <w:sz w:val="24"/>
          <w:szCs w:val="24"/>
        </w:rPr>
        <w:t>Implications</w:t>
      </w:r>
    </w:p>
    <w:p w14:paraId="19BDE506" w14:textId="6F4F30CE" w:rsidR="00D3559C" w:rsidRPr="00721590" w:rsidRDefault="00D3559C" w:rsidP="009D4EA6">
      <w:pPr>
        <w:spacing w:after="0" w:line="480" w:lineRule="auto"/>
        <w:ind w:firstLine="720"/>
        <w:rPr>
          <w:rFonts w:cstheme="minorHAnsi"/>
          <w:sz w:val="24"/>
          <w:szCs w:val="24"/>
        </w:rPr>
      </w:pPr>
      <w:r w:rsidRPr="00721590">
        <w:rPr>
          <w:rFonts w:cstheme="minorHAnsi"/>
          <w:iCs/>
          <w:sz w:val="24"/>
          <w:szCs w:val="24"/>
        </w:rPr>
        <w:t>Our findings suggest that landscape level factors including trends in river discharge likely influence intertidal oyster populations</w:t>
      </w:r>
      <w:r w:rsidR="005F349C" w:rsidRPr="00721590">
        <w:rPr>
          <w:rFonts w:cstheme="minorHAnsi"/>
          <w:iCs/>
          <w:sz w:val="24"/>
          <w:szCs w:val="24"/>
        </w:rPr>
        <w:t>, but the mechanis</w:t>
      </w:r>
      <w:r w:rsidR="00F146DA" w:rsidRPr="00721590">
        <w:rPr>
          <w:rFonts w:cstheme="minorHAnsi"/>
          <w:iCs/>
          <w:sz w:val="24"/>
          <w:szCs w:val="24"/>
        </w:rPr>
        <w:t xml:space="preserve">ms </w:t>
      </w:r>
      <w:r w:rsidR="005F349C" w:rsidRPr="00721590">
        <w:rPr>
          <w:rFonts w:cstheme="minorHAnsi"/>
          <w:iCs/>
          <w:sz w:val="24"/>
          <w:szCs w:val="24"/>
        </w:rPr>
        <w:t>are not known.</w:t>
      </w:r>
      <w:r w:rsidR="00CD53F8" w:rsidRPr="00721590">
        <w:rPr>
          <w:rFonts w:cstheme="minorHAnsi"/>
          <w:iCs/>
          <w:sz w:val="24"/>
          <w:szCs w:val="24"/>
        </w:rPr>
        <w:t xml:space="preserve"> </w:t>
      </w:r>
      <w:r w:rsidRPr="00721590">
        <w:rPr>
          <w:rFonts w:cstheme="minorHAnsi"/>
          <w:iCs/>
          <w:sz w:val="24"/>
          <w:szCs w:val="24"/>
        </w:rPr>
        <w:t xml:space="preserve">From a </w:t>
      </w:r>
      <w:r w:rsidR="00B93B71" w:rsidRPr="00721590">
        <w:rPr>
          <w:rFonts w:cstheme="minorHAnsi"/>
          <w:iCs/>
          <w:sz w:val="24"/>
          <w:szCs w:val="24"/>
        </w:rPr>
        <w:t>fresh</w:t>
      </w:r>
      <w:r w:rsidRPr="00721590">
        <w:rPr>
          <w:rFonts w:cstheme="minorHAnsi"/>
          <w:iCs/>
          <w:sz w:val="24"/>
          <w:szCs w:val="24"/>
        </w:rPr>
        <w:t xml:space="preserve">water </w:t>
      </w:r>
      <w:r w:rsidR="00CD53F8" w:rsidRPr="00721590">
        <w:rPr>
          <w:rFonts w:cstheme="minorHAnsi"/>
          <w:iCs/>
          <w:sz w:val="24"/>
          <w:szCs w:val="24"/>
        </w:rPr>
        <w:t xml:space="preserve">management </w:t>
      </w:r>
      <w:r w:rsidRPr="00721590">
        <w:rPr>
          <w:rFonts w:cstheme="minorHAnsi"/>
          <w:iCs/>
          <w:sz w:val="24"/>
          <w:szCs w:val="24"/>
        </w:rPr>
        <w:t xml:space="preserve">perspective, </w:t>
      </w:r>
      <w:r w:rsidR="00B93B71" w:rsidRPr="00721590">
        <w:rPr>
          <w:rFonts w:cstheme="minorHAnsi"/>
          <w:iCs/>
          <w:sz w:val="24"/>
          <w:szCs w:val="24"/>
        </w:rPr>
        <w:t xml:space="preserve">river </w:t>
      </w:r>
      <w:r w:rsidRPr="00721590">
        <w:rPr>
          <w:rFonts w:cstheme="minorHAnsi"/>
          <w:iCs/>
          <w:sz w:val="24"/>
          <w:szCs w:val="24"/>
        </w:rPr>
        <w:t xml:space="preserve">basin level planning efforts in terms of </w:t>
      </w:r>
      <w:r w:rsidR="00403017" w:rsidRPr="00721590">
        <w:rPr>
          <w:rFonts w:cstheme="minorHAnsi"/>
          <w:iCs/>
          <w:sz w:val="24"/>
          <w:szCs w:val="24"/>
        </w:rPr>
        <w:t>m</w:t>
      </w:r>
      <w:r w:rsidRPr="00721590">
        <w:rPr>
          <w:rFonts w:cstheme="minorHAnsi"/>
          <w:iCs/>
          <w:sz w:val="24"/>
          <w:szCs w:val="24"/>
        </w:rPr>
        <w:t xml:space="preserve">inimum </w:t>
      </w:r>
      <w:r w:rsidR="00403017" w:rsidRPr="00721590">
        <w:rPr>
          <w:rFonts w:cstheme="minorHAnsi"/>
          <w:iCs/>
          <w:sz w:val="24"/>
          <w:szCs w:val="24"/>
        </w:rPr>
        <w:t>f</w:t>
      </w:r>
      <w:r w:rsidRPr="00721590">
        <w:rPr>
          <w:rFonts w:cstheme="minorHAnsi"/>
          <w:iCs/>
          <w:sz w:val="24"/>
          <w:szCs w:val="24"/>
        </w:rPr>
        <w:t xml:space="preserve">lows and </w:t>
      </w:r>
      <w:r w:rsidR="00403017" w:rsidRPr="00721590">
        <w:rPr>
          <w:rFonts w:cstheme="minorHAnsi"/>
          <w:iCs/>
          <w:sz w:val="24"/>
          <w:szCs w:val="24"/>
        </w:rPr>
        <w:t>l</w:t>
      </w:r>
      <w:r w:rsidRPr="00721590">
        <w:rPr>
          <w:rFonts w:cstheme="minorHAnsi"/>
          <w:iCs/>
          <w:sz w:val="24"/>
          <w:szCs w:val="24"/>
        </w:rPr>
        <w:t>evels are in place or underway to inform water management decisions within the Suwannee River basin</w:t>
      </w:r>
      <w:r w:rsidR="006D5CAD" w:rsidRPr="00721590">
        <w:rPr>
          <w:rFonts w:cstheme="minorHAnsi"/>
          <w:iCs/>
          <w:sz w:val="24"/>
          <w:szCs w:val="24"/>
        </w:rPr>
        <w:t xml:space="preserve"> (Suwannee River Water Management District [SRWMD] 2019)</w:t>
      </w:r>
      <w:r w:rsidR="001B76FB" w:rsidRPr="00721590">
        <w:rPr>
          <w:rFonts w:cstheme="minorHAnsi"/>
          <w:iCs/>
          <w:sz w:val="24"/>
          <w:szCs w:val="24"/>
        </w:rPr>
        <w:t xml:space="preserve">. </w:t>
      </w:r>
      <w:r w:rsidR="00AB58E1" w:rsidRPr="00721590">
        <w:rPr>
          <w:rFonts w:cstheme="minorHAnsi"/>
          <w:iCs/>
          <w:sz w:val="24"/>
          <w:szCs w:val="24"/>
        </w:rPr>
        <w:t>L</w:t>
      </w:r>
      <w:r w:rsidRPr="00721590">
        <w:rPr>
          <w:rFonts w:cstheme="minorHAnsi"/>
          <w:iCs/>
          <w:sz w:val="24"/>
          <w:szCs w:val="24"/>
        </w:rPr>
        <w:t xml:space="preserve">ong-term forecasts </w:t>
      </w:r>
      <w:r w:rsidRPr="00721590">
        <w:rPr>
          <w:rFonts w:cstheme="minorHAnsi"/>
          <w:iCs/>
          <w:sz w:val="24"/>
          <w:szCs w:val="24"/>
        </w:rPr>
        <w:lastRenderedPageBreak/>
        <w:t xml:space="preserve">of water </w:t>
      </w:r>
      <w:r w:rsidR="00EA526F" w:rsidRPr="00721590">
        <w:rPr>
          <w:rFonts w:cstheme="minorHAnsi"/>
          <w:iCs/>
          <w:sz w:val="24"/>
          <w:szCs w:val="24"/>
        </w:rPr>
        <w:t>demand</w:t>
      </w:r>
      <w:r w:rsidRPr="00721590">
        <w:rPr>
          <w:rFonts w:cstheme="minorHAnsi"/>
          <w:iCs/>
          <w:sz w:val="24"/>
          <w:szCs w:val="24"/>
        </w:rPr>
        <w:t xml:space="preserve"> in areas near the Suwannee Basin and across north Florida and southeast </w:t>
      </w:r>
      <w:r w:rsidR="00B93B71" w:rsidRPr="00721590">
        <w:rPr>
          <w:rFonts w:cstheme="minorHAnsi"/>
          <w:iCs/>
          <w:sz w:val="24"/>
          <w:szCs w:val="24"/>
        </w:rPr>
        <w:t xml:space="preserve">Georgia </w:t>
      </w:r>
      <w:r w:rsidR="00CD53F8" w:rsidRPr="00721590">
        <w:rPr>
          <w:rFonts w:cstheme="minorHAnsi"/>
          <w:iCs/>
          <w:sz w:val="24"/>
          <w:szCs w:val="24"/>
        </w:rPr>
        <w:t xml:space="preserve">suggest </w:t>
      </w:r>
      <w:r w:rsidR="00B93B71" w:rsidRPr="00721590">
        <w:rPr>
          <w:rFonts w:cstheme="minorHAnsi"/>
          <w:iCs/>
          <w:sz w:val="24"/>
          <w:szCs w:val="24"/>
        </w:rPr>
        <w:t>increased demand and lower ground water levels</w:t>
      </w:r>
      <w:r w:rsidRPr="00721590">
        <w:rPr>
          <w:rFonts w:cstheme="minorHAnsi"/>
          <w:iCs/>
          <w:sz w:val="24"/>
          <w:szCs w:val="24"/>
        </w:rPr>
        <w:t xml:space="preserve"> (see </w:t>
      </w:r>
      <w:r w:rsidR="00AB58E1" w:rsidRPr="00721590">
        <w:rPr>
          <w:rFonts w:cstheme="minorHAnsi"/>
          <w:sz w:val="24"/>
          <w:szCs w:val="24"/>
        </w:rPr>
        <w:t>https://northfloridawater.com/)</w:t>
      </w:r>
      <w:r w:rsidR="001B76FB" w:rsidRPr="00721590">
        <w:rPr>
          <w:rFonts w:cstheme="minorHAnsi"/>
          <w:sz w:val="24"/>
          <w:szCs w:val="24"/>
        </w:rPr>
        <w:t xml:space="preserve">. </w:t>
      </w:r>
      <w:r w:rsidR="00B93B71" w:rsidRPr="00721590">
        <w:rPr>
          <w:rFonts w:cstheme="minorHAnsi"/>
          <w:sz w:val="24"/>
          <w:szCs w:val="24"/>
        </w:rPr>
        <w:t>I</w:t>
      </w:r>
      <w:r w:rsidR="00AB58E1" w:rsidRPr="00721590">
        <w:rPr>
          <w:rFonts w:cstheme="minorHAnsi"/>
          <w:sz w:val="24"/>
          <w:szCs w:val="24"/>
        </w:rPr>
        <w:t>n both cases</w:t>
      </w:r>
      <w:ins w:id="86" w:author="Latysh, Natalie" w:date="2020-01-29T13:53:00Z">
        <w:r w:rsidR="00BC772B">
          <w:rPr>
            <w:rFonts w:cstheme="minorHAnsi"/>
            <w:sz w:val="24"/>
            <w:szCs w:val="24"/>
          </w:rPr>
          <w:t>,</w:t>
        </w:r>
      </w:ins>
      <w:r w:rsidR="00AB58E1" w:rsidRPr="00721590">
        <w:rPr>
          <w:rFonts w:cstheme="minorHAnsi"/>
          <w:sz w:val="24"/>
          <w:szCs w:val="24"/>
        </w:rPr>
        <w:t xml:space="preserve"> the time horizons for decision making and implementation of large-scale water infrastructure projects is likely longer than the time scale (&lt;10 years) documented here of oyster population change in Suwannee Sound</w:t>
      </w:r>
      <w:r w:rsidR="001B76FB" w:rsidRPr="00721590">
        <w:rPr>
          <w:rFonts w:cstheme="minorHAnsi"/>
          <w:sz w:val="24"/>
          <w:szCs w:val="24"/>
        </w:rPr>
        <w:t xml:space="preserve">. </w:t>
      </w:r>
      <w:r w:rsidR="00B93B71" w:rsidRPr="00721590">
        <w:rPr>
          <w:rFonts w:cstheme="minorHAnsi"/>
          <w:sz w:val="24"/>
          <w:szCs w:val="24"/>
        </w:rPr>
        <w:t xml:space="preserve">At shorter </w:t>
      </w:r>
      <w:r w:rsidR="00B96DB1" w:rsidRPr="00721590">
        <w:rPr>
          <w:rFonts w:cstheme="minorHAnsi"/>
          <w:sz w:val="24"/>
          <w:szCs w:val="24"/>
        </w:rPr>
        <w:t xml:space="preserve">monthly or annual </w:t>
      </w:r>
      <w:r w:rsidR="00B93B71" w:rsidRPr="00721590">
        <w:rPr>
          <w:rFonts w:cstheme="minorHAnsi"/>
          <w:sz w:val="24"/>
          <w:szCs w:val="24"/>
        </w:rPr>
        <w:t xml:space="preserve">time scales, there is potential for expanded restoration actions </w:t>
      </w:r>
      <w:r w:rsidR="00B96DB1" w:rsidRPr="00721590">
        <w:rPr>
          <w:rFonts w:cstheme="minorHAnsi"/>
          <w:sz w:val="24"/>
          <w:szCs w:val="24"/>
        </w:rPr>
        <w:t xml:space="preserve">that </w:t>
      </w:r>
      <w:r w:rsidR="005F349C" w:rsidRPr="00721590">
        <w:rPr>
          <w:rFonts w:cstheme="minorHAnsi"/>
          <w:sz w:val="24"/>
          <w:szCs w:val="24"/>
        </w:rPr>
        <w:t xml:space="preserve">would possibly </w:t>
      </w:r>
      <w:r w:rsidR="00B96DB1" w:rsidRPr="00721590">
        <w:rPr>
          <w:rFonts w:cstheme="minorHAnsi"/>
          <w:sz w:val="24"/>
          <w:szCs w:val="24"/>
        </w:rPr>
        <w:t>both increase oyster populations by providing substrate, and at the same time reduce loss of freshwater through coastal impoundment (</w:t>
      </w:r>
      <w:r w:rsidR="00B93B71" w:rsidRPr="00721590">
        <w:rPr>
          <w:rFonts w:cstheme="minorHAnsi"/>
          <w:sz w:val="24"/>
          <w:szCs w:val="24"/>
        </w:rPr>
        <w:t>Frederick et al.</w:t>
      </w:r>
      <w:r w:rsidR="003C73D1" w:rsidRPr="00721590">
        <w:rPr>
          <w:rFonts w:cstheme="minorHAnsi"/>
          <w:sz w:val="24"/>
          <w:szCs w:val="24"/>
        </w:rPr>
        <w:t xml:space="preserve"> </w:t>
      </w:r>
      <w:r w:rsidR="00B93B71" w:rsidRPr="00721590">
        <w:rPr>
          <w:rFonts w:cstheme="minorHAnsi"/>
          <w:sz w:val="24"/>
          <w:szCs w:val="24"/>
        </w:rPr>
        <w:t>2016)</w:t>
      </w:r>
      <w:r w:rsidR="001B76FB" w:rsidRPr="00721590">
        <w:rPr>
          <w:rFonts w:cstheme="minorHAnsi"/>
          <w:sz w:val="24"/>
          <w:szCs w:val="24"/>
        </w:rPr>
        <w:t xml:space="preserve">. </w:t>
      </w:r>
      <w:r w:rsidR="00B93B71" w:rsidRPr="00721590">
        <w:rPr>
          <w:rFonts w:cstheme="minorHAnsi"/>
          <w:sz w:val="24"/>
          <w:szCs w:val="24"/>
        </w:rPr>
        <w:t>However, these restoration programs are expensive</w:t>
      </w:r>
      <w:r w:rsidR="00B96DB1" w:rsidRPr="00721590">
        <w:rPr>
          <w:rFonts w:cstheme="minorHAnsi"/>
          <w:sz w:val="24"/>
          <w:szCs w:val="24"/>
        </w:rPr>
        <w:t xml:space="preserve"> (</w:t>
      </w:r>
      <w:r w:rsidR="005F349C" w:rsidRPr="00721590">
        <w:rPr>
          <w:rFonts w:cstheme="minorHAnsi"/>
          <w:sz w:val="24"/>
          <w:szCs w:val="24"/>
        </w:rPr>
        <w:t>&gt;</w:t>
      </w:r>
      <w:r w:rsidR="00B96DB1" w:rsidRPr="00721590">
        <w:rPr>
          <w:rFonts w:cstheme="minorHAnsi"/>
          <w:sz w:val="24"/>
          <w:szCs w:val="24"/>
        </w:rPr>
        <w:t>$</w:t>
      </w:r>
      <w:r w:rsidR="005F349C" w:rsidRPr="00721590">
        <w:rPr>
          <w:rFonts w:cstheme="minorHAnsi"/>
          <w:sz w:val="24"/>
          <w:szCs w:val="24"/>
        </w:rPr>
        <w:t>1m/km for Suwannee Sound</w:t>
      </w:r>
      <w:r w:rsidR="006D5CAD" w:rsidRPr="00721590">
        <w:rPr>
          <w:rFonts w:cstheme="minorHAnsi"/>
          <w:sz w:val="24"/>
          <w:szCs w:val="24"/>
        </w:rPr>
        <w:t>) and</w:t>
      </w:r>
      <w:r w:rsidR="00B93B71" w:rsidRPr="00721590">
        <w:rPr>
          <w:rFonts w:cstheme="minorHAnsi"/>
          <w:sz w:val="24"/>
          <w:szCs w:val="24"/>
        </w:rPr>
        <w:t xml:space="preserve"> </w:t>
      </w:r>
      <w:r w:rsidR="00B96DB1" w:rsidRPr="00721590">
        <w:rPr>
          <w:rFonts w:cstheme="minorHAnsi"/>
          <w:sz w:val="24"/>
          <w:szCs w:val="24"/>
        </w:rPr>
        <w:t xml:space="preserve">seem unlikely at least at the scale of </w:t>
      </w:r>
      <w:r w:rsidR="00B93B71" w:rsidRPr="00721590">
        <w:rPr>
          <w:rFonts w:cstheme="minorHAnsi"/>
          <w:sz w:val="24"/>
          <w:szCs w:val="24"/>
        </w:rPr>
        <w:t>restoration needed to re</w:t>
      </w:r>
      <w:r w:rsidR="001E0081" w:rsidRPr="00721590">
        <w:rPr>
          <w:rFonts w:cstheme="minorHAnsi"/>
          <w:sz w:val="24"/>
          <w:szCs w:val="24"/>
        </w:rPr>
        <w:t>place</w:t>
      </w:r>
      <w:r w:rsidR="00B93B71" w:rsidRPr="00721590">
        <w:rPr>
          <w:rFonts w:cstheme="minorHAnsi"/>
          <w:sz w:val="24"/>
          <w:szCs w:val="24"/>
        </w:rPr>
        <w:t xml:space="preserve"> estimated losses of oyster </w:t>
      </w:r>
      <w:r w:rsidR="00B96DB1" w:rsidRPr="00721590">
        <w:rPr>
          <w:rFonts w:cstheme="minorHAnsi"/>
          <w:sz w:val="24"/>
          <w:szCs w:val="24"/>
        </w:rPr>
        <w:t>habitat</w:t>
      </w:r>
      <w:r w:rsidR="001B76FB" w:rsidRPr="00721590">
        <w:rPr>
          <w:rFonts w:cstheme="minorHAnsi"/>
          <w:sz w:val="24"/>
          <w:szCs w:val="24"/>
        </w:rPr>
        <w:t xml:space="preserve">. </w:t>
      </w:r>
      <w:r w:rsidR="00AB58E1" w:rsidRPr="00721590">
        <w:rPr>
          <w:rFonts w:cstheme="minorHAnsi"/>
          <w:sz w:val="24"/>
          <w:szCs w:val="24"/>
        </w:rPr>
        <w:t xml:space="preserve">At </w:t>
      </w:r>
      <w:r w:rsidR="00D7498D" w:rsidRPr="00721590">
        <w:rPr>
          <w:rFonts w:cstheme="minorHAnsi"/>
          <w:sz w:val="24"/>
          <w:szCs w:val="24"/>
        </w:rPr>
        <w:t>century</w:t>
      </w:r>
      <w:r w:rsidR="00AB58E1" w:rsidRPr="00721590">
        <w:rPr>
          <w:rFonts w:cstheme="minorHAnsi"/>
          <w:sz w:val="24"/>
          <w:szCs w:val="24"/>
        </w:rPr>
        <w:t xml:space="preserve"> time scales, </w:t>
      </w:r>
      <w:r w:rsidR="00F41CC3" w:rsidRPr="00721590">
        <w:rPr>
          <w:rFonts w:cstheme="minorHAnsi"/>
          <w:sz w:val="24"/>
          <w:szCs w:val="24"/>
        </w:rPr>
        <w:t>sea-level rise</w:t>
      </w:r>
      <w:r w:rsidR="00B93B71" w:rsidRPr="00721590">
        <w:rPr>
          <w:rFonts w:cstheme="minorHAnsi"/>
          <w:sz w:val="24"/>
          <w:szCs w:val="24"/>
        </w:rPr>
        <w:t xml:space="preserve"> may negate many short-term benefits of reef restoration because reefs may become inundated with higher salinity water</w:t>
      </w:r>
      <w:r w:rsidR="001B76FB" w:rsidRPr="00721590">
        <w:rPr>
          <w:rFonts w:cstheme="minorHAnsi"/>
          <w:sz w:val="24"/>
          <w:szCs w:val="24"/>
        </w:rPr>
        <w:t xml:space="preserve">. </w:t>
      </w:r>
      <w:r w:rsidR="00B93B71" w:rsidRPr="00721590">
        <w:rPr>
          <w:rFonts w:cstheme="minorHAnsi"/>
          <w:sz w:val="24"/>
          <w:szCs w:val="24"/>
        </w:rPr>
        <w:t>O</w:t>
      </w:r>
      <w:r w:rsidR="00AB58E1" w:rsidRPr="00721590">
        <w:rPr>
          <w:rFonts w:cstheme="minorHAnsi"/>
          <w:sz w:val="24"/>
          <w:szCs w:val="24"/>
        </w:rPr>
        <w:t xml:space="preserve">bserved </w:t>
      </w:r>
      <w:r w:rsidR="00F41CC3" w:rsidRPr="00721590">
        <w:rPr>
          <w:rFonts w:cstheme="minorHAnsi"/>
          <w:sz w:val="24"/>
          <w:szCs w:val="24"/>
        </w:rPr>
        <w:t>sea-level rise</w:t>
      </w:r>
      <w:r w:rsidR="00AB58E1" w:rsidRPr="00721590">
        <w:rPr>
          <w:rFonts w:cstheme="minorHAnsi"/>
          <w:sz w:val="24"/>
          <w:szCs w:val="24"/>
        </w:rPr>
        <w:t xml:space="preserve"> in this region based on a 100-year record </w:t>
      </w:r>
      <w:r w:rsidR="00D7498D" w:rsidRPr="00721590">
        <w:rPr>
          <w:rFonts w:cstheme="minorHAnsi"/>
          <w:sz w:val="24"/>
          <w:szCs w:val="24"/>
        </w:rPr>
        <w:t xml:space="preserve">is </w:t>
      </w:r>
      <w:r w:rsidR="00B93B71" w:rsidRPr="00721590">
        <w:rPr>
          <w:rFonts w:cstheme="minorHAnsi"/>
          <w:sz w:val="24"/>
          <w:szCs w:val="24"/>
        </w:rPr>
        <w:t xml:space="preserve">on average </w:t>
      </w:r>
      <w:r w:rsidR="00D7498D" w:rsidRPr="00721590">
        <w:rPr>
          <w:rFonts w:cstheme="minorHAnsi"/>
          <w:sz w:val="24"/>
          <w:szCs w:val="24"/>
        </w:rPr>
        <w:t>about 2.13 mm/</w:t>
      </w:r>
      <w:proofErr w:type="spellStart"/>
      <w:r w:rsidR="00D7498D" w:rsidRPr="00721590">
        <w:rPr>
          <w:rFonts w:cstheme="minorHAnsi"/>
          <w:sz w:val="24"/>
          <w:szCs w:val="24"/>
        </w:rPr>
        <w:t>yr</w:t>
      </w:r>
      <w:proofErr w:type="spellEnd"/>
      <w:r w:rsidR="00D7498D" w:rsidRPr="00721590">
        <w:rPr>
          <w:rFonts w:cstheme="minorHAnsi"/>
          <w:sz w:val="24"/>
          <w:szCs w:val="24"/>
        </w:rPr>
        <w:t xml:space="preserve"> (95% CI 1.95-2.31 mm/year; </w:t>
      </w:r>
      <w:r w:rsidR="001E2BD8" w:rsidRPr="00721590">
        <w:rPr>
          <w:rFonts w:cstheme="minorHAnsi"/>
          <w:sz w:val="24"/>
          <w:szCs w:val="24"/>
        </w:rPr>
        <w:t xml:space="preserve">Figure </w:t>
      </w:r>
      <w:commentRangeStart w:id="87"/>
      <w:commentRangeStart w:id="88"/>
      <w:r w:rsidR="001E2BD8" w:rsidRPr="00721590">
        <w:rPr>
          <w:rFonts w:cstheme="minorHAnsi"/>
          <w:sz w:val="24"/>
          <w:szCs w:val="24"/>
        </w:rPr>
        <w:t>S3c</w:t>
      </w:r>
      <w:commentRangeEnd w:id="87"/>
      <w:r w:rsidR="00BC772B">
        <w:rPr>
          <w:rStyle w:val="CommentReference"/>
        </w:rPr>
        <w:commentReference w:id="87"/>
      </w:r>
      <w:commentRangeEnd w:id="88"/>
      <w:r w:rsidR="009D0222">
        <w:rPr>
          <w:rStyle w:val="CommentReference"/>
        </w:rPr>
        <w:commentReference w:id="88"/>
      </w:r>
      <w:r w:rsidR="00D7498D" w:rsidRPr="00721590">
        <w:rPr>
          <w:rFonts w:cstheme="minorHAnsi"/>
          <w:sz w:val="24"/>
          <w:szCs w:val="24"/>
        </w:rPr>
        <w:t xml:space="preserve">) </w:t>
      </w:r>
      <w:r w:rsidR="00B93B71" w:rsidRPr="00721590">
        <w:rPr>
          <w:rFonts w:cstheme="minorHAnsi"/>
          <w:sz w:val="24"/>
          <w:szCs w:val="24"/>
        </w:rPr>
        <w:t xml:space="preserve">but the observed rate in recent years is higher (Figure </w:t>
      </w:r>
      <w:commentRangeStart w:id="89"/>
      <w:commentRangeStart w:id="90"/>
      <w:r w:rsidR="00F2108F" w:rsidRPr="00721590">
        <w:rPr>
          <w:rFonts w:cstheme="minorHAnsi"/>
          <w:sz w:val="24"/>
          <w:szCs w:val="24"/>
        </w:rPr>
        <w:t>S3c</w:t>
      </w:r>
      <w:commentRangeEnd w:id="89"/>
      <w:r w:rsidR="00BC772B">
        <w:rPr>
          <w:rStyle w:val="CommentReference"/>
        </w:rPr>
        <w:commentReference w:id="89"/>
      </w:r>
      <w:commentRangeEnd w:id="90"/>
      <w:r w:rsidR="009D0222">
        <w:rPr>
          <w:rStyle w:val="CommentReference"/>
        </w:rPr>
        <w:commentReference w:id="90"/>
      </w:r>
      <w:r w:rsidR="00B93B71" w:rsidRPr="00721590">
        <w:rPr>
          <w:rFonts w:cstheme="minorHAnsi"/>
          <w:sz w:val="24"/>
          <w:szCs w:val="24"/>
        </w:rPr>
        <w:t>)</w:t>
      </w:r>
      <w:r w:rsidR="001B76FB" w:rsidRPr="00721590">
        <w:rPr>
          <w:rFonts w:cstheme="minorHAnsi"/>
          <w:sz w:val="24"/>
          <w:szCs w:val="24"/>
        </w:rPr>
        <w:t xml:space="preserve">. </w:t>
      </w:r>
      <w:r w:rsidR="00060EC0" w:rsidRPr="00721590">
        <w:rPr>
          <w:rFonts w:cstheme="minorHAnsi"/>
          <w:sz w:val="24"/>
          <w:szCs w:val="24"/>
        </w:rPr>
        <w:t>Simply put, restoration efforts could be swamped by rising sea-level regardless of river discharge conditions.</w:t>
      </w:r>
    </w:p>
    <w:p w14:paraId="4653C24B" w14:textId="2C5F5056" w:rsidR="00A6599F" w:rsidRPr="00721590" w:rsidRDefault="00B93B71" w:rsidP="009D4EA6">
      <w:pPr>
        <w:spacing w:after="0" w:line="480" w:lineRule="auto"/>
        <w:ind w:firstLine="720"/>
        <w:rPr>
          <w:rFonts w:cstheme="minorHAnsi"/>
          <w:sz w:val="24"/>
          <w:szCs w:val="24"/>
        </w:rPr>
      </w:pPr>
      <w:r w:rsidRPr="00721590">
        <w:rPr>
          <w:rFonts w:cstheme="minorHAnsi"/>
          <w:sz w:val="24"/>
          <w:szCs w:val="24"/>
        </w:rPr>
        <w:t xml:space="preserve">There are at least </w:t>
      </w:r>
      <w:r w:rsidR="00D2406F" w:rsidRPr="00721590">
        <w:rPr>
          <w:rFonts w:cstheme="minorHAnsi"/>
          <w:sz w:val="24"/>
          <w:szCs w:val="24"/>
        </w:rPr>
        <w:t xml:space="preserve">two </w:t>
      </w:r>
      <w:r w:rsidRPr="00721590">
        <w:rPr>
          <w:rFonts w:cstheme="minorHAnsi"/>
          <w:sz w:val="24"/>
          <w:szCs w:val="24"/>
        </w:rPr>
        <w:t>options</w:t>
      </w:r>
      <w:r w:rsidR="001920BE" w:rsidRPr="00721590">
        <w:rPr>
          <w:rFonts w:cstheme="minorHAnsi"/>
          <w:sz w:val="24"/>
          <w:szCs w:val="24"/>
        </w:rPr>
        <w:t xml:space="preserve"> going forward from a management perspective</w:t>
      </w:r>
      <w:r w:rsidRPr="00721590">
        <w:rPr>
          <w:rFonts w:cstheme="minorHAnsi"/>
          <w:sz w:val="24"/>
          <w:szCs w:val="24"/>
        </w:rPr>
        <w:t>,</w:t>
      </w:r>
      <w:r w:rsidR="00D2406F" w:rsidRPr="00721590">
        <w:rPr>
          <w:rFonts w:cstheme="minorHAnsi"/>
          <w:sz w:val="24"/>
          <w:szCs w:val="24"/>
        </w:rPr>
        <w:t xml:space="preserve"> </w:t>
      </w:r>
      <w:r w:rsidR="00A6599F" w:rsidRPr="00721590">
        <w:rPr>
          <w:rFonts w:cstheme="minorHAnsi"/>
          <w:sz w:val="24"/>
          <w:szCs w:val="24"/>
        </w:rPr>
        <w:t>but</w:t>
      </w:r>
      <w:r w:rsidR="00D2406F" w:rsidRPr="00721590">
        <w:rPr>
          <w:rFonts w:cstheme="minorHAnsi"/>
          <w:sz w:val="24"/>
          <w:szCs w:val="24"/>
        </w:rPr>
        <w:t xml:space="preserve"> neither is</w:t>
      </w:r>
      <w:r w:rsidR="001920BE" w:rsidRPr="00721590">
        <w:rPr>
          <w:rFonts w:cstheme="minorHAnsi"/>
          <w:sz w:val="24"/>
          <w:szCs w:val="24"/>
        </w:rPr>
        <w:t xml:space="preserve"> a</w:t>
      </w:r>
      <w:r w:rsidR="00D2406F" w:rsidRPr="00721590">
        <w:rPr>
          <w:rFonts w:cstheme="minorHAnsi"/>
          <w:sz w:val="24"/>
          <w:szCs w:val="24"/>
        </w:rPr>
        <w:t xml:space="preserve"> clear</w:t>
      </w:r>
      <w:r w:rsidR="001920BE" w:rsidRPr="00721590">
        <w:rPr>
          <w:rFonts w:cstheme="minorHAnsi"/>
          <w:sz w:val="24"/>
          <w:szCs w:val="24"/>
        </w:rPr>
        <w:t xml:space="preserve"> </w:t>
      </w:r>
      <w:r w:rsidR="00D17BB4" w:rsidRPr="00721590">
        <w:rPr>
          <w:rFonts w:cstheme="minorHAnsi"/>
          <w:sz w:val="24"/>
          <w:szCs w:val="24"/>
        </w:rPr>
        <w:t>choice as to which</w:t>
      </w:r>
      <w:r w:rsidR="00D2406F" w:rsidRPr="00721590">
        <w:rPr>
          <w:rFonts w:cstheme="minorHAnsi"/>
          <w:sz w:val="24"/>
          <w:szCs w:val="24"/>
        </w:rPr>
        <w:t xml:space="preserve"> is “best” in terms of long-term viability of oyster reefs in Suwannee Sound</w:t>
      </w:r>
      <w:r w:rsidR="001B76FB" w:rsidRPr="00721590">
        <w:rPr>
          <w:rFonts w:cstheme="minorHAnsi"/>
          <w:sz w:val="24"/>
          <w:szCs w:val="24"/>
        </w:rPr>
        <w:t xml:space="preserve">. </w:t>
      </w:r>
      <w:r w:rsidR="00D2406F" w:rsidRPr="00721590">
        <w:rPr>
          <w:rFonts w:cstheme="minorHAnsi"/>
          <w:sz w:val="24"/>
          <w:szCs w:val="24"/>
        </w:rPr>
        <w:t>One option is</w:t>
      </w:r>
      <w:r w:rsidR="001920BE" w:rsidRPr="00721590">
        <w:rPr>
          <w:rFonts w:cstheme="minorHAnsi"/>
          <w:sz w:val="24"/>
          <w:szCs w:val="24"/>
        </w:rPr>
        <w:t xml:space="preserve"> to evaluate </w:t>
      </w:r>
      <w:r w:rsidRPr="00721590">
        <w:rPr>
          <w:rFonts w:cstheme="minorHAnsi"/>
          <w:sz w:val="24"/>
          <w:szCs w:val="24"/>
        </w:rPr>
        <w:t>ongoing restoration efforts (</w:t>
      </w:r>
      <w:r w:rsidR="001159D0" w:rsidRPr="00721590">
        <w:rPr>
          <w:rFonts w:cstheme="minorHAnsi"/>
          <w:sz w:val="24"/>
          <w:szCs w:val="24"/>
        </w:rPr>
        <w:t>Frederick et al. 2016</w:t>
      </w:r>
      <w:r w:rsidRPr="00721590">
        <w:rPr>
          <w:rFonts w:cstheme="minorHAnsi"/>
          <w:sz w:val="24"/>
          <w:szCs w:val="24"/>
        </w:rPr>
        <w:t>) and if</w:t>
      </w:r>
      <w:r w:rsidR="00D2406F" w:rsidRPr="00721590">
        <w:rPr>
          <w:rFonts w:cstheme="minorHAnsi"/>
          <w:sz w:val="24"/>
          <w:szCs w:val="24"/>
        </w:rPr>
        <w:t xml:space="preserve"> these are</w:t>
      </w:r>
      <w:r w:rsidRPr="00721590">
        <w:rPr>
          <w:rFonts w:cstheme="minorHAnsi"/>
          <w:sz w:val="24"/>
          <w:szCs w:val="24"/>
        </w:rPr>
        <w:t xml:space="preserve"> successful, work to implement </w:t>
      </w:r>
      <w:r w:rsidR="00D2406F" w:rsidRPr="00721590">
        <w:rPr>
          <w:rFonts w:cstheme="minorHAnsi"/>
          <w:sz w:val="24"/>
          <w:szCs w:val="24"/>
        </w:rPr>
        <w:t>similar</w:t>
      </w:r>
      <w:r w:rsidRPr="00721590">
        <w:rPr>
          <w:rFonts w:cstheme="minorHAnsi"/>
          <w:sz w:val="24"/>
          <w:szCs w:val="24"/>
        </w:rPr>
        <w:t xml:space="preserve"> programs at larger spatial scales to replace </w:t>
      </w:r>
      <w:r w:rsidR="00D2406F" w:rsidRPr="00721590">
        <w:rPr>
          <w:rFonts w:cstheme="minorHAnsi"/>
          <w:sz w:val="24"/>
          <w:szCs w:val="24"/>
        </w:rPr>
        <w:t>substrate and ecosystem function that</w:t>
      </w:r>
      <w:r w:rsidRPr="00721590">
        <w:rPr>
          <w:rFonts w:cstheme="minorHAnsi"/>
          <w:sz w:val="24"/>
          <w:szCs w:val="24"/>
        </w:rPr>
        <w:t xml:space="preserve"> is being lost</w:t>
      </w:r>
      <w:r w:rsidR="00D2406F" w:rsidRPr="00721590">
        <w:rPr>
          <w:rFonts w:cstheme="minorHAnsi"/>
          <w:sz w:val="24"/>
          <w:szCs w:val="24"/>
        </w:rPr>
        <w:t xml:space="preserve"> with declining oyster reefs</w:t>
      </w:r>
      <w:r w:rsidR="001B76FB" w:rsidRPr="00721590">
        <w:rPr>
          <w:rFonts w:cstheme="minorHAnsi"/>
          <w:sz w:val="24"/>
          <w:szCs w:val="24"/>
        </w:rPr>
        <w:t xml:space="preserve">. </w:t>
      </w:r>
      <w:r w:rsidRPr="00721590">
        <w:rPr>
          <w:rFonts w:cstheme="minorHAnsi"/>
          <w:sz w:val="24"/>
          <w:szCs w:val="24"/>
        </w:rPr>
        <w:t>The second is to assess whether this landscape is simply undergoing a successional process</w:t>
      </w:r>
      <w:r w:rsidR="00D17BB4" w:rsidRPr="00721590">
        <w:rPr>
          <w:rFonts w:cstheme="minorHAnsi"/>
          <w:sz w:val="24"/>
          <w:szCs w:val="24"/>
        </w:rPr>
        <w:t xml:space="preserve"> as has happened in the past</w:t>
      </w:r>
      <w:r w:rsidR="001B76FB" w:rsidRPr="00721590">
        <w:rPr>
          <w:rFonts w:cstheme="minorHAnsi"/>
          <w:sz w:val="24"/>
          <w:szCs w:val="24"/>
        </w:rPr>
        <w:t xml:space="preserve">. </w:t>
      </w:r>
      <w:r w:rsidR="00D17BB4" w:rsidRPr="00721590">
        <w:rPr>
          <w:rFonts w:cstheme="minorHAnsi"/>
          <w:sz w:val="24"/>
          <w:szCs w:val="24"/>
        </w:rPr>
        <w:t>This succession could involve</w:t>
      </w:r>
      <w:r w:rsidRPr="00721590">
        <w:rPr>
          <w:rFonts w:cstheme="minorHAnsi"/>
          <w:sz w:val="24"/>
          <w:szCs w:val="24"/>
        </w:rPr>
        <w:t xml:space="preserve"> the migration of oyster reefs</w:t>
      </w:r>
      <w:r w:rsidR="00D17BB4" w:rsidRPr="00721590">
        <w:rPr>
          <w:rFonts w:cstheme="minorHAnsi"/>
          <w:sz w:val="24"/>
          <w:szCs w:val="24"/>
        </w:rPr>
        <w:t xml:space="preserve"> following </w:t>
      </w:r>
      <w:r w:rsidR="00B96DB1" w:rsidRPr="00721590">
        <w:rPr>
          <w:rFonts w:cstheme="minorHAnsi"/>
          <w:sz w:val="24"/>
          <w:szCs w:val="24"/>
        </w:rPr>
        <w:lastRenderedPageBreak/>
        <w:t xml:space="preserve">change in </w:t>
      </w:r>
      <w:r w:rsidR="00D17BB4" w:rsidRPr="00721590">
        <w:rPr>
          <w:rFonts w:cstheme="minorHAnsi"/>
          <w:sz w:val="24"/>
          <w:szCs w:val="24"/>
        </w:rPr>
        <w:t>sea levels,</w:t>
      </w:r>
      <w:r w:rsidRPr="00721590">
        <w:rPr>
          <w:rFonts w:cstheme="minorHAnsi"/>
          <w:sz w:val="24"/>
          <w:szCs w:val="24"/>
        </w:rPr>
        <w:t xml:space="preserve"> as</w:t>
      </w:r>
      <w:r w:rsidR="00D2406F" w:rsidRPr="00721590">
        <w:rPr>
          <w:rFonts w:cstheme="minorHAnsi"/>
          <w:sz w:val="24"/>
          <w:szCs w:val="24"/>
        </w:rPr>
        <w:t xml:space="preserve"> they</w:t>
      </w:r>
      <w:r w:rsidRPr="00721590">
        <w:rPr>
          <w:rFonts w:cstheme="minorHAnsi"/>
          <w:sz w:val="24"/>
          <w:szCs w:val="24"/>
        </w:rPr>
        <w:t xml:space="preserve"> have occurred </w:t>
      </w:r>
      <w:r w:rsidR="00D2406F" w:rsidRPr="00721590">
        <w:rPr>
          <w:rFonts w:cstheme="minorHAnsi"/>
          <w:sz w:val="24"/>
          <w:szCs w:val="24"/>
        </w:rPr>
        <w:t>previously</w:t>
      </w:r>
      <w:r w:rsidRPr="00721590">
        <w:rPr>
          <w:rFonts w:cstheme="minorHAnsi"/>
          <w:sz w:val="24"/>
          <w:szCs w:val="24"/>
        </w:rPr>
        <w:t xml:space="preserve"> (</w:t>
      </w:r>
      <w:r w:rsidR="00D2406F" w:rsidRPr="00721590">
        <w:rPr>
          <w:rFonts w:cstheme="minorHAnsi"/>
          <w:sz w:val="24"/>
          <w:szCs w:val="24"/>
        </w:rPr>
        <w:t xml:space="preserve">Locker et al. 2016; </w:t>
      </w:r>
      <w:proofErr w:type="spellStart"/>
      <w:r w:rsidRPr="00721590">
        <w:rPr>
          <w:rFonts w:cstheme="minorHAnsi"/>
          <w:sz w:val="24"/>
          <w:szCs w:val="24"/>
        </w:rPr>
        <w:t>Sassaman</w:t>
      </w:r>
      <w:proofErr w:type="spellEnd"/>
      <w:r w:rsidRPr="00721590">
        <w:rPr>
          <w:rFonts w:cstheme="minorHAnsi"/>
          <w:sz w:val="24"/>
          <w:szCs w:val="24"/>
        </w:rPr>
        <w:t xml:space="preserve"> et al. 2017</w:t>
      </w:r>
      <w:r w:rsidR="001920BE" w:rsidRPr="00721590">
        <w:rPr>
          <w:rFonts w:cstheme="minorHAnsi"/>
          <w:sz w:val="24"/>
          <w:szCs w:val="24"/>
        </w:rPr>
        <w:t>)</w:t>
      </w:r>
      <w:r w:rsidR="00F2108F" w:rsidRPr="00721590">
        <w:rPr>
          <w:rFonts w:cstheme="minorHAnsi"/>
          <w:sz w:val="24"/>
          <w:szCs w:val="24"/>
        </w:rPr>
        <w:t xml:space="preserve"> – </w:t>
      </w:r>
      <w:r w:rsidR="00D2406F" w:rsidRPr="00721590">
        <w:rPr>
          <w:rFonts w:cstheme="minorHAnsi"/>
          <w:sz w:val="24"/>
          <w:szCs w:val="24"/>
        </w:rPr>
        <w:t xml:space="preserve">perhaps </w:t>
      </w:r>
      <w:r w:rsidR="001920BE" w:rsidRPr="00721590">
        <w:rPr>
          <w:rFonts w:cstheme="minorHAnsi"/>
          <w:sz w:val="24"/>
          <w:szCs w:val="24"/>
        </w:rPr>
        <w:t xml:space="preserve">now at </w:t>
      </w:r>
      <w:r w:rsidR="00A6599F" w:rsidRPr="00721590">
        <w:rPr>
          <w:rFonts w:cstheme="minorHAnsi"/>
          <w:sz w:val="24"/>
          <w:szCs w:val="24"/>
        </w:rPr>
        <w:t>a faster rate and with people recording observations</w:t>
      </w:r>
      <w:r w:rsidR="00984A32" w:rsidRPr="00721590">
        <w:rPr>
          <w:rFonts w:cstheme="minorHAnsi"/>
          <w:sz w:val="24"/>
          <w:szCs w:val="24"/>
        </w:rPr>
        <w:t xml:space="preserve"> in close to real time</w:t>
      </w:r>
      <w:r w:rsidR="001B76FB" w:rsidRPr="00721590">
        <w:rPr>
          <w:rFonts w:cstheme="minorHAnsi"/>
          <w:sz w:val="24"/>
          <w:szCs w:val="24"/>
        </w:rPr>
        <w:t xml:space="preserve">. </w:t>
      </w:r>
      <w:r w:rsidR="00D2406F" w:rsidRPr="00721590">
        <w:rPr>
          <w:rFonts w:cstheme="minorHAnsi"/>
          <w:sz w:val="24"/>
          <w:szCs w:val="24"/>
        </w:rPr>
        <w:t>G</w:t>
      </w:r>
      <w:r w:rsidR="00A6599F" w:rsidRPr="00721590">
        <w:rPr>
          <w:rFonts w:cstheme="minorHAnsi"/>
          <w:sz w:val="24"/>
          <w:szCs w:val="24"/>
        </w:rPr>
        <w:t>iven large areas</w:t>
      </w:r>
      <w:r w:rsidRPr="00721590">
        <w:rPr>
          <w:rFonts w:cstheme="minorHAnsi"/>
          <w:sz w:val="24"/>
          <w:szCs w:val="24"/>
        </w:rPr>
        <w:t xml:space="preserve"> of undeveloped public land and low shoreline gradient</w:t>
      </w:r>
      <w:r w:rsidR="00D2406F" w:rsidRPr="00721590">
        <w:rPr>
          <w:rFonts w:cstheme="minorHAnsi"/>
          <w:sz w:val="24"/>
          <w:szCs w:val="24"/>
        </w:rPr>
        <w:t xml:space="preserve"> in this region</w:t>
      </w:r>
      <w:r w:rsidRPr="00721590">
        <w:rPr>
          <w:rFonts w:cstheme="minorHAnsi"/>
          <w:sz w:val="24"/>
          <w:szCs w:val="24"/>
        </w:rPr>
        <w:t>, the potential</w:t>
      </w:r>
      <w:r w:rsidR="00D2406F" w:rsidRPr="00721590">
        <w:rPr>
          <w:rFonts w:cstheme="minorHAnsi"/>
          <w:sz w:val="24"/>
          <w:szCs w:val="24"/>
        </w:rPr>
        <w:t xml:space="preserve"> certainly exists</w:t>
      </w:r>
      <w:r w:rsidRPr="00721590">
        <w:rPr>
          <w:rFonts w:cstheme="minorHAnsi"/>
          <w:sz w:val="24"/>
          <w:szCs w:val="24"/>
        </w:rPr>
        <w:t xml:space="preserve"> for migration of oyster habitat into </w:t>
      </w:r>
      <w:r w:rsidR="00D2406F" w:rsidRPr="00721590">
        <w:rPr>
          <w:rFonts w:cstheme="minorHAnsi"/>
          <w:sz w:val="24"/>
          <w:szCs w:val="24"/>
        </w:rPr>
        <w:t xml:space="preserve">what is at present </w:t>
      </w:r>
      <w:r w:rsidRPr="00721590">
        <w:rPr>
          <w:rFonts w:cstheme="minorHAnsi"/>
          <w:sz w:val="24"/>
          <w:szCs w:val="24"/>
        </w:rPr>
        <w:t>inland areas</w:t>
      </w:r>
      <w:r w:rsidR="001B76FB" w:rsidRPr="00721590">
        <w:rPr>
          <w:rFonts w:cstheme="minorHAnsi"/>
          <w:sz w:val="24"/>
          <w:szCs w:val="24"/>
        </w:rPr>
        <w:t xml:space="preserve">. </w:t>
      </w:r>
      <w:r w:rsidR="00D2406F" w:rsidRPr="00721590">
        <w:rPr>
          <w:rFonts w:cstheme="minorHAnsi"/>
          <w:sz w:val="24"/>
          <w:szCs w:val="24"/>
        </w:rPr>
        <w:t>However, this migration would occur at the cost of these inland habitats – which may be inevitable</w:t>
      </w:r>
      <w:r w:rsidR="001920BE" w:rsidRPr="00721590">
        <w:rPr>
          <w:rFonts w:cstheme="minorHAnsi"/>
          <w:sz w:val="24"/>
          <w:szCs w:val="24"/>
        </w:rPr>
        <w:t xml:space="preserve"> under several </w:t>
      </w:r>
      <w:r w:rsidR="00F41CC3" w:rsidRPr="00721590">
        <w:rPr>
          <w:rFonts w:cstheme="minorHAnsi"/>
          <w:sz w:val="24"/>
          <w:szCs w:val="24"/>
        </w:rPr>
        <w:t>sea-level</w:t>
      </w:r>
      <w:r w:rsidR="001920BE" w:rsidRPr="00721590">
        <w:rPr>
          <w:rFonts w:cstheme="minorHAnsi"/>
          <w:sz w:val="24"/>
          <w:szCs w:val="24"/>
        </w:rPr>
        <w:t xml:space="preserve"> scenarios (</w:t>
      </w:r>
      <w:proofErr w:type="spellStart"/>
      <w:r w:rsidR="001920BE" w:rsidRPr="00721590">
        <w:rPr>
          <w:rFonts w:cstheme="minorHAnsi"/>
          <w:color w:val="222222"/>
          <w:sz w:val="24"/>
          <w:szCs w:val="24"/>
          <w:shd w:val="clear" w:color="auto" w:fill="FFFFFF"/>
        </w:rPr>
        <w:t>Geselbracht</w:t>
      </w:r>
      <w:proofErr w:type="spellEnd"/>
      <w:r w:rsidR="001920BE" w:rsidRPr="00721590">
        <w:rPr>
          <w:rFonts w:cstheme="minorHAnsi"/>
          <w:color w:val="222222"/>
          <w:sz w:val="24"/>
          <w:szCs w:val="24"/>
          <w:shd w:val="clear" w:color="auto" w:fill="FFFFFF"/>
        </w:rPr>
        <w:t xml:space="preserve"> et al. 2011)</w:t>
      </w:r>
      <w:r w:rsidR="001B76FB" w:rsidRPr="00721590">
        <w:rPr>
          <w:rFonts w:cstheme="minorHAnsi"/>
          <w:sz w:val="24"/>
          <w:szCs w:val="24"/>
        </w:rPr>
        <w:t xml:space="preserve">. </w:t>
      </w:r>
      <w:r w:rsidR="00D2406F" w:rsidRPr="00721590">
        <w:rPr>
          <w:rFonts w:cstheme="minorHAnsi"/>
          <w:sz w:val="24"/>
          <w:szCs w:val="24"/>
        </w:rPr>
        <w:t>These types of decisions, to implement restoration for short-term gain to delay long-term losses due to sea-level rise</w:t>
      </w:r>
      <w:r w:rsidR="001920BE" w:rsidRPr="00721590">
        <w:rPr>
          <w:rFonts w:cstheme="minorHAnsi"/>
          <w:sz w:val="24"/>
          <w:szCs w:val="24"/>
        </w:rPr>
        <w:t>,</w:t>
      </w:r>
      <w:r w:rsidR="00D2406F" w:rsidRPr="00721590">
        <w:rPr>
          <w:rFonts w:cstheme="minorHAnsi"/>
          <w:sz w:val="24"/>
          <w:szCs w:val="24"/>
        </w:rPr>
        <w:t xml:space="preserve"> are among the most complicated management decisions to be addressed in both the natural and built environments in upcoming decades</w:t>
      </w:r>
      <w:r w:rsidR="001B76FB" w:rsidRPr="00721590">
        <w:rPr>
          <w:rFonts w:cstheme="minorHAnsi"/>
          <w:sz w:val="24"/>
          <w:szCs w:val="24"/>
        </w:rPr>
        <w:t xml:space="preserve">. </w:t>
      </w:r>
      <w:commentRangeStart w:id="91"/>
      <w:r w:rsidR="00D2406F" w:rsidRPr="00721590">
        <w:rPr>
          <w:rFonts w:cstheme="minorHAnsi"/>
          <w:sz w:val="24"/>
          <w:szCs w:val="24"/>
        </w:rPr>
        <w:t>Whether decisions are made</w:t>
      </w:r>
      <w:r w:rsidR="001920BE" w:rsidRPr="00721590">
        <w:rPr>
          <w:rFonts w:cstheme="minorHAnsi"/>
          <w:sz w:val="24"/>
          <w:szCs w:val="24"/>
        </w:rPr>
        <w:t>,</w:t>
      </w:r>
      <w:r w:rsidR="00D2406F" w:rsidRPr="00721590">
        <w:rPr>
          <w:rFonts w:cstheme="minorHAnsi"/>
          <w:sz w:val="24"/>
          <w:szCs w:val="24"/>
        </w:rPr>
        <w:t xml:space="preserve"> and actions taken before irreversible losses of</w:t>
      </w:r>
      <w:r w:rsidR="001920BE" w:rsidRPr="00721590">
        <w:rPr>
          <w:rFonts w:cstheme="minorHAnsi"/>
          <w:sz w:val="24"/>
          <w:szCs w:val="24"/>
        </w:rPr>
        <w:t xml:space="preserve"> oyster resources occurs in </w:t>
      </w:r>
      <w:r w:rsidR="00D2406F" w:rsidRPr="00721590">
        <w:rPr>
          <w:rFonts w:cstheme="minorHAnsi"/>
          <w:sz w:val="24"/>
          <w:szCs w:val="24"/>
        </w:rPr>
        <w:t>Suwannee Sound remains unknown.</w:t>
      </w:r>
      <w:commentRangeEnd w:id="91"/>
      <w:r w:rsidR="00BC772B">
        <w:rPr>
          <w:rStyle w:val="CommentReference"/>
        </w:rPr>
        <w:commentReference w:id="91"/>
      </w:r>
    </w:p>
    <w:p w14:paraId="6FF3DAFC" w14:textId="77777777" w:rsidR="009D4EA6" w:rsidRPr="00721590" w:rsidRDefault="009D4EA6" w:rsidP="009D4EA6">
      <w:pPr>
        <w:spacing w:after="0" w:line="480" w:lineRule="auto"/>
        <w:rPr>
          <w:rFonts w:cstheme="minorHAnsi"/>
          <w:i/>
          <w:sz w:val="24"/>
          <w:szCs w:val="24"/>
        </w:rPr>
      </w:pPr>
    </w:p>
    <w:p w14:paraId="1FC09BAF" w14:textId="0AD2FC21" w:rsidR="00A6599F" w:rsidRPr="00721590" w:rsidRDefault="00E8272A" w:rsidP="009D4EA6">
      <w:pPr>
        <w:spacing w:after="0" w:line="480" w:lineRule="auto"/>
        <w:rPr>
          <w:rFonts w:cstheme="minorHAnsi"/>
          <w:iCs/>
          <w:sz w:val="24"/>
          <w:szCs w:val="24"/>
        </w:rPr>
      </w:pPr>
      <w:r w:rsidRPr="00721590">
        <w:rPr>
          <w:rFonts w:cstheme="minorHAnsi"/>
          <w:iCs/>
          <w:sz w:val="24"/>
          <w:szCs w:val="24"/>
        </w:rPr>
        <w:t>&lt;A&gt;</w:t>
      </w:r>
      <w:r w:rsidR="009D4EA6" w:rsidRPr="00721590">
        <w:rPr>
          <w:rFonts w:cstheme="minorHAnsi"/>
          <w:iCs/>
          <w:sz w:val="24"/>
          <w:szCs w:val="24"/>
        </w:rPr>
        <w:t>A</w:t>
      </w:r>
      <w:r w:rsidRPr="00721590">
        <w:rPr>
          <w:rFonts w:cstheme="minorHAnsi"/>
          <w:iCs/>
          <w:sz w:val="24"/>
          <w:szCs w:val="24"/>
        </w:rPr>
        <w:t>cknowledgements</w:t>
      </w:r>
    </w:p>
    <w:p w14:paraId="3C19A559" w14:textId="1D24DA59" w:rsidR="00F555A8" w:rsidRPr="00721590" w:rsidRDefault="00A6599F" w:rsidP="00F555A8">
      <w:pPr>
        <w:spacing w:after="0" w:line="480" w:lineRule="auto"/>
        <w:rPr>
          <w:rFonts w:cstheme="minorHAnsi"/>
          <w:sz w:val="24"/>
          <w:szCs w:val="24"/>
        </w:rPr>
      </w:pPr>
      <w:r w:rsidRPr="00721590">
        <w:rPr>
          <w:rFonts w:cstheme="minorHAnsi"/>
          <w:sz w:val="24"/>
          <w:szCs w:val="24"/>
        </w:rPr>
        <w:tab/>
      </w:r>
      <w:r w:rsidR="003378AB" w:rsidRPr="00721590">
        <w:rPr>
          <w:rFonts w:cstheme="minorHAnsi"/>
          <w:sz w:val="24"/>
          <w:szCs w:val="24"/>
        </w:rPr>
        <w:t>We acknowledge the assistance of J</w:t>
      </w:r>
      <w:r w:rsidR="00044DDA" w:rsidRPr="00721590">
        <w:rPr>
          <w:rFonts w:cstheme="minorHAnsi"/>
          <w:sz w:val="24"/>
          <w:szCs w:val="24"/>
        </w:rPr>
        <w:t>.</w:t>
      </w:r>
      <w:r w:rsidR="003378AB" w:rsidRPr="00721590">
        <w:rPr>
          <w:rFonts w:cstheme="minorHAnsi"/>
          <w:sz w:val="24"/>
          <w:szCs w:val="24"/>
        </w:rPr>
        <w:t xml:space="preserve"> Beckham</w:t>
      </w:r>
      <w:r w:rsidR="000D6971" w:rsidRPr="00721590">
        <w:rPr>
          <w:rFonts w:cstheme="minorHAnsi"/>
          <w:sz w:val="24"/>
          <w:szCs w:val="24"/>
        </w:rPr>
        <w:t>,</w:t>
      </w:r>
      <w:r w:rsidR="003378AB" w:rsidRPr="00721590">
        <w:rPr>
          <w:rFonts w:cstheme="minorHAnsi"/>
          <w:sz w:val="24"/>
          <w:szCs w:val="24"/>
        </w:rPr>
        <w:t xml:space="preserve"> L</w:t>
      </w:r>
      <w:r w:rsidR="00044DDA" w:rsidRPr="00721590">
        <w:rPr>
          <w:rFonts w:cstheme="minorHAnsi"/>
          <w:sz w:val="24"/>
          <w:szCs w:val="24"/>
        </w:rPr>
        <w:t>.</w:t>
      </w:r>
      <w:r w:rsidR="003378AB" w:rsidRPr="00721590">
        <w:rPr>
          <w:rFonts w:cstheme="minorHAnsi"/>
          <w:sz w:val="24"/>
          <w:szCs w:val="24"/>
        </w:rPr>
        <w:t xml:space="preserve"> Adams</w:t>
      </w:r>
      <w:r w:rsidR="000D6971" w:rsidRPr="00721590">
        <w:rPr>
          <w:rFonts w:cstheme="minorHAnsi"/>
          <w:sz w:val="24"/>
          <w:szCs w:val="24"/>
        </w:rPr>
        <w:t>, and G</w:t>
      </w:r>
      <w:r w:rsidR="00044DDA" w:rsidRPr="00721590">
        <w:rPr>
          <w:rFonts w:cstheme="minorHAnsi"/>
          <w:sz w:val="24"/>
          <w:szCs w:val="24"/>
        </w:rPr>
        <w:t>.</w:t>
      </w:r>
      <w:r w:rsidR="000D6971" w:rsidRPr="00721590">
        <w:rPr>
          <w:rFonts w:cstheme="minorHAnsi"/>
          <w:sz w:val="24"/>
          <w:szCs w:val="24"/>
        </w:rPr>
        <w:t xml:space="preserve"> Simms</w:t>
      </w:r>
      <w:r w:rsidR="003378AB" w:rsidRPr="00721590">
        <w:rPr>
          <w:rFonts w:cstheme="minorHAnsi"/>
          <w:sz w:val="24"/>
          <w:szCs w:val="24"/>
        </w:rPr>
        <w:t xml:space="preserve"> for sharing their knowledge of oyster fisheries and ecology in this region</w:t>
      </w:r>
      <w:r w:rsidR="001B76FB" w:rsidRPr="00721590">
        <w:rPr>
          <w:rFonts w:cstheme="minorHAnsi"/>
          <w:sz w:val="24"/>
          <w:szCs w:val="24"/>
        </w:rPr>
        <w:t xml:space="preserve">. </w:t>
      </w:r>
      <w:r w:rsidR="003378AB" w:rsidRPr="00721590">
        <w:rPr>
          <w:rFonts w:cstheme="minorHAnsi"/>
          <w:sz w:val="24"/>
          <w:szCs w:val="24"/>
        </w:rPr>
        <w:t>We are appreciative for assistance with sampling by a large group of dedicated volunteers</w:t>
      </w:r>
      <w:r w:rsidR="001B76FB" w:rsidRPr="00721590">
        <w:rPr>
          <w:rFonts w:cstheme="minorHAnsi"/>
          <w:sz w:val="24"/>
          <w:szCs w:val="24"/>
        </w:rPr>
        <w:t xml:space="preserve">. </w:t>
      </w:r>
      <w:r w:rsidR="003378AB" w:rsidRPr="00721590">
        <w:rPr>
          <w:rFonts w:cstheme="minorHAnsi"/>
          <w:sz w:val="24"/>
          <w:szCs w:val="24"/>
        </w:rPr>
        <w:t xml:space="preserve">Funding for this manuscript was provided by National Fish and Wildlife Foundation to P. Frederick, W. Pine and L. </w:t>
      </w:r>
      <w:proofErr w:type="spellStart"/>
      <w:r w:rsidR="003378AB" w:rsidRPr="00721590">
        <w:rPr>
          <w:rFonts w:cstheme="minorHAnsi"/>
          <w:sz w:val="24"/>
          <w:szCs w:val="24"/>
        </w:rPr>
        <w:t>Sturmer</w:t>
      </w:r>
      <w:proofErr w:type="spellEnd"/>
      <w:r w:rsidR="001B76FB" w:rsidRPr="00721590">
        <w:rPr>
          <w:rFonts w:cstheme="minorHAnsi"/>
          <w:sz w:val="24"/>
          <w:szCs w:val="24"/>
        </w:rPr>
        <w:t xml:space="preserve">. </w:t>
      </w:r>
      <w:r w:rsidRPr="00721590">
        <w:rPr>
          <w:rFonts w:cstheme="minorHAnsi"/>
          <w:sz w:val="24"/>
          <w:szCs w:val="24"/>
        </w:rPr>
        <w:t>This is paper 1 in the Lone Cabbage Reef Restoration series</w:t>
      </w:r>
      <w:r w:rsidR="001B76FB" w:rsidRPr="00721590">
        <w:rPr>
          <w:rFonts w:cstheme="minorHAnsi"/>
          <w:sz w:val="24"/>
          <w:szCs w:val="24"/>
        </w:rPr>
        <w:t xml:space="preserve">. </w:t>
      </w:r>
      <w:r w:rsidR="00F555A8" w:rsidRPr="00721590">
        <w:rPr>
          <w:rFonts w:cstheme="minorHAnsi"/>
          <w:sz w:val="24"/>
          <w:szCs w:val="24"/>
        </w:rPr>
        <w:t>Any use of trade, firm, or product names is for descriptive purposes only and does not imply endorsement by the U.S. Government.</w:t>
      </w:r>
    </w:p>
    <w:p w14:paraId="11D0F246" w14:textId="3EE91AA7" w:rsidR="00F2108F" w:rsidRPr="00721590" w:rsidRDefault="00F2108F" w:rsidP="009D4EA6">
      <w:pPr>
        <w:spacing w:after="0" w:line="480" w:lineRule="auto"/>
        <w:rPr>
          <w:rFonts w:cstheme="minorHAnsi"/>
          <w:sz w:val="24"/>
          <w:szCs w:val="24"/>
        </w:rPr>
      </w:pPr>
      <w:r w:rsidRPr="00721590">
        <w:rPr>
          <w:rFonts w:cstheme="minorHAnsi"/>
          <w:iCs/>
          <w:sz w:val="24"/>
          <w:szCs w:val="24"/>
        </w:rPr>
        <w:br w:type="page"/>
      </w:r>
    </w:p>
    <w:p w14:paraId="2862117F" w14:textId="441764F5" w:rsidR="00450CBF" w:rsidRPr="00721590" w:rsidRDefault="00450CBF" w:rsidP="009D4EA6">
      <w:pPr>
        <w:spacing w:after="0" w:line="480" w:lineRule="auto"/>
        <w:rPr>
          <w:rFonts w:cstheme="minorHAnsi"/>
          <w:iCs/>
          <w:sz w:val="24"/>
          <w:szCs w:val="24"/>
        </w:rPr>
      </w:pPr>
      <w:r w:rsidRPr="00721590">
        <w:rPr>
          <w:rFonts w:cstheme="minorHAnsi"/>
          <w:iCs/>
          <w:sz w:val="24"/>
          <w:szCs w:val="24"/>
        </w:rPr>
        <w:lastRenderedPageBreak/>
        <w:t>T</w:t>
      </w:r>
      <w:r w:rsidR="00BA28B8" w:rsidRPr="00721590">
        <w:rPr>
          <w:rFonts w:cstheme="minorHAnsi"/>
          <w:iCs/>
          <w:sz w:val="24"/>
          <w:szCs w:val="24"/>
        </w:rPr>
        <w:t>ABLE</w:t>
      </w:r>
      <w:r w:rsidRPr="00721590">
        <w:rPr>
          <w:rFonts w:cstheme="minorHAnsi"/>
          <w:iCs/>
          <w:sz w:val="24"/>
          <w:szCs w:val="24"/>
        </w:rPr>
        <w:t xml:space="preserve"> 1. Model selection table for </w:t>
      </w:r>
      <w:r w:rsidR="005A7234" w:rsidRPr="00721590">
        <w:rPr>
          <w:rFonts w:cstheme="minorHAnsi"/>
          <w:iCs/>
          <w:sz w:val="24"/>
          <w:szCs w:val="24"/>
        </w:rPr>
        <w:t>GLM</w:t>
      </w:r>
      <w:ins w:id="92" w:author="Latysh, Natalie" w:date="2020-01-29T12:49:00Z">
        <w:r w:rsidR="0056077F">
          <w:rPr>
            <w:rFonts w:cstheme="minorHAnsi"/>
            <w:iCs/>
            <w:sz w:val="24"/>
            <w:szCs w:val="24"/>
          </w:rPr>
          <w:t>s</w:t>
        </w:r>
      </w:ins>
      <w:r w:rsidR="001B2BEE" w:rsidRPr="00721590">
        <w:rPr>
          <w:rFonts w:cstheme="minorHAnsi"/>
          <w:iCs/>
          <w:sz w:val="24"/>
          <w:szCs w:val="24"/>
        </w:rPr>
        <w:t xml:space="preserve"> (Generalized Linear Model</w:t>
      </w:r>
      <w:ins w:id="93" w:author="Latysh, Natalie" w:date="2020-01-29T12:49:00Z">
        <w:r w:rsidR="0056077F">
          <w:rPr>
            <w:rFonts w:cstheme="minorHAnsi"/>
            <w:iCs/>
            <w:sz w:val="24"/>
            <w:szCs w:val="24"/>
          </w:rPr>
          <w:t>s</w:t>
        </w:r>
      </w:ins>
      <w:r w:rsidR="001B2BEE" w:rsidRPr="00721590">
        <w:rPr>
          <w:rFonts w:cstheme="minorHAnsi"/>
          <w:iCs/>
          <w:sz w:val="24"/>
          <w:szCs w:val="24"/>
        </w:rPr>
        <w:t>)</w:t>
      </w:r>
      <w:r w:rsidR="005A7234" w:rsidRPr="00721590">
        <w:rPr>
          <w:rFonts w:cstheme="minorHAnsi"/>
          <w:iCs/>
          <w:sz w:val="24"/>
          <w:szCs w:val="24"/>
        </w:rPr>
        <w:t xml:space="preserve"> </w:t>
      </w:r>
      <w:del w:id="94" w:author="Latysh, Natalie" w:date="2020-01-29T12:49:00Z">
        <w:r w:rsidR="005A7234" w:rsidRPr="00721590" w:rsidDel="0056077F">
          <w:rPr>
            <w:rFonts w:cstheme="minorHAnsi"/>
            <w:iCs/>
            <w:sz w:val="24"/>
            <w:szCs w:val="24"/>
          </w:rPr>
          <w:delText xml:space="preserve">models </w:delText>
        </w:r>
      </w:del>
      <w:r w:rsidR="00984A32" w:rsidRPr="00721590">
        <w:rPr>
          <w:rFonts w:cstheme="minorHAnsi"/>
          <w:iCs/>
          <w:sz w:val="24"/>
          <w:szCs w:val="24"/>
        </w:rPr>
        <w:t xml:space="preserve">of oyster count data from intertidal reefs in the Big Bend </w:t>
      </w:r>
      <w:ins w:id="95" w:author="Latysh, Natalie" w:date="2020-01-29T12:49:00Z">
        <w:r w:rsidR="0056077F">
          <w:rPr>
            <w:rFonts w:cstheme="minorHAnsi"/>
            <w:iCs/>
            <w:sz w:val="24"/>
            <w:szCs w:val="24"/>
          </w:rPr>
          <w:t xml:space="preserve">region </w:t>
        </w:r>
      </w:ins>
      <w:r w:rsidR="00984A32" w:rsidRPr="00721590">
        <w:rPr>
          <w:rFonts w:cstheme="minorHAnsi"/>
          <w:iCs/>
          <w:sz w:val="24"/>
          <w:szCs w:val="24"/>
        </w:rPr>
        <w:t xml:space="preserve">of Florida, </w:t>
      </w:r>
      <w:r w:rsidR="005A7234" w:rsidRPr="00721590">
        <w:rPr>
          <w:rFonts w:cstheme="minorHAnsi"/>
          <w:iCs/>
          <w:sz w:val="24"/>
          <w:szCs w:val="24"/>
        </w:rPr>
        <w:t>without covariates</w:t>
      </w:r>
      <w:r w:rsidR="001B76FB" w:rsidRPr="00721590">
        <w:rPr>
          <w:rFonts w:cstheme="minorHAnsi"/>
          <w:iCs/>
          <w:sz w:val="24"/>
          <w:szCs w:val="24"/>
        </w:rPr>
        <w:t xml:space="preserve">. </w:t>
      </w:r>
      <w:r w:rsidR="001B2BEE" w:rsidRPr="00721590">
        <w:rPr>
          <w:rFonts w:cstheme="minorHAnsi"/>
          <w:iCs/>
          <w:sz w:val="24"/>
          <w:szCs w:val="24"/>
        </w:rPr>
        <w:t>AIC (Akai</w:t>
      </w:r>
      <w:r w:rsidR="00201D5C" w:rsidRPr="00721590">
        <w:rPr>
          <w:rFonts w:cstheme="minorHAnsi"/>
          <w:iCs/>
          <w:sz w:val="24"/>
          <w:szCs w:val="24"/>
        </w:rPr>
        <w:t>ke Information Criteria), Delta AIC, and AIC Weights are provided to inform comparisons of model statistical fit to data</w:t>
      </w:r>
      <w:r w:rsidR="001B76FB" w:rsidRPr="00721590">
        <w:rPr>
          <w:rFonts w:cstheme="minorHAnsi"/>
          <w:iCs/>
          <w:sz w:val="24"/>
          <w:szCs w:val="24"/>
        </w:rPr>
        <w:t xml:space="preserve">. </w:t>
      </w:r>
    </w:p>
    <w:tbl>
      <w:tblPr>
        <w:tblStyle w:val="PlainTable4"/>
        <w:tblW w:w="0" w:type="auto"/>
        <w:tblLook w:val="04A0" w:firstRow="1" w:lastRow="0" w:firstColumn="1" w:lastColumn="0" w:noHBand="0" w:noVBand="1"/>
      </w:tblPr>
      <w:tblGrid>
        <w:gridCol w:w="2430"/>
        <w:gridCol w:w="1710"/>
        <w:gridCol w:w="1260"/>
        <w:gridCol w:w="1440"/>
        <w:gridCol w:w="1440"/>
      </w:tblGrid>
      <w:tr w:rsidR="00450CBF" w:rsidRPr="00721590" w14:paraId="5C04A3AE" w14:textId="77777777" w:rsidTr="00FB2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bottom w:val="single" w:sz="4" w:space="0" w:color="auto"/>
            </w:tcBorders>
          </w:tcPr>
          <w:p w14:paraId="3BB0102D" w14:textId="568B2CD6" w:rsidR="00450CBF" w:rsidRPr="00721590" w:rsidRDefault="00450CBF" w:rsidP="00BA28B8">
            <w:pPr>
              <w:spacing w:line="480" w:lineRule="auto"/>
              <w:rPr>
                <w:rFonts w:cstheme="minorHAnsi"/>
                <w:b w:val="0"/>
                <w:bCs w:val="0"/>
                <w:iCs/>
                <w:sz w:val="24"/>
                <w:szCs w:val="24"/>
              </w:rPr>
            </w:pPr>
            <w:r w:rsidRPr="00721590">
              <w:rPr>
                <w:rFonts w:cstheme="minorHAnsi"/>
                <w:b w:val="0"/>
                <w:bCs w:val="0"/>
                <w:iCs/>
                <w:sz w:val="24"/>
                <w:szCs w:val="24"/>
              </w:rPr>
              <w:t xml:space="preserve">Model          </w:t>
            </w:r>
          </w:p>
        </w:tc>
        <w:tc>
          <w:tcPr>
            <w:tcW w:w="1710" w:type="dxa"/>
            <w:tcBorders>
              <w:top w:val="single" w:sz="4" w:space="0" w:color="auto"/>
              <w:bottom w:val="single" w:sz="4" w:space="0" w:color="auto"/>
            </w:tcBorders>
          </w:tcPr>
          <w:p w14:paraId="6C69547A" w14:textId="56F5699C" w:rsidR="00450CBF" w:rsidRPr="00721590" w:rsidRDefault="00F41CC3"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721590">
              <w:rPr>
                <w:rFonts w:cstheme="minorHAnsi"/>
                <w:b w:val="0"/>
                <w:bCs w:val="0"/>
                <w:iCs/>
                <w:sz w:val="24"/>
                <w:szCs w:val="24"/>
              </w:rPr>
              <w:t>Number of parameters</w:t>
            </w:r>
            <w:r w:rsidR="00450CBF" w:rsidRPr="00721590">
              <w:rPr>
                <w:rFonts w:cstheme="minorHAnsi"/>
                <w:b w:val="0"/>
                <w:bCs w:val="0"/>
                <w:iCs/>
                <w:sz w:val="24"/>
                <w:szCs w:val="24"/>
              </w:rPr>
              <w:t xml:space="preserve">    </w:t>
            </w:r>
          </w:p>
        </w:tc>
        <w:tc>
          <w:tcPr>
            <w:tcW w:w="1260" w:type="dxa"/>
            <w:tcBorders>
              <w:top w:val="single" w:sz="4" w:space="0" w:color="auto"/>
              <w:bottom w:val="single" w:sz="4" w:space="0" w:color="auto"/>
            </w:tcBorders>
          </w:tcPr>
          <w:p w14:paraId="1FDACD20" w14:textId="77777777" w:rsidR="00450CBF" w:rsidRPr="00721590" w:rsidRDefault="00450CBF"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721590">
              <w:rPr>
                <w:rFonts w:cstheme="minorHAnsi"/>
                <w:b w:val="0"/>
                <w:bCs w:val="0"/>
                <w:iCs/>
                <w:sz w:val="24"/>
                <w:szCs w:val="24"/>
              </w:rPr>
              <w:t xml:space="preserve">AIC </w:t>
            </w:r>
          </w:p>
        </w:tc>
        <w:tc>
          <w:tcPr>
            <w:tcW w:w="1440" w:type="dxa"/>
            <w:tcBorders>
              <w:top w:val="single" w:sz="4" w:space="0" w:color="auto"/>
              <w:bottom w:val="single" w:sz="4" w:space="0" w:color="auto"/>
            </w:tcBorders>
          </w:tcPr>
          <w:p w14:paraId="27FC0165" w14:textId="0AF296BD" w:rsidR="00450CBF" w:rsidRPr="00721590" w:rsidRDefault="00450CBF"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721590">
              <w:rPr>
                <w:rFonts w:cstheme="minorHAnsi"/>
                <w:b w:val="0"/>
                <w:bCs w:val="0"/>
                <w:iCs/>
                <w:sz w:val="24"/>
                <w:szCs w:val="24"/>
              </w:rPr>
              <w:t>Delta</w:t>
            </w:r>
            <w:r w:rsidR="00F41CC3" w:rsidRPr="00721590">
              <w:rPr>
                <w:rFonts w:cstheme="minorHAnsi"/>
                <w:b w:val="0"/>
                <w:bCs w:val="0"/>
                <w:iCs/>
                <w:sz w:val="24"/>
                <w:szCs w:val="24"/>
              </w:rPr>
              <w:t xml:space="preserve"> </w:t>
            </w:r>
            <w:r w:rsidRPr="00721590">
              <w:rPr>
                <w:rFonts w:cstheme="minorHAnsi"/>
                <w:b w:val="0"/>
                <w:bCs w:val="0"/>
                <w:iCs/>
                <w:sz w:val="24"/>
                <w:szCs w:val="24"/>
              </w:rPr>
              <w:t xml:space="preserve">AIC </w:t>
            </w:r>
          </w:p>
        </w:tc>
        <w:tc>
          <w:tcPr>
            <w:tcW w:w="1440" w:type="dxa"/>
            <w:tcBorders>
              <w:top w:val="single" w:sz="4" w:space="0" w:color="auto"/>
              <w:bottom w:val="single" w:sz="4" w:space="0" w:color="auto"/>
            </w:tcBorders>
          </w:tcPr>
          <w:p w14:paraId="09CE3F16" w14:textId="5F8E66B6" w:rsidR="00450CBF" w:rsidRPr="00721590" w:rsidRDefault="00450CBF"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721590">
              <w:rPr>
                <w:rFonts w:cstheme="minorHAnsi"/>
                <w:b w:val="0"/>
                <w:bCs w:val="0"/>
                <w:iCs/>
                <w:sz w:val="24"/>
                <w:szCs w:val="24"/>
              </w:rPr>
              <w:t>AIC</w:t>
            </w:r>
            <w:r w:rsidR="00F41CC3" w:rsidRPr="00721590">
              <w:rPr>
                <w:rFonts w:cstheme="minorHAnsi"/>
                <w:b w:val="0"/>
                <w:bCs w:val="0"/>
                <w:iCs/>
                <w:sz w:val="24"/>
                <w:szCs w:val="24"/>
              </w:rPr>
              <w:t xml:space="preserve"> </w:t>
            </w:r>
            <w:r w:rsidRPr="00721590">
              <w:rPr>
                <w:rFonts w:cstheme="minorHAnsi"/>
                <w:b w:val="0"/>
                <w:bCs w:val="0"/>
                <w:iCs/>
                <w:sz w:val="24"/>
                <w:szCs w:val="24"/>
              </w:rPr>
              <w:t>W</w:t>
            </w:r>
            <w:r w:rsidR="00F41CC3" w:rsidRPr="00721590">
              <w:rPr>
                <w:rFonts w:cstheme="minorHAnsi"/>
                <w:b w:val="0"/>
                <w:bCs w:val="0"/>
                <w:iCs/>
                <w:sz w:val="24"/>
                <w:szCs w:val="24"/>
              </w:rPr>
              <w:t>eight</w:t>
            </w:r>
          </w:p>
        </w:tc>
      </w:tr>
      <w:tr w:rsidR="00450CBF" w:rsidRPr="00721590" w14:paraId="3BB14B37" w14:textId="77777777" w:rsidTr="00FB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tcBorders>
          </w:tcPr>
          <w:p w14:paraId="39082579" w14:textId="6E55350F"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w:t>
            </w:r>
            <w:r w:rsidR="000B5746" w:rsidRPr="00721590">
              <w:rPr>
                <w:rFonts w:cstheme="minorHAnsi"/>
                <w:b w:val="0"/>
                <w:bCs w:val="0"/>
                <w:iCs/>
                <w:sz w:val="24"/>
                <w:szCs w:val="24"/>
              </w:rPr>
              <w:t>locality</w:t>
            </w:r>
            <w:r w:rsidR="00450CBF" w:rsidRPr="00721590">
              <w:rPr>
                <w:rFonts w:cstheme="minorHAnsi"/>
                <w:b w:val="0"/>
                <w:bCs w:val="0"/>
                <w:iCs/>
                <w:sz w:val="24"/>
                <w:szCs w:val="24"/>
              </w:rPr>
              <w:t xml:space="preserve"> + </w:t>
            </w:r>
            <w:r w:rsidR="000B5746" w:rsidRPr="00721590">
              <w:rPr>
                <w:rFonts w:cstheme="minorHAnsi"/>
                <w:b w:val="0"/>
                <w:bCs w:val="0"/>
                <w:iCs/>
                <w:sz w:val="24"/>
                <w:szCs w:val="24"/>
              </w:rPr>
              <w:t>site</w:t>
            </w:r>
            <w:r w:rsidR="00450CBF" w:rsidRPr="00721590">
              <w:rPr>
                <w:rFonts w:cstheme="minorHAnsi"/>
                <w:b w:val="0"/>
                <w:bCs w:val="0"/>
                <w:iCs/>
                <w:sz w:val="24"/>
                <w:szCs w:val="24"/>
              </w:rPr>
              <w:t xml:space="preserve"> </w:t>
            </w:r>
          </w:p>
        </w:tc>
        <w:tc>
          <w:tcPr>
            <w:tcW w:w="1710" w:type="dxa"/>
            <w:tcBorders>
              <w:top w:val="single" w:sz="4" w:space="0" w:color="auto"/>
            </w:tcBorders>
          </w:tcPr>
          <w:p w14:paraId="089275F1" w14:textId="4A2DDB6E"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1</w:t>
            </w:r>
            <w:r w:rsidR="000B5746" w:rsidRPr="00721590">
              <w:rPr>
                <w:rFonts w:cstheme="minorHAnsi"/>
                <w:iCs/>
                <w:sz w:val="24"/>
                <w:szCs w:val="24"/>
              </w:rPr>
              <w:t>1</w:t>
            </w:r>
            <w:r w:rsidRPr="00721590">
              <w:rPr>
                <w:rFonts w:cstheme="minorHAnsi"/>
                <w:iCs/>
                <w:sz w:val="24"/>
                <w:szCs w:val="24"/>
              </w:rPr>
              <w:t xml:space="preserve"> </w:t>
            </w:r>
          </w:p>
        </w:tc>
        <w:tc>
          <w:tcPr>
            <w:tcW w:w="1260" w:type="dxa"/>
            <w:tcBorders>
              <w:top w:val="single" w:sz="4" w:space="0" w:color="auto"/>
            </w:tcBorders>
          </w:tcPr>
          <w:p w14:paraId="75C35000" w14:textId="5C47EE8A"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3185.65</w:t>
            </w:r>
          </w:p>
        </w:tc>
        <w:tc>
          <w:tcPr>
            <w:tcW w:w="1440" w:type="dxa"/>
            <w:tcBorders>
              <w:top w:val="single" w:sz="4" w:space="0" w:color="auto"/>
            </w:tcBorders>
          </w:tcPr>
          <w:p w14:paraId="60E10BB4" w14:textId="61333291"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0.00</w:t>
            </w:r>
          </w:p>
        </w:tc>
        <w:tc>
          <w:tcPr>
            <w:tcW w:w="1440" w:type="dxa"/>
            <w:tcBorders>
              <w:top w:val="single" w:sz="4" w:space="0" w:color="auto"/>
            </w:tcBorders>
          </w:tcPr>
          <w:p w14:paraId="348AF466" w14:textId="2C0C95F7"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w:t>
            </w:r>
            <w:r w:rsidR="000B5746" w:rsidRPr="00721590">
              <w:rPr>
                <w:rFonts w:cstheme="minorHAnsi"/>
                <w:iCs/>
                <w:sz w:val="24"/>
                <w:szCs w:val="24"/>
              </w:rPr>
              <w:t>94</w:t>
            </w:r>
          </w:p>
        </w:tc>
      </w:tr>
      <w:tr w:rsidR="00450CBF" w:rsidRPr="00721590" w14:paraId="6F07A757" w14:textId="77777777" w:rsidTr="00FB2A58">
        <w:tc>
          <w:tcPr>
            <w:cnfStyle w:val="001000000000" w:firstRow="0" w:lastRow="0" w:firstColumn="1" w:lastColumn="0" w:oddVBand="0" w:evenVBand="0" w:oddHBand="0" w:evenHBand="0" w:firstRowFirstColumn="0" w:firstRowLastColumn="0" w:lastRowFirstColumn="0" w:lastRowLastColumn="0"/>
            <w:tcW w:w="2430" w:type="dxa"/>
          </w:tcPr>
          <w:p w14:paraId="1B9F4E22" w14:textId="79E1F307"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site </w:t>
            </w:r>
          </w:p>
        </w:tc>
        <w:tc>
          <w:tcPr>
            <w:tcW w:w="1710" w:type="dxa"/>
          </w:tcPr>
          <w:p w14:paraId="49852DF7" w14:textId="6C354CA0"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5</w:t>
            </w:r>
            <w:r w:rsidR="00450CBF" w:rsidRPr="00721590">
              <w:rPr>
                <w:rFonts w:cstheme="minorHAnsi"/>
                <w:iCs/>
                <w:sz w:val="24"/>
                <w:szCs w:val="24"/>
              </w:rPr>
              <w:t xml:space="preserve"> </w:t>
            </w:r>
          </w:p>
        </w:tc>
        <w:tc>
          <w:tcPr>
            <w:tcW w:w="1260" w:type="dxa"/>
          </w:tcPr>
          <w:p w14:paraId="15413EBD" w14:textId="53C98458"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31</w:t>
            </w:r>
            <w:r w:rsidR="000B5746" w:rsidRPr="00721590">
              <w:rPr>
                <w:rFonts w:cstheme="minorHAnsi"/>
                <w:iCs/>
                <w:sz w:val="24"/>
                <w:szCs w:val="24"/>
              </w:rPr>
              <w:t>92.36</w:t>
            </w:r>
            <w:r w:rsidRPr="00721590">
              <w:rPr>
                <w:rFonts w:cstheme="minorHAnsi"/>
                <w:iCs/>
                <w:sz w:val="24"/>
                <w:szCs w:val="24"/>
              </w:rPr>
              <w:t xml:space="preserve"> </w:t>
            </w:r>
          </w:p>
        </w:tc>
        <w:tc>
          <w:tcPr>
            <w:tcW w:w="1440" w:type="dxa"/>
          </w:tcPr>
          <w:p w14:paraId="0310A29E" w14:textId="74E7054C"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6.71</w:t>
            </w:r>
            <w:r w:rsidR="00450CBF" w:rsidRPr="00721590">
              <w:rPr>
                <w:rFonts w:cstheme="minorHAnsi"/>
                <w:iCs/>
                <w:sz w:val="24"/>
                <w:szCs w:val="24"/>
              </w:rPr>
              <w:t xml:space="preserve">  </w:t>
            </w:r>
          </w:p>
        </w:tc>
        <w:tc>
          <w:tcPr>
            <w:tcW w:w="1440" w:type="dxa"/>
          </w:tcPr>
          <w:p w14:paraId="303B4597" w14:textId="5DC332F0"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0.</w:t>
            </w:r>
            <w:r w:rsidR="000B5746" w:rsidRPr="00721590">
              <w:rPr>
                <w:rFonts w:cstheme="minorHAnsi"/>
                <w:iCs/>
                <w:sz w:val="24"/>
                <w:szCs w:val="24"/>
              </w:rPr>
              <w:t>03</w:t>
            </w:r>
          </w:p>
        </w:tc>
      </w:tr>
      <w:tr w:rsidR="00450CBF" w:rsidRPr="00721590" w14:paraId="485BBE27" w14:textId="77777777" w:rsidTr="00FB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3ABA9A6" w14:textId="11847BE1"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locality + site  </w:t>
            </w:r>
          </w:p>
        </w:tc>
        <w:tc>
          <w:tcPr>
            <w:tcW w:w="1710" w:type="dxa"/>
          </w:tcPr>
          <w:p w14:paraId="3B97EE4B" w14:textId="77777777"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 xml:space="preserve">8 </w:t>
            </w:r>
          </w:p>
        </w:tc>
        <w:tc>
          <w:tcPr>
            <w:tcW w:w="1260" w:type="dxa"/>
          </w:tcPr>
          <w:p w14:paraId="4E9D746F" w14:textId="2486049F"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31</w:t>
            </w:r>
            <w:r w:rsidR="000B5746" w:rsidRPr="00721590">
              <w:rPr>
                <w:rFonts w:cstheme="minorHAnsi"/>
                <w:iCs/>
                <w:sz w:val="24"/>
                <w:szCs w:val="24"/>
              </w:rPr>
              <w:t>93.41</w:t>
            </w:r>
            <w:r w:rsidRPr="00721590">
              <w:rPr>
                <w:rFonts w:cstheme="minorHAnsi"/>
                <w:iCs/>
                <w:sz w:val="24"/>
                <w:szCs w:val="24"/>
              </w:rPr>
              <w:t xml:space="preserve">      </w:t>
            </w:r>
          </w:p>
        </w:tc>
        <w:tc>
          <w:tcPr>
            <w:tcW w:w="1440" w:type="dxa"/>
          </w:tcPr>
          <w:p w14:paraId="0988A137" w14:textId="446BFCA9"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7.76</w:t>
            </w:r>
            <w:r w:rsidR="00450CBF" w:rsidRPr="00721590">
              <w:rPr>
                <w:rFonts w:cstheme="minorHAnsi"/>
                <w:iCs/>
                <w:sz w:val="24"/>
                <w:szCs w:val="24"/>
              </w:rPr>
              <w:t xml:space="preserve">  </w:t>
            </w:r>
          </w:p>
        </w:tc>
        <w:tc>
          <w:tcPr>
            <w:tcW w:w="1440" w:type="dxa"/>
          </w:tcPr>
          <w:p w14:paraId="599D7B1E" w14:textId="7DC8C25F"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w:t>
            </w:r>
            <w:r w:rsidR="000B5746" w:rsidRPr="00721590">
              <w:rPr>
                <w:rFonts w:cstheme="minorHAnsi"/>
                <w:iCs/>
                <w:sz w:val="24"/>
                <w:szCs w:val="24"/>
              </w:rPr>
              <w:t>02</w:t>
            </w:r>
          </w:p>
        </w:tc>
      </w:tr>
      <w:tr w:rsidR="00450CBF" w:rsidRPr="00721590" w14:paraId="69D0AF22" w14:textId="77777777" w:rsidTr="00FB2A58">
        <w:tc>
          <w:tcPr>
            <w:cnfStyle w:val="001000000000" w:firstRow="0" w:lastRow="0" w:firstColumn="1" w:lastColumn="0" w:oddVBand="0" w:evenVBand="0" w:oddHBand="0" w:evenHBand="0" w:firstRowFirstColumn="0" w:firstRowLastColumn="0" w:lastRowFirstColumn="0" w:lastRowLastColumn="0"/>
            <w:tcW w:w="2430" w:type="dxa"/>
          </w:tcPr>
          <w:p w14:paraId="029ABCA8" w14:textId="19D5B4B2"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site </w:t>
            </w:r>
          </w:p>
        </w:tc>
        <w:tc>
          <w:tcPr>
            <w:tcW w:w="1710" w:type="dxa"/>
          </w:tcPr>
          <w:p w14:paraId="05442E62" w14:textId="3681BFA5"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7</w:t>
            </w:r>
            <w:r w:rsidR="00450CBF" w:rsidRPr="00721590">
              <w:rPr>
                <w:rFonts w:cstheme="minorHAnsi"/>
                <w:iCs/>
                <w:sz w:val="24"/>
                <w:szCs w:val="24"/>
              </w:rPr>
              <w:t xml:space="preserve"> </w:t>
            </w:r>
          </w:p>
        </w:tc>
        <w:tc>
          <w:tcPr>
            <w:tcW w:w="1260" w:type="dxa"/>
          </w:tcPr>
          <w:p w14:paraId="23B425AB" w14:textId="2AA1F283"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31</w:t>
            </w:r>
            <w:r w:rsidR="000B5746" w:rsidRPr="00721590">
              <w:rPr>
                <w:rFonts w:cstheme="minorHAnsi"/>
                <w:iCs/>
                <w:sz w:val="24"/>
                <w:szCs w:val="24"/>
              </w:rPr>
              <w:t>96.27</w:t>
            </w:r>
          </w:p>
        </w:tc>
        <w:tc>
          <w:tcPr>
            <w:tcW w:w="1440" w:type="dxa"/>
          </w:tcPr>
          <w:p w14:paraId="5115E734" w14:textId="21E14FB4"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10.62</w:t>
            </w:r>
            <w:r w:rsidR="00450CBF" w:rsidRPr="00721590">
              <w:rPr>
                <w:rFonts w:cstheme="minorHAnsi"/>
                <w:iCs/>
                <w:sz w:val="24"/>
                <w:szCs w:val="24"/>
              </w:rPr>
              <w:t xml:space="preserve">  </w:t>
            </w:r>
          </w:p>
        </w:tc>
        <w:tc>
          <w:tcPr>
            <w:tcW w:w="1440" w:type="dxa"/>
          </w:tcPr>
          <w:p w14:paraId="50539B88" w14:textId="5BBB6423"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0.0</w:t>
            </w:r>
            <w:r w:rsidR="000B5746" w:rsidRPr="00721590">
              <w:rPr>
                <w:rFonts w:cstheme="minorHAnsi"/>
                <w:iCs/>
                <w:sz w:val="24"/>
                <w:szCs w:val="24"/>
              </w:rPr>
              <w:t>0</w:t>
            </w:r>
          </w:p>
        </w:tc>
      </w:tr>
      <w:tr w:rsidR="00450CBF" w:rsidRPr="00721590" w14:paraId="7E341E2A" w14:textId="77777777" w:rsidTr="00FB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05DB8C16" w14:textId="4B2AE18A"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w:t>
            </w:r>
            <w:r w:rsidR="000B5746" w:rsidRPr="00721590">
              <w:rPr>
                <w:rFonts w:cstheme="minorHAnsi"/>
                <w:b w:val="0"/>
                <w:bCs w:val="0"/>
                <w:iCs/>
                <w:sz w:val="24"/>
                <w:szCs w:val="24"/>
              </w:rPr>
              <w:t xml:space="preserve">locality * </w:t>
            </w:r>
            <w:r w:rsidR="00450CBF" w:rsidRPr="00721590">
              <w:rPr>
                <w:rFonts w:cstheme="minorHAnsi"/>
                <w:b w:val="0"/>
                <w:bCs w:val="0"/>
                <w:iCs/>
                <w:sz w:val="24"/>
                <w:szCs w:val="24"/>
              </w:rPr>
              <w:t xml:space="preserve">site             </w:t>
            </w:r>
          </w:p>
        </w:tc>
        <w:tc>
          <w:tcPr>
            <w:tcW w:w="1710" w:type="dxa"/>
          </w:tcPr>
          <w:p w14:paraId="5299EE93" w14:textId="3EFD71F3"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14</w:t>
            </w:r>
            <w:r w:rsidR="00450CBF" w:rsidRPr="00721590">
              <w:rPr>
                <w:rFonts w:cstheme="minorHAnsi"/>
                <w:iCs/>
                <w:sz w:val="24"/>
                <w:szCs w:val="24"/>
              </w:rPr>
              <w:t xml:space="preserve"> </w:t>
            </w:r>
          </w:p>
        </w:tc>
        <w:tc>
          <w:tcPr>
            <w:tcW w:w="1260" w:type="dxa"/>
          </w:tcPr>
          <w:p w14:paraId="76625B49" w14:textId="1C094BF3"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31</w:t>
            </w:r>
            <w:r w:rsidR="000B5746" w:rsidRPr="00721590">
              <w:rPr>
                <w:rFonts w:cstheme="minorHAnsi"/>
                <w:iCs/>
                <w:sz w:val="24"/>
                <w:szCs w:val="24"/>
              </w:rPr>
              <w:t>96.62</w:t>
            </w:r>
          </w:p>
        </w:tc>
        <w:tc>
          <w:tcPr>
            <w:tcW w:w="1440" w:type="dxa"/>
          </w:tcPr>
          <w:p w14:paraId="3654F036" w14:textId="2BB3667F"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10.97</w:t>
            </w:r>
            <w:r w:rsidR="00450CBF" w:rsidRPr="00721590">
              <w:rPr>
                <w:rFonts w:cstheme="minorHAnsi"/>
                <w:iCs/>
                <w:sz w:val="24"/>
                <w:szCs w:val="24"/>
              </w:rPr>
              <w:t xml:space="preserve"> </w:t>
            </w:r>
          </w:p>
        </w:tc>
        <w:tc>
          <w:tcPr>
            <w:tcW w:w="1440" w:type="dxa"/>
          </w:tcPr>
          <w:p w14:paraId="739028A6" w14:textId="1C6FD8FA"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0.0</w:t>
            </w:r>
            <w:r w:rsidR="000B5746" w:rsidRPr="00721590">
              <w:rPr>
                <w:rFonts w:cstheme="minorHAnsi"/>
                <w:iCs/>
                <w:sz w:val="24"/>
                <w:szCs w:val="24"/>
              </w:rPr>
              <w:t>0</w:t>
            </w:r>
          </w:p>
        </w:tc>
      </w:tr>
      <w:tr w:rsidR="00450CBF" w:rsidRPr="00721590" w14:paraId="6E6565A5" w14:textId="77777777" w:rsidTr="00FB2A58">
        <w:tc>
          <w:tcPr>
            <w:cnfStyle w:val="001000000000" w:firstRow="0" w:lastRow="0" w:firstColumn="1" w:lastColumn="0" w:oddVBand="0" w:evenVBand="0" w:oddHBand="0" w:evenHBand="0" w:firstRowFirstColumn="0" w:firstRowLastColumn="0" w:lastRowFirstColumn="0" w:lastRowLastColumn="0"/>
            <w:tcW w:w="2430" w:type="dxa"/>
          </w:tcPr>
          <w:p w14:paraId="3076294B" w14:textId="54D988C2"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eriod * site</w:t>
            </w:r>
            <w:r w:rsidR="000B5746" w:rsidRPr="00721590">
              <w:rPr>
                <w:rFonts w:cstheme="minorHAnsi"/>
                <w:b w:val="0"/>
                <w:bCs w:val="0"/>
                <w:iCs/>
                <w:sz w:val="24"/>
                <w:szCs w:val="24"/>
              </w:rPr>
              <w:t xml:space="preserve"> + locality</w:t>
            </w:r>
            <w:r w:rsidR="00450CBF" w:rsidRPr="00721590">
              <w:rPr>
                <w:rFonts w:cstheme="minorHAnsi"/>
                <w:b w:val="0"/>
                <w:bCs w:val="0"/>
                <w:iCs/>
                <w:sz w:val="24"/>
                <w:szCs w:val="24"/>
              </w:rPr>
              <w:t xml:space="preserve">             </w:t>
            </w:r>
          </w:p>
        </w:tc>
        <w:tc>
          <w:tcPr>
            <w:tcW w:w="1710" w:type="dxa"/>
          </w:tcPr>
          <w:p w14:paraId="401AFBC9" w14:textId="09E3A333"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10</w:t>
            </w:r>
          </w:p>
        </w:tc>
        <w:tc>
          <w:tcPr>
            <w:tcW w:w="1260" w:type="dxa"/>
          </w:tcPr>
          <w:p w14:paraId="663A2A2E" w14:textId="7CF88DBA"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31</w:t>
            </w:r>
            <w:r w:rsidR="000B5746" w:rsidRPr="00721590">
              <w:rPr>
                <w:rFonts w:cstheme="minorHAnsi"/>
                <w:iCs/>
                <w:sz w:val="24"/>
                <w:szCs w:val="24"/>
              </w:rPr>
              <w:t>97.27</w:t>
            </w:r>
          </w:p>
        </w:tc>
        <w:tc>
          <w:tcPr>
            <w:tcW w:w="1440" w:type="dxa"/>
          </w:tcPr>
          <w:p w14:paraId="60711095" w14:textId="66620D3B"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11.63</w:t>
            </w:r>
            <w:r w:rsidR="00450CBF" w:rsidRPr="00721590">
              <w:rPr>
                <w:rFonts w:cstheme="minorHAnsi"/>
                <w:iCs/>
                <w:sz w:val="24"/>
                <w:szCs w:val="24"/>
              </w:rPr>
              <w:t xml:space="preserve">  </w:t>
            </w:r>
          </w:p>
        </w:tc>
        <w:tc>
          <w:tcPr>
            <w:tcW w:w="1440" w:type="dxa"/>
          </w:tcPr>
          <w:p w14:paraId="6C961737" w14:textId="5AA28997"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0.0</w:t>
            </w:r>
            <w:r w:rsidR="000B5746" w:rsidRPr="00721590">
              <w:rPr>
                <w:rFonts w:cstheme="minorHAnsi"/>
                <w:iCs/>
                <w:sz w:val="24"/>
                <w:szCs w:val="24"/>
              </w:rPr>
              <w:t>0</w:t>
            </w:r>
          </w:p>
        </w:tc>
      </w:tr>
      <w:tr w:rsidR="00450CBF" w:rsidRPr="00721590" w14:paraId="382F48BF" w14:textId="77777777" w:rsidTr="00FB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2F95B69" w14:textId="4450FEB4"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w:t>
            </w:r>
            <w:r w:rsidR="000B5746" w:rsidRPr="00721590">
              <w:rPr>
                <w:rFonts w:cstheme="minorHAnsi"/>
                <w:b w:val="0"/>
                <w:bCs w:val="0"/>
                <w:iCs/>
                <w:sz w:val="24"/>
                <w:szCs w:val="24"/>
              </w:rPr>
              <w:t>+</w:t>
            </w:r>
            <w:r w:rsidR="00450CBF" w:rsidRPr="00721590">
              <w:rPr>
                <w:rFonts w:cstheme="minorHAnsi"/>
                <w:b w:val="0"/>
                <w:bCs w:val="0"/>
                <w:iCs/>
                <w:sz w:val="24"/>
                <w:szCs w:val="24"/>
              </w:rPr>
              <w:t xml:space="preserve"> locality  </w:t>
            </w:r>
          </w:p>
        </w:tc>
        <w:tc>
          <w:tcPr>
            <w:tcW w:w="1710" w:type="dxa"/>
          </w:tcPr>
          <w:p w14:paraId="73349758" w14:textId="724809A4"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6</w:t>
            </w:r>
            <w:r w:rsidR="00450CBF" w:rsidRPr="00721590">
              <w:rPr>
                <w:rFonts w:cstheme="minorHAnsi"/>
                <w:iCs/>
                <w:sz w:val="24"/>
                <w:szCs w:val="24"/>
              </w:rPr>
              <w:t xml:space="preserve"> </w:t>
            </w:r>
          </w:p>
        </w:tc>
        <w:tc>
          <w:tcPr>
            <w:tcW w:w="1260" w:type="dxa"/>
          </w:tcPr>
          <w:p w14:paraId="439F00C2" w14:textId="50A6D901"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3</w:t>
            </w:r>
            <w:r w:rsidR="000B5746" w:rsidRPr="00721590">
              <w:rPr>
                <w:rFonts w:cstheme="minorHAnsi"/>
                <w:iCs/>
                <w:sz w:val="24"/>
                <w:szCs w:val="24"/>
              </w:rPr>
              <w:t>259.43</w:t>
            </w:r>
          </w:p>
        </w:tc>
        <w:tc>
          <w:tcPr>
            <w:tcW w:w="1440" w:type="dxa"/>
          </w:tcPr>
          <w:p w14:paraId="45ECDAA2" w14:textId="2BDFE217"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77.78</w:t>
            </w:r>
            <w:r w:rsidR="00450CBF" w:rsidRPr="00721590">
              <w:rPr>
                <w:rFonts w:cstheme="minorHAnsi"/>
                <w:iCs/>
                <w:sz w:val="24"/>
                <w:szCs w:val="24"/>
              </w:rPr>
              <w:t xml:space="preserve">  </w:t>
            </w:r>
          </w:p>
        </w:tc>
        <w:tc>
          <w:tcPr>
            <w:tcW w:w="1440" w:type="dxa"/>
          </w:tcPr>
          <w:p w14:paraId="2A8C4F9F" w14:textId="79CA0F5E"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0.00</w:t>
            </w:r>
          </w:p>
        </w:tc>
      </w:tr>
      <w:tr w:rsidR="00450CBF" w:rsidRPr="00721590" w14:paraId="705093ED" w14:textId="77777777" w:rsidTr="00FB2A58">
        <w:tc>
          <w:tcPr>
            <w:cnfStyle w:val="001000000000" w:firstRow="0" w:lastRow="0" w:firstColumn="1" w:lastColumn="0" w:oddVBand="0" w:evenVBand="0" w:oddHBand="0" w:evenHBand="0" w:firstRowFirstColumn="0" w:firstRowLastColumn="0" w:lastRowFirstColumn="0" w:lastRowLastColumn="0"/>
            <w:tcW w:w="2430" w:type="dxa"/>
          </w:tcPr>
          <w:p w14:paraId="09068A14" w14:textId="46F16751"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w:t>
            </w:r>
          </w:p>
        </w:tc>
        <w:tc>
          <w:tcPr>
            <w:tcW w:w="1710" w:type="dxa"/>
          </w:tcPr>
          <w:p w14:paraId="5AEBC7B4" w14:textId="36157BE6"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3</w:t>
            </w:r>
            <w:r w:rsidR="00450CBF" w:rsidRPr="00721590">
              <w:rPr>
                <w:rFonts w:cstheme="minorHAnsi"/>
                <w:iCs/>
                <w:sz w:val="24"/>
                <w:szCs w:val="24"/>
              </w:rPr>
              <w:t xml:space="preserve"> </w:t>
            </w:r>
          </w:p>
        </w:tc>
        <w:tc>
          <w:tcPr>
            <w:tcW w:w="1260" w:type="dxa"/>
          </w:tcPr>
          <w:p w14:paraId="22592533" w14:textId="713EE87D"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3</w:t>
            </w:r>
            <w:r w:rsidR="000B5746" w:rsidRPr="00721590">
              <w:rPr>
                <w:rFonts w:cstheme="minorHAnsi"/>
                <w:iCs/>
                <w:sz w:val="24"/>
                <w:szCs w:val="24"/>
              </w:rPr>
              <w:t>263.49</w:t>
            </w:r>
            <w:r w:rsidRPr="00721590">
              <w:rPr>
                <w:rFonts w:cstheme="minorHAnsi"/>
                <w:iCs/>
                <w:sz w:val="24"/>
                <w:szCs w:val="24"/>
              </w:rPr>
              <w:t xml:space="preserve">    </w:t>
            </w:r>
          </w:p>
        </w:tc>
        <w:tc>
          <w:tcPr>
            <w:tcW w:w="1440" w:type="dxa"/>
          </w:tcPr>
          <w:p w14:paraId="50F4E314" w14:textId="1569FD9F"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77.84</w:t>
            </w:r>
            <w:r w:rsidR="00450CBF" w:rsidRPr="00721590">
              <w:rPr>
                <w:rFonts w:cstheme="minorHAnsi"/>
                <w:iCs/>
                <w:sz w:val="24"/>
                <w:szCs w:val="24"/>
              </w:rPr>
              <w:t xml:space="preserve">  </w:t>
            </w:r>
          </w:p>
        </w:tc>
        <w:tc>
          <w:tcPr>
            <w:tcW w:w="1440" w:type="dxa"/>
          </w:tcPr>
          <w:p w14:paraId="5DB85007" w14:textId="77777777"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0.00</w:t>
            </w:r>
          </w:p>
        </w:tc>
      </w:tr>
      <w:tr w:rsidR="00450CBF" w:rsidRPr="00721590" w14:paraId="4E2496AF" w14:textId="77777777" w:rsidTr="00FB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E47D160" w14:textId="37BA391F"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locality         </w:t>
            </w:r>
          </w:p>
        </w:tc>
        <w:tc>
          <w:tcPr>
            <w:tcW w:w="1710" w:type="dxa"/>
          </w:tcPr>
          <w:p w14:paraId="04382778" w14:textId="77777777"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 xml:space="preserve">9 </w:t>
            </w:r>
          </w:p>
        </w:tc>
        <w:tc>
          <w:tcPr>
            <w:tcW w:w="1260" w:type="dxa"/>
          </w:tcPr>
          <w:p w14:paraId="794EE707" w14:textId="1E337A21"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3</w:t>
            </w:r>
            <w:r w:rsidR="000B5746" w:rsidRPr="00721590">
              <w:rPr>
                <w:rFonts w:cstheme="minorHAnsi"/>
                <w:iCs/>
                <w:sz w:val="24"/>
                <w:szCs w:val="24"/>
              </w:rPr>
              <w:t>263.51</w:t>
            </w:r>
            <w:r w:rsidRPr="00721590">
              <w:rPr>
                <w:rFonts w:cstheme="minorHAnsi"/>
                <w:iCs/>
                <w:sz w:val="24"/>
                <w:szCs w:val="24"/>
              </w:rPr>
              <w:t xml:space="preserve">    </w:t>
            </w:r>
          </w:p>
        </w:tc>
        <w:tc>
          <w:tcPr>
            <w:tcW w:w="1440" w:type="dxa"/>
          </w:tcPr>
          <w:p w14:paraId="6301FFD6" w14:textId="2E7E6F8F"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77.86</w:t>
            </w:r>
            <w:r w:rsidR="00450CBF" w:rsidRPr="00721590">
              <w:rPr>
                <w:rFonts w:cstheme="minorHAnsi"/>
                <w:iCs/>
                <w:sz w:val="24"/>
                <w:szCs w:val="24"/>
              </w:rPr>
              <w:t xml:space="preserve">  </w:t>
            </w:r>
          </w:p>
        </w:tc>
        <w:tc>
          <w:tcPr>
            <w:tcW w:w="1440" w:type="dxa"/>
          </w:tcPr>
          <w:p w14:paraId="5EC09E2A" w14:textId="77777777"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0.00</w:t>
            </w:r>
          </w:p>
        </w:tc>
      </w:tr>
    </w:tbl>
    <w:p w14:paraId="14E37B0E" w14:textId="77777777" w:rsidR="00EC66C9" w:rsidRPr="00721590" w:rsidRDefault="00EC66C9" w:rsidP="009D4EA6">
      <w:pPr>
        <w:spacing w:line="480" w:lineRule="auto"/>
        <w:rPr>
          <w:rFonts w:cstheme="minorHAnsi"/>
          <w:iCs/>
          <w:sz w:val="24"/>
          <w:szCs w:val="24"/>
        </w:rPr>
      </w:pPr>
    </w:p>
    <w:p w14:paraId="3F8A8BD7" w14:textId="77777777" w:rsidR="00BA28B8" w:rsidRPr="00721590" w:rsidRDefault="00BA28B8">
      <w:pPr>
        <w:rPr>
          <w:rFonts w:cstheme="minorHAnsi"/>
          <w:iCs/>
          <w:sz w:val="24"/>
          <w:szCs w:val="24"/>
        </w:rPr>
      </w:pPr>
      <w:r w:rsidRPr="00721590">
        <w:rPr>
          <w:rFonts w:cstheme="minorHAnsi"/>
          <w:iCs/>
          <w:sz w:val="24"/>
          <w:szCs w:val="24"/>
        </w:rPr>
        <w:br w:type="page"/>
      </w:r>
    </w:p>
    <w:p w14:paraId="594FF61B" w14:textId="25D09156" w:rsidR="005A7234" w:rsidRPr="00721590" w:rsidRDefault="005A7234" w:rsidP="009D4EA6">
      <w:pPr>
        <w:spacing w:after="0" w:line="480" w:lineRule="auto"/>
        <w:rPr>
          <w:rFonts w:cstheme="minorHAnsi"/>
          <w:iCs/>
          <w:sz w:val="24"/>
          <w:szCs w:val="24"/>
        </w:rPr>
      </w:pPr>
      <w:r w:rsidRPr="00721590">
        <w:rPr>
          <w:rFonts w:cstheme="minorHAnsi"/>
          <w:iCs/>
          <w:sz w:val="24"/>
          <w:szCs w:val="24"/>
        </w:rPr>
        <w:lastRenderedPageBreak/>
        <w:t>T</w:t>
      </w:r>
      <w:r w:rsidR="00BA28B8" w:rsidRPr="00721590">
        <w:rPr>
          <w:rFonts w:cstheme="minorHAnsi"/>
          <w:iCs/>
          <w:sz w:val="24"/>
          <w:szCs w:val="24"/>
        </w:rPr>
        <w:t>ABLE</w:t>
      </w:r>
      <w:r w:rsidRPr="00721590">
        <w:rPr>
          <w:rFonts w:cstheme="minorHAnsi"/>
          <w:iCs/>
          <w:sz w:val="24"/>
          <w:szCs w:val="24"/>
        </w:rPr>
        <w:t xml:space="preserve"> 2. Model results for the best fitting GLM</w:t>
      </w:r>
      <w:ins w:id="96" w:author="Latysh, Natalie" w:date="2020-01-29T12:50:00Z">
        <w:r w:rsidR="0056077F">
          <w:rPr>
            <w:rFonts w:cstheme="minorHAnsi"/>
            <w:iCs/>
            <w:sz w:val="24"/>
            <w:szCs w:val="24"/>
          </w:rPr>
          <w:t>s</w:t>
        </w:r>
      </w:ins>
      <w:r w:rsidR="00201D5C" w:rsidRPr="00721590">
        <w:rPr>
          <w:rFonts w:cstheme="minorHAnsi"/>
          <w:iCs/>
          <w:sz w:val="24"/>
          <w:szCs w:val="24"/>
        </w:rPr>
        <w:t xml:space="preserve"> (Generalized Linear Model</w:t>
      </w:r>
      <w:ins w:id="97" w:author="Latysh, Natalie" w:date="2020-01-29T12:50:00Z">
        <w:r w:rsidR="0056077F">
          <w:rPr>
            <w:rFonts w:cstheme="minorHAnsi"/>
            <w:iCs/>
            <w:sz w:val="24"/>
            <w:szCs w:val="24"/>
          </w:rPr>
          <w:t>s</w:t>
        </w:r>
      </w:ins>
      <w:r w:rsidR="00201D5C" w:rsidRPr="00721590">
        <w:rPr>
          <w:rFonts w:cstheme="minorHAnsi"/>
          <w:iCs/>
          <w:sz w:val="24"/>
          <w:szCs w:val="24"/>
        </w:rPr>
        <w:t>)</w:t>
      </w:r>
      <w:r w:rsidRPr="00721590">
        <w:rPr>
          <w:rFonts w:cstheme="minorHAnsi"/>
          <w:iCs/>
          <w:sz w:val="24"/>
          <w:szCs w:val="24"/>
        </w:rPr>
        <w:t xml:space="preserve"> </w:t>
      </w:r>
      <w:del w:id="98" w:author="Latysh, Natalie" w:date="2020-01-29T12:50:00Z">
        <w:r w:rsidRPr="00721590" w:rsidDel="0056077F">
          <w:rPr>
            <w:rFonts w:cstheme="minorHAnsi"/>
            <w:iCs/>
            <w:sz w:val="24"/>
            <w:szCs w:val="24"/>
          </w:rPr>
          <w:delText>model</w:delText>
        </w:r>
        <w:r w:rsidR="00B913CB" w:rsidRPr="00721590" w:rsidDel="0056077F">
          <w:rPr>
            <w:rFonts w:cstheme="minorHAnsi"/>
            <w:iCs/>
            <w:sz w:val="24"/>
            <w:szCs w:val="24"/>
          </w:rPr>
          <w:delText xml:space="preserve"> </w:delText>
        </w:r>
      </w:del>
      <w:r w:rsidR="00B913CB" w:rsidRPr="00721590">
        <w:rPr>
          <w:rFonts w:cstheme="minorHAnsi"/>
          <w:iCs/>
          <w:sz w:val="24"/>
          <w:szCs w:val="24"/>
        </w:rPr>
        <w:t>without covariates</w:t>
      </w:r>
      <w:r w:rsidRPr="00721590">
        <w:rPr>
          <w:rFonts w:cstheme="minorHAnsi"/>
          <w:iCs/>
          <w:sz w:val="24"/>
          <w:szCs w:val="24"/>
        </w:rPr>
        <w:t xml:space="preserve"> (Table 1) </w:t>
      </w:r>
      <w:r w:rsidR="00984A32" w:rsidRPr="00721590">
        <w:rPr>
          <w:rFonts w:cstheme="minorHAnsi"/>
          <w:iCs/>
          <w:sz w:val="24"/>
          <w:szCs w:val="24"/>
        </w:rPr>
        <w:t>of oyster counts on intertidal reefs in the Big Bend</w:t>
      </w:r>
      <w:ins w:id="99" w:author="Latysh, Natalie" w:date="2020-01-29T12:51:00Z">
        <w:r w:rsidR="0056077F">
          <w:rPr>
            <w:rFonts w:cstheme="minorHAnsi"/>
            <w:iCs/>
            <w:sz w:val="24"/>
            <w:szCs w:val="24"/>
          </w:rPr>
          <w:t xml:space="preserve"> region</w:t>
        </w:r>
      </w:ins>
      <w:r w:rsidR="00984A32" w:rsidRPr="00721590">
        <w:rPr>
          <w:rFonts w:cstheme="minorHAnsi"/>
          <w:iCs/>
          <w:sz w:val="24"/>
          <w:szCs w:val="24"/>
        </w:rPr>
        <w:t xml:space="preserve"> of Florida,</w:t>
      </w:r>
      <w:r w:rsidRPr="00721590">
        <w:rPr>
          <w:rFonts w:cstheme="minorHAnsi"/>
          <w:iCs/>
          <w:sz w:val="24"/>
          <w:szCs w:val="24"/>
        </w:rPr>
        <w:t xml:space="preserve"> where oyster counts = period * site + locality + offset(log(transect length))</w:t>
      </w:r>
      <w:r w:rsidR="001B76FB" w:rsidRPr="00721590">
        <w:rPr>
          <w:rFonts w:cstheme="minorHAnsi"/>
          <w:iCs/>
          <w:sz w:val="24"/>
          <w:szCs w:val="24"/>
        </w:rPr>
        <w:t xml:space="preserve">. </w:t>
      </w:r>
      <w:r w:rsidRPr="00721590">
        <w:rPr>
          <w:rFonts w:cstheme="minorHAnsi"/>
          <w:iCs/>
          <w:sz w:val="24"/>
          <w:szCs w:val="24"/>
        </w:rPr>
        <w:t>Parameter estimates are on log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558"/>
        <w:gridCol w:w="1558"/>
        <w:gridCol w:w="1558"/>
        <w:gridCol w:w="1559"/>
      </w:tblGrid>
      <w:tr w:rsidR="005A7234" w:rsidRPr="00721590" w14:paraId="1CE28D37" w14:textId="77777777" w:rsidTr="00BA28B8">
        <w:tc>
          <w:tcPr>
            <w:tcW w:w="2610" w:type="dxa"/>
            <w:tcBorders>
              <w:top w:val="single" w:sz="4" w:space="0" w:color="auto"/>
              <w:bottom w:val="single" w:sz="4" w:space="0" w:color="auto"/>
            </w:tcBorders>
          </w:tcPr>
          <w:p w14:paraId="2F3D3F7A" w14:textId="546C022A"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w:t>
            </w:r>
          </w:p>
        </w:tc>
        <w:tc>
          <w:tcPr>
            <w:tcW w:w="1558" w:type="dxa"/>
            <w:tcBorders>
              <w:top w:val="single" w:sz="4" w:space="0" w:color="auto"/>
              <w:bottom w:val="single" w:sz="4" w:space="0" w:color="auto"/>
            </w:tcBorders>
          </w:tcPr>
          <w:p w14:paraId="5BB8EC22" w14:textId="4E9BD6EE" w:rsidR="005A7234" w:rsidRPr="00721590" w:rsidRDefault="005A7234" w:rsidP="009D4EA6">
            <w:pPr>
              <w:spacing w:line="480" w:lineRule="auto"/>
              <w:rPr>
                <w:rFonts w:cstheme="minorHAnsi"/>
                <w:iCs/>
                <w:sz w:val="24"/>
                <w:szCs w:val="24"/>
              </w:rPr>
            </w:pPr>
            <w:r w:rsidRPr="00721590">
              <w:rPr>
                <w:rFonts w:cstheme="minorHAnsi"/>
                <w:iCs/>
                <w:sz w:val="24"/>
                <w:szCs w:val="24"/>
              </w:rPr>
              <w:t>Estimate</w:t>
            </w:r>
          </w:p>
        </w:tc>
        <w:tc>
          <w:tcPr>
            <w:tcW w:w="1558" w:type="dxa"/>
            <w:tcBorders>
              <w:top w:val="single" w:sz="4" w:space="0" w:color="auto"/>
              <w:bottom w:val="single" w:sz="4" w:space="0" w:color="auto"/>
            </w:tcBorders>
          </w:tcPr>
          <w:p w14:paraId="6047B2C2" w14:textId="2F57672E" w:rsidR="005A7234" w:rsidRPr="00721590" w:rsidRDefault="005A7234" w:rsidP="009D4EA6">
            <w:pPr>
              <w:spacing w:line="480" w:lineRule="auto"/>
              <w:rPr>
                <w:rFonts w:cstheme="minorHAnsi"/>
                <w:iCs/>
                <w:sz w:val="24"/>
                <w:szCs w:val="24"/>
              </w:rPr>
            </w:pPr>
            <w:r w:rsidRPr="00721590">
              <w:rPr>
                <w:rFonts w:cstheme="minorHAnsi"/>
                <w:iCs/>
                <w:sz w:val="24"/>
                <w:szCs w:val="24"/>
              </w:rPr>
              <w:t>Std. Error</w:t>
            </w:r>
          </w:p>
        </w:tc>
        <w:tc>
          <w:tcPr>
            <w:tcW w:w="1558" w:type="dxa"/>
            <w:tcBorders>
              <w:top w:val="single" w:sz="4" w:space="0" w:color="auto"/>
              <w:bottom w:val="single" w:sz="4" w:space="0" w:color="auto"/>
            </w:tcBorders>
          </w:tcPr>
          <w:p w14:paraId="39A1B796" w14:textId="77777777"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z value </w:t>
            </w:r>
          </w:p>
        </w:tc>
        <w:tc>
          <w:tcPr>
            <w:tcW w:w="1559" w:type="dxa"/>
            <w:tcBorders>
              <w:top w:val="single" w:sz="4" w:space="0" w:color="auto"/>
              <w:bottom w:val="single" w:sz="4" w:space="0" w:color="auto"/>
            </w:tcBorders>
          </w:tcPr>
          <w:p w14:paraId="0C0CB9AE" w14:textId="77A15001" w:rsidR="005A7234" w:rsidRPr="00721590" w:rsidRDefault="005A7234" w:rsidP="009D4EA6">
            <w:pPr>
              <w:spacing w:line="480" w:lineRule="auto"/>
              <w:rPr>
                <w:rFonts w:cstheme="minorHAnsi"/>
                <w:iCs/>
                <w:sz w:val="24"/>
                <w:szCs w:val="24"/>
              </w:rPr>
            </w:pPr>
            <w:proofErr w:type="spellStart"/>
            <w:r w:rsidRPr="00721590">
              <w:rPr>
                <w:rFonts w:cstheme="minorHAnsi"/>
                <w:iCs/>
                <w:sz w:val="24"/>
                <w:szCs w:val="24"/>
              </w:rPr>
              <w:t>Pr</w:t>
            </w:r>
            <w:proofErr w:type="spellEnd"/>
            <w:r w:rsidRPr="00721590">
              <w:rPr>
                <w:rFonts w:cstheme="minorHAnsi"/>
                <w:iCs/>
                <w:sz w:val="24"/>
                <w:szCs w:val="24"/>
              </w:rPr>
              <w:t>(&gt;|z|)</w:t>
            </w:r>
          </w:p>
        </w:tc>
      </w:tr>
      <w:tr w:rsidR="005A7234" w:rsidRPr="00721590" w14:paraId="05BF33CA" w14:textId="77777777" w:rsidTr="00BA28B8">
        <w:tc>
          <w:tcPr>
            <w:tcW w:w="2610" w:type="dxa"/>
            <w:tcBorders>
              <w:top w:val="single" w:sz="4" w:space="0" w:color="auto"/>
            </w:tcBorders>
          </w:tcPr>
          <w:p w14:paraId="3A5025A9" w14:textId="0A559F73" w:rsidR="005A7234" w:rsidRPr="00721590" w:rsidRDefault="00F2108F" w:rsidP="009D4EA6">
            <w:pPr>
              <w:spacing w:line="480" w:lineRule="auto"/>
              <w:rPr>
                <w:rFonts w:cstheme="minorHAnsi"/>
                <w:iCs/>
                <w:sz w:val="24"/>
                <w:szCs w:val="24"/>
              </w:rPr>
            </w:pPr>
            <w:r w:rsidRPr="00721590">
              <w:rPr>
                <w:rFonts w:cstheme="minorHAnsi"/>
                <w:iCs/>
                <w:sz w:val="24"/>
                <w:szCs w:val="24"/>
              </w:rPr>
              <w:t>Intercept</w:t>
            </w:r>
            <w:r w:rsidR="005A7234" w:rsidRPr="00721590">
              <w:rPr>
                <w:rFonts w:cstheme="minorHAnsi"/>
                <w:iCs/>
                <w:sz w:val="24"/>
                <w:szCs w:val="24"/>
              </w:rPr>
              <w:t xml:space="preserve">   </w:t>
            </w:r>
          </w:p>
        </w:tc>
        <w:tc>
          <w:tcPr>
            <w:tcW w:w="1558" w:type="dxa"/>
            <w:tcBorders>
              <w:top w:val="single" w:sz="4" w:space="0" w:color="auto"/>
            </w:tcBorders>
          </w:tcPr>
          <w:p w14:paraId="2FC1A474" w14:textId="05C44B2B" w:rsidR="005A7234" w:rsidRPr="00721590" w:rsidRDefault="000B5746" w:rsidP="009D4EA6">
            <w:pPr>
              <w:spacing w:line="480" w:lineRule="auto"/>
              <w:rPr>
                <w:rFonts w:cstheme="minorHAnsi"/>
                <w:iCs/>
                <w:sz w:val="24"/>
                <w:szCs w:val="24"/>
              </w:rPr>
            </w:pPr>
            <w:r w:rsidRPr="00721590">
              <w:rPr>
                <w:rFonts w:cstheme="minorHAnsi"/>
                <w:iCs/>
                <w:sz w:val="24"/>
                <w:szCs w:val="24"/>
              </w:rPr>
              <w:t>5.18</w:t>
            </w:r>
            <w:r w:rsidR="005A7234" w:rsidRPr="00721590">
              <w:rPr>
                <w:rFonts w:cstheme="minorHAnsi"/>
                <w:iCs/>
                <w:sz w:val="24"/>
                <w:szCs w:val="24"/>
              </w:rPr>
              <w:t xml:space="preserve">    </w:t>
            </w:r>
          </w:p>
        </w:tc>
        <w:tc>
          <w:tcPr>
            <w:tcW w:w="1558" w:type="dxa"/>
            <w:tcBorders>
              <w:top w:val="single" w:sz="4" w:space="0" w:color="auto"/>
            </w:tcBorders>
          </w:tcPr>
          <w:p w14:paraId="32CECABC" w14:textId="56846359"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38</w:t>
            </w:r>
            <w:r w:rsidRPr="00721590">
              <w:rPr>
                <w:rFonts w:cstheme="minorHAnsi"/>
                <w:iCs/>
                <w:sz w:val="24"/>
                <w:szCs w:val="24"/>
              </w:rPr>
              <w:t xml:space="preserve">  </w:t>
            </w:r>
          </w:p>
        </w:tc>
        <w:tc>
          <w:tcPr>
            <w:tcW w:w="1558" w:type="dxa"/>
            <w:tcBorders>
              <w:top w:val="single" w:sz="4" w:space="0" w:color="auto"/>
            </w:tcBorders>
          </w:tcPr>
          <w:p w14:paraId="42446AE9" w14:textId="2FE4260C" w:rsidR="005A7234" w:rsidRPr="00721590" w:rsidRDefault="001A11F2" w:rsidP="009D4EA6">
            <w:pPr>
              <w:spacing w:line="480" w:lineRule="auto"/>
              <w:rPr>
                <w:rFonts w:cstheme="minorHAnsi"/>
                <w:iCs/>
                <w:sz w:val="24"/>
                <w:szCs w:val="24"/>
              </w:rPr>
            </w:pPr>
            <w:r w:rsidRPr="00721590">
              <w:rPr>
                <w:rFonts w:cstheme="minorHAnsi"/>
                <w:iCs/>
                <w:sz w:val="24"/>
                <w:szCs w:val="24"/>
              </w:rPr>
              <w:t>13.57</w:t>
            </w:r>
            <w:r w:rsidR="005A7234" w:rsidRPr="00721590">
              <w:rPr>
                <w:rFonts w:cstheme="minorHAnsi"/>
                <w:iCs/>
                <w:sz w:val="24"/>
                <w:szCs w:val="24"/>
              </w:rPr>
              <w:t xml:space="preserve">  </w:t>
            </w:r>
          </w:p>
        </w:tc>
        <w:tc>
          <w:tcPr>
            <w:tcW w:w="1559" w:type="dxa"/>
            <w:tcBorders>
              <w:top w:val="single" w:sz="4" w:space="0" w:color="auto"/>
            </w:tcBorders>
          </w:tcPr>
          <w:p w14:paraId="55C6339A" w14:textId="0A13FC2F"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&lt; </w:t>
            </w:r>
            <w:r w:rsidR="00FB2A58" w:rsidRPr="00721590">
              <w:rPr>
                <w:rFonts w:cstheme="minorHAnsi"/>
                <w:iCs/>
                <w:sz w:val="24"/>
                <w:szCs w:val="24"/>
              </w:rPr>
              <w:t>0.01</w:t>
            </w:r>
          </w:p>
        </w:tc>
      </w:tr>
      <w:tr w:rsidR="005A7234" w:rsidRPr="00721590" w14:paraId="7F79C380" w14:textId="77777777" w:rsidTr="00BA28B8">
        <w:tc>
          <w:tcPr>
            <w:tcW w:w="2610" w:type="dxa"/>
          </w:tcPr>
          <w:p w14:paraId="133288EE" w14:textId="7D7DD838" w:rsidR="005A7234" w:rsidRPr="00721590" w:rsidRDefault="00EC66C9" w:rsidP="009D4EA6">
            <w:pPr>
              <w:spacing w:line="480" w:lineRule="auto"/>
              <w:rPr>
                <w:rFonts w:cstheme="minorHAnsi"/>
                <w:iCs/>
                <w:sz w:val="24"/>
                <w:szCs w:val="24"/>
              </w:rPr>
            </w:pPr>
            <w:r w:rsidRPr="00721590">
              <w:rPr>
                <w:rFonts w:cstheme="minorHAnsi"/>
                <w:iCs/>
                <w:sz w:val="24"/>
                <w:szCs w:val="24"/>
              </w:rPr>
              <w:t>P</w:t>
            </w:r>
            <w:r w:rsidR="005A7234" w:rsidRPr="00721590">
              <w:rPr>
                <w:rFonts w:cstheme="minorHAnsi"/>
                <w:iCs/>
                <w:sz w:val="24"/>
                <w:szCs w:val="24"/>
              </w:rPr>
              <w:t xml:space="preserve">eriod      </w:t>
            </w:r>
          </w:p>
        </w:tc>
        <w:tc>
          <w:tcPr>
            <w:tcW w:w="1558" w:type="dxa"/>
          </w:tcPr>
          <w:p w14:paraId="14BBBCF3" w14:textId="6E4C9569"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-0.</w:t>
            </w:r>
            <w:r w:rsidR="001A11F2" w:rsidRPr="00721590">
              <w:rPr>
                <w:rFonts w:cstheme="minorHAnsi"/>
                <w:iCs/>
                <w:sz w:val="24"/>
                <w:szCs w:val="24"/>
              </w:rPr>
              <w:t>10</w:t>
            </w:r>
            <w:r w:rsidRPr="00721590">
              <w:rPr>
                <w:rFonts w:cstheme="minorHAnsi"/>
                <w:iCs/>
                <w:sz w:val="24"/>
                <w:szCs w:val="24"/>
              </w:rPr>
              <w:t xml:space="preserve">    </w:t>
            </w:r>
          </w:p>
        </w:tc>
        <w:tc>
          <w:tcPr>
            <w:tcW w:w="1558" w:type="dxa"/>
          </w:tcPr>
          <w:p w14:paraId="014C6962" w14:textId="0B0CC453" w:rsidR="005A7234" w:rsidRPr="00721590" w:rsidRDefault="005A7234" w:rsidP="009D4EA6">
            <w:pPr>
              <w:spacing w:line="480" w:lineRule="auto"/>
              <w:rPr>
                <w:rFonts w:cstheme="minorHAnsi"/>
                <w:iCs/>
                <w:sz w:val="24"/>
                <w:szCs w:val="24"/>
              </w:rPr>
            </w:pPr>
            <w:r w:rsidRPr="00721590">
              <w:rPr>
                <w:rFonts w:cstheme="minorHAnsi"/>
                <w:iCs/>
                <w:sz w:val="24"/>
                <w:szCs w:val="24"/>
              </w:rPr>
              <w:t>0.0</w:t>
            </w:r>
            <w:r w:rsidR="001A11F2" w:rsidRPr="00721590">
              <w:rPr>
                <w:rFonts w:cstheme="minorHAnsi"/>
                <w:iCs/>
                <w:sz w:val="24"/>
                <w:szCs w:val="24"/>
              </w:rPr>
              <w:t>3</w:t>
            </w:r>
            <w:r w:rsidRPr="00721590">
              <w:rPr>
                <w:rFonts w:cstheme="minorHAnsi"/>
                <w:iCs/>
                <w:sz w:val="24"/>
                <w:szCs w:val="24"/>
              </w:rPr>
              <w:t xml:space="preserve"> </w:t>
            </w:r>
          </w:p>
        </w:tc>
        <w:tc>
          <w:tcPr>
            <w:tcW w:w="1558" w:type="dxa"/>
          </w:tcPr>
          <w:p w14:paraId="6B73836E" w14:textId="03D45C47"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w:t>
            </w:r>
            <w:r w:rsidR="001A11F2" w:rsidRPr="00721590">
              <w:rPr>
                <w:rFonts w:cstheme="minorHAnsi"/>
                <w:iCs/>
                <w:sz w:val="24"/>
                <w:szCs w:val="24"/>
              </w:rPr>
              <w:t>2.79</w:t>
            </w:r>
            <w:r w:rsidRPr="00721590">
              <w:rPr>
                <w:rFonts w:cstheme="minorHAnsi"/>
                <w:iCs/>
                <w:sz w:val="24"/>
                <w:szCs w:val="24"/>
              </w:rPr>
              <w:t xml:space="preserve"> </w:t>
            </w:r>
          </w:p>
        </w:tc>
        <w:tc>
          <w:tcPr>
            <w:tcW w:w="1559" w:type="dxa"/>
          </w:tcPr>
          <w:p w14:paraId="498600F5" w14:textId="04E4C525" w:rsidR="005A7234" w:rsidRPr="00721590" w:rsidRDefault="005A7234" w:rsidP="009D4EA6">
            <w:pPr>
              <w:spacing w:line="480" w:lineRule="auto"/>
              <w:rPr>
                <w:rFonts w:cstheme="minorHAnsi"/>
                <w:iCs/>
                <w:sz w:val="24"/>
                <w:szCs w:val="24"/>
              </w:rPr>
            </w:pPr>
            <w:r w:rsidRPr="00721590">
              <w:rPr>
                <w:rFonts w:cstheme="minorHAnsi"/>
                <w:iCs/>
                <w:sz w:val="24"/>
                <w:szCs w:val="24"/>
              </w:rPr>
              <w:t>0.00</w:t>
            </w:r>
            <w:r w:rsidR="001A11F2" w:rsidRPr="00721590">
              <w:rPr>
                <w:rFonts w:cstheme="minorHAnsi"/>
                <w:iCs/>
                <w:sz w:val="24"/>
                <w:szCs w:val="24"/>
              </w:rPr>
              <w:t>5</w:t>
            </w:r>
          </w:p>
        </w:tc>
      </w:tr>
      <w:tr w:rsidR="005A7234" w:rsidRPr="00721590" w14:paraId="298ADFCD" w14:textId="77777777" w:rsidTr="00BA28B8">
        <w:tc>
          <w:tcPr>
            <w:tcW w:w="2610" w:type="dxa"/>
          </w:tcPr>
          <w:p w14:paraId="7D4DFD4F" w14:textId="62DB77AC" w:rsidR="005A7234" w:rsidRPr="00721590" w:rsidRDefault="00EC66C9" w:rsidP="009D4EA6">
            <w:pPr>
              <w:spacing w:line="480" w:lineRule="auto"/>
              <w:rPr>
                <w:rFonts w:cstheme="minorHAnsi"/>
                <w:iCs/>
                <w:sz w:val="24"/>
                <w:szCs w:val="24"/>
              </w:rPr>
            </w:pPr>
            <w:r w:rsidRPr="00721590">
              <w:rPr>
                <w:rFonts w:cstheme="minorHAnsi"/>
                <w:iCs/>
                <w:sz w:val="24"/>
                <w:szCs w:val="24"/>
              </w:rPr>
              <w:t>Nearshore site</w:t>
            </w:r>
            <w:r w:rsidR="005A7234" w:rsidRPr="00721590">
              <w:rPr>
                <w:rFonts w:cstheme="minorHAnsi"/>
                <w:iCs/>
                <w:sz w:val="24"/>
                <w:szCs w:val="24"/>
              </w:rPr>
              <w:t xml:space="preserve">   </w:t>
            </w:r>
          </w:p>
        </w:tc>
        <w:tc>
          <w:tcPr>
            <w:tcW w:w="1558" w:type="dxa"/>
          </w:tcPr>
          <w:p w14:paraId="33FBAA9F" w14:textId="3BBE5C75"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-1.</w:t>
            </w:r>
            <w:r w:rsidR="00DE244A" w:rsidRPr="00721590">
              <w:rPr>
                <w:rFonts w:cstheme="minorHAnsi"/>
                <w:iCs/>
                <w:sz w:val="24"/>
                <w:szCs w:val="24"/>
              </w:rPr>
              <w:t>57</w:t>
            </w:r>
            <w:r w:rsidRPr="00721590">
              <w:rPr>
                <w:rFonts w:cstheme="minorHAnsi"/>
                <w:iCs/>
                <w:sz w:val="24"/>
                <w:szCs w:val="24"/>
              </w:rPr>
              <w:t xml:space="preserve">    </w:t>
            </w:r>
          </w:p>
        </w:tc>
        <w:tc>
          <w:tcPr>
            <w:tcW w:w="1558" w:type="dxa"/>
          </w:tcPr>
          <w:p w14:paraId="58CD7764" w14:textId="10EDD5FD" w:rsidR="005A7234" w:rsidRPr="00721590" w:rsidRDefault="001A11F2" w:rsidP="009D4EA6">
            <w:pPr>
              <w:spacing w:line="480" w:lineRule="auto"/>
              <w:rPr>
                <w:rFonts w:cstheme="minorHAnsi"/>
                <w:iCs/>
                <w:sz w:val="24"/>
                <w:szCs w:val="24"/>
              </w:rPr>
            </w:pPr>
            <w:r w:rsidRPr="00721590">
              <w:rPr>
                <w:rFonts w:cstheme="minorHAnsi"/>
                <w:iCs/>
                <w:sz w:val="24"/>
                <w:szCs w:val="24"/>
              </w:rPr>
              <w:t>0.21</w:t>
            </w:r>
            <w:r w:rsidR="005A7234" w:rsidRPr="00721590">
              <w:rPr>
                <w:rFonts w:cstheme="minorHAnsi"/>
                <w:iCs/>
                <w:sz w:val="24"/>
                <w:szCs w:val="24"/>
              </w:rPr>
              <w:t xml:space="preserve">  </w:t>
            </w:r>
          </w:p>
        </w:tc>
        <w:tc>
          <w:tcPr>
            <w:tcW w:w="1558" w:type="dxa"/>
          </w:tcPr>
          <w:p w14:paraId="5D6A2B2A" w14:textId="0F370A74" w:rsidR="005A7234" w:rsidRPr="00721590" w:rsidRDefault="005A7234" w:rsidP="009D4EA6">
            <w:pPr>
              <w:spacing w:line="480" w:lineRule="auto"/>
              <w:rPr>
                <w:rFonts w:cstheme="minorHAnsi"/>
                <w:iCs/>
                <w:sz w:val="24"/>
                <w:szCs w:val="24"/>
              </w:rPr>
            </w:pPr>
            <w:r w:rsidRPr="00721590">
              <w:rPr>
                <w:rFonts w:cstheme="minorHAnsi"/>
                <w:iCs/>
                <w:sz w:val="24"/>
                <w:szCs w:val="24"/>
              </w:rPr>
              <w:t>-</w:t>
            </w:r>
            <w:r w:rsidR="001A11F2" w:rsidRPr="00721590">
              <w:rPr>
                <w:rFonts w:cstheme="minorHAnsi"/>
                <w:iCs/>
                <w:sz w:val="24"/>
                <w:szCs w:val="24"/>
              </w:rPr>
              <w:t>7.38</w:t>
            </w:r>
            <w:r w:rsidRPr="00721590">
              <w:rPr>
                <w:rFonts w:cstheme="minorHAnsi"/>
                <w:iCs/>
                <w:sz w:val="24"/>
                <w:szCs w:val="24"/>
              </w:rPr>
              <w:t xml:space="preserve"> </w:t>
            </w:r>
          </w:p>
        </w:tc>
        <w:tc>
          <w:tcPr>
            <w:tcW w:w="1559" w:type="dxa"/>
          </w:tcPr>
          <w:p w14:paraId="4D06E36B" w14:textId="478F0335" w:rsidR="005A7234" w:rsidRPr="00721590" w:rsidRDefault="00FB2A58" w:rsidP="009D4EA6">
            <w:pPr>
              <w:spacing w:line="480" w:lineRule="auto"/>
              <w:rPr>
                <w:rFonts w:cstheme="minorHAnsi"/>
                <w:iCs/>
                <w:sz w:val="24"/>
                <w:szCs w:val="24"/>
              </w:rPr>
            </w:pPr>
            <w:r w:rsidRPr="00721590">
              <w:rPr>
                <w:rFonts w:cstheme="minorHAnsi"/>
                <w:iCs/>
                <w:sz w:val="24"/>
                <w:szCs w:val="24"/>
              </w:rPr>
              <w:t>&lt; 0.01</w:t>
            </w:r>
          </w:p>
        </w:tc>
      </w:tr>
      <w:tr w:rsidR="005A7234" w:rsidRPr="00721590" w14:paraId="5ADB155D" w14:textId="77777777" w:rsidTr="00BA28B8">
        <w:tc>
          <w:tcPr>
            <w:tcW w:w="2610" w:type="dxa"/>
          </w:tcPr>
          <w:p w14:paraId="4FB88CD8" w14:textId="74B523A6" w:rsidR="005A7234" w:rsidRPr="00721590" w:rsidRDefault="00EC66C9" w:rsidP="009D4EA6">
            <w:pPr>
              <w:spacing w:line="480" w:lineRule="auto"/>
              <w:rPr>
                <w:rFonts w:cstheme="minorHAnsi"/>
                <w:iCs/>
                <w:sz w:val="24"/>
                <w:szCs w:val="24"/>
              </w:rPr>
            </w:pPr>
            <w:r w:rsidRPr="00721590">
              <w:rPr>
                <w:rFonts w:cstheme="minorHAnsi"/>
                <w:iCs/>
                <w:sz w:val="24"/>
                <w:szCs w:val="24"/>
              </w:rPr>
              <w:t>Offshore site</w:t>
            </w:r>
          </w:p>
        </w:tc>
        <w:tc>
          <w:tcPr>
            <w:tcW w:w="1558" w:type="dxa"/>
          </w:tcPr>
          <w:p w14:paraId="76001E58" w14:textId="078E77EC"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w:t>
            </w:r>
            <w:r w:rsidR="00DE244A" w:rsidRPr="00721590">
              <w:rPr>
                <w:rFonts w:cstheme="minorHAnsi"/>
                <w:iCs/>
                <w:sz w:val="24"/>
                <w:szCs w:val="24"/>
              </w:rPr>
              <w:t>1.85</w:t>
            </w:r>
            <w:r w:rsidRPr="00721590">
              <w:rPr>
                <w:rFonts w:cstheme="minorHAnsi"/>
                <w:iCs/>
                <w:sz w:val="24"/>
                <w:szCs w:val="24"/>
              </w:rPr>
              <w:t xml:space="preserve">    </w:t>
            </w:r>
          </w:p>
        </w:tc>
        <w:tc>
          <w:tcPr>
            <w:tcW w:w="1558" w:type="dxa"/>
          </w:tcPr>
          <w:p w14:paraId="7D991B0A" w14:textId="04FB1775"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0.21 </w:t>
            </w:r>
          </w:p>
        </w:tc>
        <w:tc>
          <w:tcPr>
            <w:tcW w:w="1558" w:type="dxa"/>
          </w:tcPr>
          <w:p w14:paraId="75AF3F3F" w14:textId="2FBF83A6" w:rsidR="005A7234" w:rsidRPr="00721590" w:rsidRDefault="005A7234" w:rsidP="009D4EA6">
            <w:pPr>
              <w:spacing w:line="480" w:lineRule="auto"/>
              <w:rPr>
                <w:rFonts w:cstheme="minorHAnsi"/>
                <w:iCs/>
                <w:sz w:val="24"/>
                <w:szCs w:val="24"/>
              </w:rPr>
            </w:pPr>
            <w:r w:rsidRPr="00721590">
              <w:rPr>
                <w:rFonts w:cstheme="minorHAnsi"/>
                <w:iCs/>
                <w:sz w:val="24"/>
                <w:szCs w:val="24"/>
              </w:rPr>
              <w:t>-</w:t>
            </w:r>
            <w:r w:rsidR="001A11F2" w:rsidRPr="00721590">
              <w:rPr>
                <w:rFonts w:cstheme="minorHAnsi"/>
                <w:iCs/>
                <w:sz w:val="24"/>
                <w:szCs w:val="24"/>
              </w:rPr>
              <w:t>8.99</w:t>
            </w:r>
            <w:r w:rsidRPr="00721590">
              <w:rPr>
                <w:rFonts w:cstheme="minorHAnsi"/>
                <w:iCs/>
                <w:sz w:val="24"/>
                <w:szCs w:val="24"/>
              </w:rPr>
              <w:t xml:space="preserve">  </w:t>
            </w:r>
          </w:p>
        </w:tc>
        <w:tc>
          <w:tcPr>
            <w:tcW w:w="1559" w:type="dxa"/>
          </w:tcPr>
          <w:p w14:paraId="5F1A5463" w14:textId="612A4E38"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&lt; </w:t>
            </w:r>
            <w:r w:rsidR="00FB2A58" w:rsidRPr="00721590">
              <w:rPr>
                <w:rFonts w:cstheme="minorHAnsi"/>
                <w:iCs/>
                <w:sz w:val="24"/>
                <w:szCs w:val="24"/>
              </w:rPr>
              <w:t>0.01</w:t>
            </w:r>
          </w:p>
        </w:tc>
      </w:tr>
      <w:tr w:rsidR="005A7234" w:rsidRPr="00721590" w14:paraId="34F0239B" w14:textId="77777777" w:rsidTr="00BA28B8">
        <w:tc>
          <w:tcPr>
            <w:tcW w:w="2610" w:type="dxa"/>
          </w:tcPr>
          <w:p w14:paraId="21CF82C1" w14:textId="58C77469" w:rsidR="005A7234" w:rsidRPr="00721590" w:rsidRDefault="00EC66C9" w:rsidP="009D4EA6">
            <w:pPr>
              <w:spacing w:line="480" w:lineRule="auto"/>
              <w:rPr>
                <w:rFonts w:cstheme="minorHAnsi"/>
                <w:iCs/>
                <w:sz w:val="24"/>
                <w:szCs w:val="24"/>
              </w:rPr>
            </w:pPr>
            <w:r w:rsidRPr="00721590">
              <w:rPr>
                <w:rFonts w:cstheme="minorHAnsi"/>
                <w:iCs/>
                <w:sz w:val="24"/>
                <w:szCs w:val="24"/>
              </w:rPr>
              <w:t>Corrigan’s Reef</w:t>
            </w:r>
          </w:p>
        </w:tc>
        <w:tc>
          <w:tcPr>
            <w:tcW w:w="1558" w:type="dxa"/>
          </w:tcPr>
          <w:p w14:paraId="30D7E428" w14:textId="2F07AF29"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w:t>
            </w:r>
            <w:r w:rsidR="001A11F2" w:rsidRPr="00721590">
              <w:rPr>
                <w:rFonts w:cstheme="minorHAnsi"/>
                <w:iCs/>
                <w:sz w:val="24"/>
                <w:szCs w:val="24"/>
              </w:rPr>
              <w:t>-0.06</w:t>
            </w:r>
            <w:r w:rsidRPr="00721590">
              <w:rPr>
                <w:rFonts w:cstheme="minorHAnsi"/>
                <w:iCs/>
                <w:sz w:val="24"/>
                <w:szCs w:val="24"/>
              </w:rPr>
              <w:t xml:space="preserve">    </w:t>
            </w:r>
          </w:p>
        </w:tc>
        <w:tc>
          <w:tcPr>
            <w:tcW w:w="1558" w:type="dxa"/>
          </w:tcPr>
          <w:p w14:paraId="6558954A" w14:textId="6844816A"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43</w:t>
            </w:r>
            <w:r w:rsidRPr="00721590">
              <w:rPr>
                <w:rFonts w:cstheme="minorHAnsi"/>
                <w:iCs/>
                <w:sz w:val="24"/>
                <w:szCs w:val="24"/>
              </w:rPr>
              <w:t xml:space="preserve">   </w:t>
            </w:r>
          </w:p>
        </w:tc>
        <w:tc>
          <w:tcPr>
            <w:tcW w:w="1558" w:type="dxa"/>
          </w:tcPr>
          <w:p w14:paraId="12643205" w14:textId="2725A184" w:rsidR="005A7234" w:rsidRPr="00721590" w:rsidRDefault="001A11F2" w:rsidP="009D4EA6">
            <w:pPr>
              <w:spacing w:line="480" w:lineRule="auto"/>
              <w:rPr>
                <w:rFonts w:cstheme="minorHAnsi"/>
                <w:iCs/>
                <w:sz w:val="24"/>
                <w:szCs w:val="24"/>
              </w:rPr>
            </w:pPr>
            <w:r w:rsidRPr="00721590">
              <w:rPr>
                <w:rFonts w:cstheme="minorHAnsi"/>
                <w:iCs/>
                <w:sz w:val="24"/>
                <w:szCs w:val="24"/>
              </w:rPr>
              <w:t>-0.14</w:t>
            </w:r>
            <w:r w:rsidR="005A7234" w:rsidRPr="00721590">
              <w:rPr>
                <w:rFonts w:cstheme="minorHAnsi"/>
                <w:iCs/>
                <w:sz w:val="24"/>
                <w:szCs w:val="24"/>
              </w:rPr>
              <w:t xml:space="preserve"> </w:t>
            </w:r>
          </w:p>
        </w:tc>
        <w:tc>
          <w:tcPr>
            <w:tcW w:w="1559" w:type="dxa"/>
          </w:tcPr>
          <w:p w14:paraId="28DFA024" w14:textId="69B20EE8"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89</w:t>
            </w:r>
          </w:p>
        </w:tc>
      </w:tr>
      <w:tr w:rsidR="005A7234" w:rsidRPr="00721590" w14:paraId="2F6CDBE2" w14:textId="77777777" w:rsidTr="00BA28B8">
        <w:tc>
          <w:tcPr>
            <w:tcW w:w="2610" w:type="dxa"/>
          </w:tcPr>
          <w:p w14:paraId="7B92CDC4" w14:textId="0AC4DC64" w:rsidR="005A7234" w:rsidRPr="00721590" w:rsidRDefault="00EC66C9" w:rsidP="009D4EA6">
            <w:pPr>
              <w:spacing w:line="480" w:lineRule="auto"/>
              <w:rPr>
                <w:rFonts w:cstheme="minorHAnsi"/>
                <w:iCs/>
                <w:sz w:val="24"/>
                <w:szCs w:val="24"/>
              </w:rPr>
            </w:pPr>
            <w:r w:rsidRPr="00721590">
              <w:rPr>
                <w:rFonts w:cstheme="minorHAnsi"/>
                <w:iCs/>
                <w:sz w:val="24"/>
                <w:szCs w:val="24"/>
              </w:rPr>
              <w:t>Horseshoe Beach</w:t>
            </w:r>
            <w:r w:rsidR="005A7234" w:rsidRPr="00721590">
              <w:rPr>
                <w:rFonts w:cstheme="minorHAnsi"/>
                <w:iCs/>
                <w:sz w:val="24"/>
                <w:szCs w:val="24"/>
              </w:rPr>
              <w:t xml:space="preserve">  </w:t>
            </w:r>
          </w:p>
        </w:tc>
        <w:tc>
          <w:tcPr>
            <w:tcW w:w="1558" w:type="dxa"/>
          </w:tcPr>
          <w:p w14:paraId="49ECDDF3" w14:textId="6EF2BED5"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-0.</w:t>
            </w:r>
            <w:r w:rsidR="001A11F2" w:rsidRPr="00721590">
              <w:rPr>
                <w:rFonts w:cstheme="minorHAnsi"/>
                <w:iCs/>
                <w:sz w:val="24"/>
                <w:szCs w:val="24"/>
              </w:rPr>
              <w:t>38</w:t>
            </w:r>
            <w:r w:rsidRPr="00721590">
              <w:rPr>
                <w:rFonts w:cstheme="minorHAnsi"/>
                <w:iCs/>
                <w:sz w:val="24"/>
                <w:szCs w:val="24"/>
              </w:rPr>
              <w:t xml:space="preserve">    </w:t>
            </w:r>
          </w:p>
        </w:tc>
        <w:tc>
          <w:tcPr>
            <w:tcW w:w="1558" w:type="dxa"/>
          </w:tcPr>
          <w:p w14:paraId="1F0B95F6" w14:textId="718FE870"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43</w:t>
            </w:r>
            <w:r w:rsidRPr="00721590">
              <w:rPr>
                <w:rFonts w:cstheme="minorHAnsi"/>
                <w:iCs/>
                <w:sz w:val="24"/>
                <w:szCs w:val="24"/>
              </w:rPr>
              <w:t xml:space="preserve">  </w:t>
            </w:r>
          </w:p>
        </w:tc>
        <w:tc>
          <w:tcPr>
            <w:tcW w:w="1558" w:type="dxa"/>
          </w:tcPr>
          <w:p w14:paraId="1A84BA50" w14:textId="38D502A7" w:rsidR="005A7234" w:rsidRPr="00721590" w:rsidRDefault="005A7234" w:rsidP="009D4EA6">
            <w:pPr>
              <w:spacing w:line="480" w:lineRule="auto"/>
              <w:rPr>
                <w:rFonts w:cstheme="minorHAnsi"/>
                <w:iCs/>
                <w:sz w:val="24"/>
                <w:szCs w:val="24"/>
              </w:rPr>
            </w:pPr>
            <w:r w:rsidRPr="00721590">
              <w:rPr>
                <w:rFonts w:cstheme="minorHAnsi"/>
                <w:iCs/>
                <w:sz w:val="24"/>
                <w:szCs w:val="24"/>
              </w:rPr>
              <w:t>-</w:t>
            </w:r>
            <w:r w:rsidR="001A11F2" w:rsidRPr="00721590">
              <w:rPr>
                <w:rFonts w:cstheme="minorHAnsi"/>
                <w:iCs/>
                <w:sz w:val="24"/>
                <w:szCs w:val="24"/>
              </w:rPr>
              <w:t>0.89</w:t>
            </w:r>
            <w:r w:rsidRPr="00721590">
              <w:rPr>
                <w:rFonts w:cstheme="minorHAnsi"/>
                <w:iCs/>
                <w:sz w:val="24"/>
                <w:szCs w:val="24"/>
              </w:rPr>
              <w:t xml:space="preserve"> </w:t>
            </w:r>
          </w:p>
        </w:tc>
        <w:tc>
          <w:tcPr>
            <w:tcW w:w="1559" w:type="dxa"/>
          </w:tcPr>
          <w:p w14:paraId="70EC4E86" w14:textId="5ED3A525"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37</w:t>
            </w:r>
            <w:r w:rsidRPr="00721590">
              <w:rPr>
                <w:rFonts w:cstheme="minorHAnsi"/>
                <w:iCs/>
                <w:sz w:val="24"/>
                <w:szCs w:val="24"/>
              </w:rPr>
              <w:t xml:space="preserve">    </w:t>
            </w:r>
          </w:p>
        </w:tc>
      </w:tr>
      <w:tr w:rsidR="005A7234" w:rsidRPr="00721590" w14:paraId="1C8ABF58" w14:textId="77777777" w:rsidTr="00BA28B8">
        <w:tc>
          <w:tcPr>
            <w:tcW w:w="2610" w:type="dxa"/>
          </w:tcPr>
          <w:p w14:paraId="7E3C387A" w14:textId="72AF7259" w:rsidR="005A7234" w:rsidRPr="00721590" w:rsidRDefault="00EC66C9" w:rsidP="009D4EA6">
            <w:pPr>
              <w:spacing w:line="480" w:lineRule="auto"/>
              <w:rPr>
                <w:rFonts w:cstheme="minorHAnsi"/>
                <w:iCs/>
                <w:sz w:val="24"/>
                <w:szCs w:val="24"/>
              </w:rPr>
            </w:pPr>
            <w:r w:rsidRPr="00721590">
              <w:rPr>
                <w:rFonts w:cstheme="minorHAnsi"/>
                <w:iCs/>
                <w:sz w:val="24"/>
                <w:szCs w:val="24"/>
              </w:rPr>
              <w:t>Lone Cabbage</w:t>
            </w:r>
          </w:p>
        </w:tc>
        <w:tc>
          <w:tcPr>
            <w:tcW w:w="1558" w:type="dxa"/>
          </w:tcPr>
          <w:p w14:paraId="674F962E" w14:textId="78736C88" w:rsidR="005A7234" w:rsidRPr="00721590" w:rsidRDefault="005A7234" w:rsidP="009D4EA6">
            <w:pPr>
              <w:spacing w:line="480" w:lineRule="auto"/>
              <w:rPr>
                <w:rFonts w:cstheme="minorHAnsi"/>
                <w:iCs/>
                <w:sz w:val="24"/>
                <w:szCs w:val="24"/>
              </w:rPr>
            </w:pPr>
            <w:r w:rsidRPr="00721590">
              <w:rPr>
                <w:rFonts w:cstheme="minorHAnsi"/>
                <w:iCs/>
                <w:sz w:val="24"/>
                <w:szCs w:val="24"/>
              </w:rPr>
              <w:t>-</w:t>
            </w:r>
            <w:r w:rsidR="001A11F2" w:rsidRPr="00721590">
              <w:rPr>
                <w:rFonts w:cstheme="minorHAnsi"/>
                <w:iCs/>
                <w:sz w:val="24"/>
                <w:szCs w:val="24"/>
              </w:rPr>
              <w:t>1.21</w:t>
            </w:r>
            <w:r w:rsidRPr="00721590">
              <w:rPr>
                <w:rFonts w:cstheme="minorHAnsi"/>
                <w:iCs/>
                <w:sz w:val="24"/>
                <w:szCs w:val="24"/>
              </w:rPr>
              <w:t xml:space="preserve">    </w:t>
            </w:r>
          </w:p>
        </w:tc>
        <w:tc>
          <w:tcPr>
            <w:tcW w:w="1558" w:type="dxa"/>
          </w:tcPr>
          <w:p w14:paraId="73415845" w14:textId="7F17936A"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42</w:t>
            </w:r>
            <w:r w:rsidRPr="00721590">
              <w:rPr>
                <w:rFonts w:cstheme="minorHAnsi"/>
                <w:iCs/>
                <w:sz w:val="24"/>
                <w:szCs w:val="24"/>
              </w:rPr>
              <w:t xml:space="preserve">  </w:t>
            </w:r>
          </w:p>
        </w:tc>
        <w:tc>
          <w:tcPr>
            <w:tcW w:w="1558" w:type="dxa"/>
          </w:tcPr>
          <w:p w14:paraId="2CE44F0C" w14:textId="467F4D02" w:rsidR="005A7234" w:rsidRPr="00721590" w:rsidRDefault="005A7234" w:rsidP="009D4EA6">
            <w:pPr>
              <w:spacing w:line="480" w:lineRule="auto"/>
              <w:rPr>
                <w:rFonts w:cstheme="minorHAnsi"/>
                <w:iCs/>
                <w:sz w:val="24"/>
                <w:szCs w:val="24"/>
              </w:rPr>
            </w:pPr>
            <w:r w:rsidRPr="00721590">
              <w:rPr>
                <w:rFonts w:cstheme="minorHAnsi"/>
                <w:iCs/>
                <w:sz w:val="24"/>
                <w:szCs w:val="24"/>
              </w:rPr>
              <w:t>-</w:t>
            </w:r>
            <w:r w:rsidR="001A11F2" w:rsidRPr="00721590">
              <w:rPr>
                <w:rFonts w:cstheme="minorHAnsi"/>
                <w:iCs/>
                <w:sz w:val="24"/>
                <w:szCs w:val="24"/>
              </w:rPr>
              <w:t>2.87</w:t>
            </w:r>
            <w:r w:rsidRPr="00721590">
              <w:rPr>
                <w:rFonts w:cstheme="minorHAnsi"/>
                <w:iCs/>
                <w:sz w:val="24"/>
                <w:szCs w:val="24"/>
              </w:rPr>
              <w:t xml:space="preserve"> </w:t>
            </w:r>
          </w:p>
        </w:tc>
        <w:tc>
          <w:tcPr>
            <w:tcW w:w="1559" w:type="dxa"/>
          </w:tcPr>
          <w:p w14:paraId="4DB93C20" w14:textId="0E83DEAC" w:rsidR="005A7234" w:rsidRPr="00721590" w:rsidRDefault="00FB2A58" w:rsidP="009D4EA6">
            <w:pPr>
              <w:spacing w:line="480" w:lineRule="auto"/>
              <w:rPr>
                <w:rFonts w:cstheme="minorHAnsi"/>
                <w:iCs/>
                <w:sz w:val="24"/>
                <w:szCs w:val="24"/>
              </w:rPr>
            </w:pPr>
            <w:r w:rsidRPr="00721590">
              <w:rPr>
                <w:rFonts w:cstheme="minorHAnsi"/>
                <w:iCs/>
                <w:sz w:val="24"/>
                <w:szCs w:val="24"/>
              </w:rPr>
              <w:t>&lt;0.01</w:t>
            </w:r>
            <w:r w:rsidR="005A7234" w:rsidRPr="00721590">
              <w:rPr>
                <w:rFonts w:cstheme="minorHAnsi"/>
                <w:iCs/>
                <w:sz w:val="24"/>
                <w:szCs w:val="24"/>
              </w:rPr>
              <w:t xml:space="preserve">    </w:t>
            </w:r>
          </w:p>
        </w:tc>
      </w:tr>
      <w:tr w:rsidR="00F2108F" w:rsidRPr="00721590" w14:paraId="6BE44231" w14:textId="77777777" w:rsidTr="00BA28B8">
        <w:tc>
          <w:tcPr>
            <w:tcW w:w="2610" w:type="dxa"/>
          </w:tcPr>
          <w:p w14:paraId="11DB42ED" w14:textId="633D31BF" w:rsidR="00F2108F" w:rsidRPr="00721590" w:rsidRDefault="00F2108F" w:rsidP="009D4EA6">
            <w:pPr>
              <w:spacing w:line="480" w:lineRule="auto"/>
              <w:rPr>
                <w:rFonts w:cstheme="minorHAnsi"/>
                <w:iCs/>
                <w:sz w:val="24"/>
                <w:szCs w:val="24"/>
              </w:rPr>
            </w:pPr>
            <w:r w:rsidRPr="00721590">
              <w:rPr>
                <w:rFonts w:cstheme="minorHAnsi"/>
                <w:color w:val="222222"/>
                <w:sz w:val="24"/>
                <w:szCs w:val="24"/>
                <w:shd w:val="clear" w:color="auto" w:fill="FFFFFF"/>
              </w:rPr>
              <w:t xml:space="preserve">Period: </w:t>
            </w:r>
            <w:r w:rsidR="001A11F2" w:rsidRPr="00721590">
              <w:rPr>
                <w:rFonts w:cstheme="minorHAnsi"/>
                <w:color w:val="222222"/>
                <w:sz w:val="24"/>
                <w:szCs w:val="24"/>
                <w:shd w:val="clear" w:color="auto" w:fill="FFFFFF"/>
              </w:rPr>
              <w:t>locality Corrigan’s Reef</w:t>
            </w:r>
            <w:r w:rsidRPr="00721590">
              <w:rPr>
                <w:rFonts w:cstheme="minorHAnsi"/>
                <w:color w:val="222222"/>
                <w:sz w:val="24"/>
                <w:szCs w:val="24"/>
                <w:shd w:val="clear" w:color="auto" w:fill="FFFFFF"/>
              </w:rPr>
              <w:t xml:space="preserve"> </w:t>
            </w:r>
          </w:p>
        </w:tc>
        <w:tc>
          <w:tcPr>
            <w:tcW w:w="1558" w:type="dxa"/>
          </w:tcPr>
          <w:p w14:paraId="23A33B2B" w14:textId="4CE6DC1B" w:rsidR="00F2108F" w:rsidRPr="00721590" w:rsidRDefault="00F2108F" w:rsidP="009D4EA6">
            <w:pPr>
              <w:spacing w:line="480" w:lineRule="auto"/>
              <w:rPr>
                <w:rFonts w:cstheme="minorHAnsi"/>
                <w:iCs/>
                <w:sz w:val="24"/>
                <w:szCs w:val="24"/>
              </w:rPr>
            </w:pPr>
            <w:r w:rsidRPr="00721590">
              <w:rPr>
                <w:rFonts w:cstheme="minorHAnsi"/>
                <w:iCs/>
                <w:sz w:val="24"/>
                <w:szCs w:val="24"/>
              </w:rPr>
              <w:t>0.0</w:t>
            </w:r>
            <w:r w:rsidR="001A11F2" w:rsidRPr="00721590">
              <w:rPr>
                <w:rFonts w:cstheme="minorHAnsi"/>
                <w:iCs/>
                <w:sz w:val="24"/>
                <w:szCs w:val="24"/>
              </w:rPr>
              <w:t>3</w:t>
            </w:r>
            <w:r w:rsidRPr="00721590">
              <w:rPr>
                <w:rFonts w:cstheme="minorHAnsi"/>
                <w:iCs/>
                <w:sz w:val="24"/>
                <w:szCs w:val="24"/>
              </w:rPr>
              <w:t xml:space="preserve">    </w:t>
            </w:r>
          </w:p>
        </w:tc>
        <w:tc>
          <w:tcPr>
            <w:tcW w:w="1558" w:type="dxa"/>
          </w:tcPr>
          <w:p w14:paraId="48219585" w14:textId="4F96DBEA" w:rsidR="00F2108F" w:rsidRPr="00721590" w:rsidRDefault="00F2108F" w:rsidP="009D4EA6">
            <w:pPr>
              <w:spacing w:line="480" w:lineRule="auto"/>
              <w:rPr>
                <w:rFonts w:cstheme="minorHAnsi"/>
                <w:iCs/>
                <w:sz w:val="24"/>
                <w:szCs w:val="24"/>
              </w:rPr>
            </w:pPr>
            <w:r w:rsidRPr="00721590">
              <w:rPr>
                <w:rFonts w:cstheme="minorHAnsi"/>
                <w:iCs/>
                <w:sz w:val="24"/>
                <w:szCs w:val="24"/>
              </w:rPr>
              <w:t>0.0</w:t>
            </w:r>
            <w:r w:rsidR="001A11F2" w:rsidRPr="00721590">
              <w:rPr>
                <w:rFonts w:cstheme="minorHAnsi"/>
                <w:iCs/>
                <w:sz w:val="24"/>
                <w:szCs w:val="24"/>
              </w:rPr>
              <w:t>5</w:t>
            </w:r>
            <w:r w:rsidRPr="00721590">
              <w:rPr>
                <w:rFonts w:cstheme="minorHAnsi"/>
                <w:iCs/>
                <w:sz w:val="24"/>
                <w:szCs w:val="24"/>
              </w:rPr>
              <w:t xml:space="preserve">   </w:t>
            </w:r>
          </w:p>
        </w:tc>
        <w:tc>
          <w:tcPr>
            <w:tcW w:w="1558" w:type="dxa"/>
          </w:tcPr>
          <w:p w14:paraId="4B71F24C" w14:textId="697F6D42" w:rsidR="00F2108F" w:rsidRPr="00721590" w:rsidRDefault="00F2108F"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60</w:t>
            </w:r>
            <w:r w:rsidRPr="00721590">
              <w:rPr>
                <w:rFonts w:cstheme="minorHAnsi"/>
                <w:iCs/>
                <w:sz w:val="24"/>
                <w:szCs w:val="24"/>
              </w:rPr>
              <w:t xml:space="preserve"> </w:t>
            </w:r>
          </w:p>
        </w:tc>
        <w:tc>
          <w:tcPr>
            <w:tcW w:w="1559" w:type="dxa"/>
          </w:tcPr>
          <w:p w14:paraId="6D69256C" w14:textId="588F613B" w:rsidR="00F2108F" w:rsidRPr="00721590" w:rsidRDefault="00F2108F"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55</w:t>
            </w:r>
            <w:r w:rsidRPr="00721590">
              <w:rPr>
                <w:rFonts w:cstheme="minorHAnsi"/>
                <w:iCs/>
                <w:sz w:val="24"/>
                <w:szCs w:val="24"/>
              </w:rPr>
              <w:t xml:space="preserve">    </w:t>
            </w:r>
          </w:p>
        </w:tc>
      </w:tr>
      <w:tr w:rsidR="00F2108F" w:rsidRPr="00721590" w14:paraId="3A0E5F20" w14:textId="77777777" w:rsidTr="00FB2A58">
        <w:tc>
          <w:tcPr>
            <w:tcW w:w="2610" w:type="dxa"/>
          </w:tcPr>
          <w:p w14:paraId="2ECC4352" w14:textId="6CA282C5" w:rsidR="00F2108F" w:rsidRPr="00721590" w:rsidRDefault="00F2108F" w:rsidP="009D4EA6">
            <w:pPr>
              <w:spacing w:line="480" w:lineRule="auto"/>
              <w:rPr>
                <w:rFonts w:cstheme="minorHAnsi"/>
                <w:iCs/>
                <w:sz w:val="24"/>
                <w:szCs w:val="24"/>
              </w:rPr>
            </w:pPr>
            <w:r w:rsidRPr="00721590">
              <w:rPr>
                <w:rFonts w:cstheme="minorHAnsi"/>
                <w:color w:val="222222"/>
                <w:sz w:val="24"/>
                <w:szCs w:val="24"/>
                <w:shd w:val="clear" w:color="auto" w:fill="FFFFFF"/>
              </w:rPr>
              <w:t xml:space="preserve">Period: </w:t>
            </w:r>
            <w:r w:rsidR="001A11F2" w:rsidRPr="00721590">
              <w:rPr>
                <w:rFonts w:cstheme="minorHAnsi"/>
                <w:color w:val="222222"/>
                <w:sz w:val="24"/>
                <w:szCs w:val="24"/>
                <w:shd w:val="clear" w:color="auto" w:fill="FFFFFF"/>
              </w:rPr>
              <w:t>locality Horseshoe Beach</w:t>
            </w:r>
            <w:r w:rsidRPr="00721590">
              <w:rPr>
                <w:rFonts w:cstheme="minorHAnsi"/>
                <w:color w:val="222222"/>
                <w:sz w:val="24"/>
                <w:szCs w:val="24"/>
                <w:shd w:val="clear" w:color="auto" w:fill="FFFFFF"/>
              </w:rPr>
              <w:t xml:space="preserve"> </w:t>
            </w:r>
          </w:p>
        </w:tc>
        <w:tc>
          <w:tcPr>
            <w:tcW w:w="1558" w:type="dxa"/>
          </w:tcPr>
          <w:p w14:paraId="6D3F5B75" w14:textId="0068045D" w:rsidR="00F2108F" w:rsidRPr="00721590" w:rsidRDefault="001A11F2" w:rsidP="009D4EA6">
            <w:pPr>
              <w:spacing w:line="480" w:lineRule="auto"/>
              <w:rPr>
                <w:rFonts w:cstheme="minorHAnsi"/>
                <w:iCs/>
                <w:sz w:val="24"/>
                <w:szCs w:val="24"/>
              </w:rPr>
            </w:pPr>
            <w:r w:rsidRPr="00721590">
              <w:rPr>
                <w:rFonts w:cstheme="minorHAnsi"/>
                <w:iCs/>
                <w:sz w:val="24"/>
                <w:szCs w:val="24"/>
              </w:rPr>
              <w:t>-0.001</w:t>
            </w:r>
            <w:r w:rsidR="00F2108F" w:rsidRPr="00721590">
              <w:rPr>
                <w:rFonts w:cstheme="minorHAnsi"/>
                <w:iCs/>
                <w:sz w:val="24"/>
                <w:szCs w:val="24"/>
              </w:rPr>
              <w:t xml:space="preserve">    </w:t>
            </w:r>
          </w:p>
        </w:tc>
        <w:tc>
          <w:tcPr>
            <w:tcW w:w="1558" w:type="dxa"/>
          </w:tcPr>
          <w:p w14:paraId="32A479F6" w14:textId="502B6185" w:rsidR="00F2108F" w:rsidRPr="00721590" w:rsidRDefault="00F2108F" w:rsidP="009D4EA6">
            <w:pPr>
              <w:spacing w:line="480" w:lineRule="auto"/>
              <w:rPr>
                <w:rFonts w:cstheme="minorHAnsi"/>
                <w:iCs/>
                <w:sz w:val="24"/>
                <w:szCs w:val="24"/>
              </w:rPr>
            </w:pPr>
            <w:r w:rsidRPr="00721590">
              <w:rPr>
                <w:rFonts w:cstheme="minorHAnsi"/>
                <w:iCs/>
                <w:sz w:val="24"/>
                <w:szCs w:val="24"/>
              </w:rPr>
              <w:t>0.0</w:t>
            </w:r>
            <w:r w:rsidR="001A11F2" w:rsidRPr="00721590">
              <w:rPr>
                <w:rFonts w:cstheme="minorHAnsi"/>
                <w:iCs/>
                <w:sz w:val="24"/>
                <w:szCs w:val="24"/>
              </w:rPr>
              <w:t>5</w:t>
            </w:r>
            <w:r w:rsidRPr="00721590">
              <w:rPr>
                <w:rFonts w:cstheme="minorHAnsi"/>
                <w:iCs/>
                <w:sz w:val="24"/>
                <w:szCs w:val="24"/>
              </w:rPr>
              <w:t xml:space="preserve">   </w:t>
            </w:r>
          </w:p>
        </w:tc>
        <w:tc>
          <w:tcPr>
            <w:tcW w:w="1558" w:type="dxa"/>
          </w:tcPr>
          <w:p w14:paraId="6AE79FEA" w14:textId="2B4900F6" w:rsidR="00F2108F" w:rsidRPr="00721590" w:rsidRDefault="001A11F2" w:rsidP="009D4EA6">
            <w:pPr>
              <w:spacing w:line="480" w:lineRule="auto"/>
              <w:rPr>
                <w:rFonts w:cstheme="minorHAnsi"/>
                <w:iCs/>
                <w:sz w:val="24"/>
                <w:szCs w:val="24"/>
              </w:rPr>
            </w:pPr>
            <w:r w:rsidRPr="00721590">
              <w:rPr>
                <w:rFonts w:cstheme="minorHAnsi"/>
                <w:iCs/>
                <w:sz w:val="24"/>
                <w:szCs w:val="24"/>
              </w:rPr>
              <w:t>-0.02</w:t>
            </w:r>
            <w:r w:rsidR="00F2108F" w:rsidRPr="00721590">
              <w:rPr>
                <w:rFonts w:cstheme="minorHAnsi"/>
                <w:iCs/>
                <w:sz w:val="24"/>
                <w:szCs w:val="24"/>
              </w:rPr>
              <w:t xml:space="preserve"> </w:t>
            </w:r>
          </w:p>
        </w:tc>
        <w:tc>
          <w:tcPr>
            <w:tcW w:w="1559" w:type="dxa"/>
          </w:tcPr>
          <w:p w14:paraId="52EED422" w14:textId="2AB6A872" w:rsidR="00F2108F" w:rsidRPr="00721590" w:rsidRDefault="00F2108F"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98</w:t>
            </w:r>
          </w:p>
        </w:tc>
      </w:tr>
      <w:tr w:rsidR="001A11F2" w:rsidRPr="00721590" w14:paraId="54E29E97" w14:textId="77777777" w:rsidTr="00BA28B8">
        <w:tc>
          <w:tcPr>
            <w:tcW w:w="2610" w:type="dxa"/>
            <w:tcBorders>
              <w:bottom w:val="single" w:sz="4" w:space="0" w:color="auto"/>
            </w:tcBorders>
          </w:tcPr>
          <w:p w14:paraId="7174E811" w14:textId="27A59171" w:rsidR="001A11F2" w:rsidRPr="00721590" w:rsidRDefault="001A11F2"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 xml:space="preserve">Period: locality </w:t>
            </w:r>
            <w:del w:id="100" w:author="Latysh, Natalie" w:date="2020-01-29T12:56:00Z">
              <w:r w:rsidRPr="00721590" w:rsidDel="00AC0062">
                <w:rPr>
                  <w:rFonts w:cstheme="minorHAnsi"/>
                  <w:color w:val="222222"/>
                  <w:sz w:val="24"/>
                  <w:szCs w:val="24"/>
                  <w:shd w:val="clear" w:color="auto" w:fill="FFFFFF"/>
                </w:rPr>
                <w:delText xml:space="preserve">Lone </w:delText>
              </w:r>
            </w:del>
            <w:ins w:id="101" w:author="Latysh, Natalie" w:date="2020-01-29T12:56:00Z">
              <w:r w:rsidR="00AC0062">
                <w:rPr>
                  <w:rFonts w:cstheme="minorHAnsi"/>
                  <w:color w:val="222222"/>
                  <w:sz w:val="24"/>
                  <w:szCs w:val="24"/>
                  <w:shd w:val="clear" w:color="auto" w:fill="FFFFFF"/>
                </w:rPr>
                <w:t xml:space="preserve">Lone </w:t>
              </w:r>
            </w:ins>
            <w:r w:rsidRPr="00721590">
              <w:rPr>
                <w:rFonts w:cstheme="minorHAnsi"/>
                <w:color w:val="222222"/>
                <w:sz w:val="24"/>
                <w:szCs w:val="24"/>
                <w:shd w:val="clear" w:color="auto" w:fill="FFFFFF"/>
              </w:rPr>
              <w:t>Cabbage</w:t>
            </w:r>
          </w:p>
        </w:tc>
        <w:tc>
          <w:tcPr>
            <w:tcW w:w="1558" w:type="dxa"/>
            <w:tcBorders>
              <w:bottom w:val="single" w:sz="4" w:space="0" w:color="auto"/>
            </w:tcBorders>
          </w:tcPr>
          <w:p w14:paraId="2CF7D880" w14:textId="795E1970" w:rsidR="001A11F2" w:rsidRPr="00721590" w:rsidDel="001A11F2" w:rsidRDefault="001A11F2" w:rsidP="009D4EA6">
            <w:pPr>
              <w:spacing w:line="480" w:lineRule="auto"/>
              <w:rPr>
                <w:rFonts w:cstheme="minorHAnsi"/>
                <w:iCs/>
                <w:sz w:val="24"/>
                <w:szCs w:val="24"/>
              </w:rPr>
            </w:pPr>
            <w:r w:rsidRPr="00721590">
              <w:rPr>
                <w:rFonts w:cstheme="minorHAnsi"/>
                <w:iCs/>
                <w:sz w:val="24"/>
                <w:szCs w:val="24"/>
              </w:rPr>
              <w:t>0.11</w:t>
            </w:r>
          </w:p>
        </w:tc>
        <w:tc>
          <w:tcPr>
            <w:tcW w:w="1558" w:type="dxa"/>
            <w:tcBorders>
              <w:bottom w:val="single" w:sz="4" w:space="0" w:color="auto"/>
            </w:tcBorders>
          </w:tcPr>
          <w:p w14:paraId="3B3977F3" w14:textId="5E8F72A6" w:rsidR="001A11F2" w:rsidRPr="00721590" w:rsidRDefault="001A11F2" w:rsidP="009D4EA6">
            <w:pPr>
              <w:spacing w:line="480" w:lineRule="auto"/>
              <w:rPr>
                <w:rFonts w:cstheme="minorHAnsi"/>
                <w:iCs/>
                <w:sz w:val="24"/>
                <w:szCs w:val="24"/>
              </w:rPr>
            </w:pPr>
            <w:r w:rsidRPr="00721590">
              <w:rPr>
                <w:rFonts w:cstheme="minorHAnsi"/>
                <w:iCs/>
                <w:sz w:val="24"/>
                <w:szCs w:val="24"/>
              </w:rPr>
              <w:t>0.004</w:t>
            </w:r>
          </w:p>
        </w:tc>
        <w:tc>
          <w:tcPr>
            <w:tcW w:w="1558" w:type="dxa"/>
            <w:tcBorders>
              <w:bottom w:val="single" w:sz="4" w:space="0" w:color="auto"/>
            </w:tcBorders>
          </w:tcPr>
          <w:p w14:paraId="26BB69C4" w14:textId="07EE3E9F" w:rsidR="001A11F2" w:rsidRPr="00721590" w:rsidRDefault="001A11F2" w:rsidP="009D4EA6">
            <w:pPr>
              <w:spacing w:line="480" w:lineRule="auto"/>
              <w:rPr>
                <w:rFonts w:cstheme="minorHAnsi"/>
                <w:iCs/>
                <w:sz w:val="24"/>
                <w:szCs w:val="24"/>
              </w:rPr>
            </w:pPr>
            <w:r w:rsidRPr="00721590">
              <w:rPr>
                <w:rFonts w:cstheme="minorHAnsi"/>
                <w:iCs/>
                <w:sz w:val="24"/>
                <w:szCs w:val="24"/>
              </w:rPr>
              <w:t>2.76</w:t>
            </w:r>
          </w:p>
        </w:tc>
        <w:tc>
          <w:tcPr>
            <w:tcW w:w="1559" w:type="dxa"/>
            <w:tcBorders>
              <w:bottom w:val="single" w:sz="4" w:space="0" w:color="auto"/>
            </w:tcBorders>
          </w:tcPr>
          <w:p w14:paraId="7ED5386D" w14:textId="74022C3F" w:rsidR="001A11F2" w:rsidRPr="00721590" w:rsidRDefault="00FB2A58" w:rsidP="009D4EA6">
            <w:pPr>
              <w:spacing w:line="480" w:lineRule="auto"/>
              <w:rPr>
                <w:rFonts w:cstheme="minorHAnsi"/>
                <w:iCs/>
                <w:sz w:val="24"/>
                <w:szCs w:val="24"/>
              </w:rPr>
            </w:pPr>
            <w:r w:rsidRPr="00721590">
              <w:rPr>
                <w:rFonts w:cstheme="minorHAnsi"/>
                <w:iCs/>
                <w:sz w:val="24"/>
                <w:szCs w:val="24"/>
              </w:rPr>
              <w:t>&lt; 0.01</w:t>
            </w:r>
          </w:p>
        </w:tc>
      </w:tr>
    </w:tbl>
    <w:p w14:paraId="3330719C" w14:textId="6A75EF48" w:rsidR="00F41CC3" w:rsidRPr="00721590" w:rsidRDefault="00F41CC3" w:rsidP="009D4EA6">
      <w:pPr>
        <w:spacing w:line="480" w:lineRule="auto"/>
        <w:rPr>
          <w:rFonts w:cstheme="minorHAnsi"/>
          <w:iCs/>
          <w:sz w:val="24"/>
          <w:szCs w:val="24"/>
        </w:rPr>
      </w:pPr>
      <w:r w:rsidRPr="00721590">
        <w:rPr>
          <w:rFonts w:cstheme="minorHAnsi"/>
          <w:iCs/>
          <w:sz w:val="24"/>
          <w:szCs w:val="24"/>
        </w:rPr>
        <w:br w:type="page"/>
      </w:r>
    </w:p>
    <w:p w14:paraId="365B7191" w14:textId="1232DCD5" w:rsidR="005A7234" w:rsidRPr="00721590" w:rsidRDefault="005A7234" w:rsidP="009D4EA6">
      <w:pPr>
        <w:spacing w:after="0" w:line="480" w:lineRule="auto"/>
        <w:rPr>
          <w:rFonts w:cstheme="minorHAnsi"/>
          <w:iCs/>
          <w:sz w:val="24"/>
          <w:szCs w:val="24"/>
        </w:rPr>
      </w:pPr>
      <w:r w:rsidRPr="00721590">
        <w:rPr>
          <w:rFonts w:cstheme="minorHAnsi"/>
          <w:iCs/>
          <w:sz w:val="24"/>
          <w:szCs w:val="24"/>
        </w:rPr>
        <w:lastRenderedPageBreak/>
        <w:t>T</w:t>
      </w:r>
      <w:r w:rsidR="00BA28B8" w:rsidRPr="00721590">
        <w:rPr>
          <w:rFonts w:cstheme="minorHAnsi"/>
          <w:iCs/>
          <w:sz w:val="24"/>
          <w:szCs w:val="24"/>
        </w:rPr>
        <w:t>ABLE</w:t>
      </w:r>
      <w:r w:rsidRPr="00721590">
        <w:rPr>
          <w:rFonts w:cstheme="minorHAnsi"/>
          <w:iCs/>
          <w:sz w:val="24"/>
          <w:szCs w:val="24"/>
        </w:rPr>
        <w:t xml:space="preserve"> </w:t>
      </w:r>
      <w:r w:rsidR="00EC66C9" w:rsidRPr="00721590">
        <w:rPr>
          <w:rFonts w:cstheme="minorHAnsi"/>
          <w:iCs/>
          <w:sz w:val="24"/>
          <w:szCs w:val="24"/>
        </w:rPr>
        <w:t>3</w:t>
      </w:r>
      <w:r w:rsidR="001B76FB" w:rsidRPr="00721590">
        <w:rPr>
          <w:rFonts w:cstheme="minorHAnsi"/>
          <w:iCs/>
          <w:sz w:val="24"/>
          <w:szCs w:val="24"/>
        </w:rPr>
        <w:t xml:space="preserve">. </w:t>
      </w:r>
      <w:r w:rsidR="007F11CA" w:rsidRPr="00721590">
        <w:rPr>
          <w:rFonts w:cstheme="minorHAnsi"/>
          <w:iCs/>
          <w:sz w:val="24"/>
          <w:szCs w:val="24"/>
        </w:rPr>
        <w:t xml:space="preserve">Model selection table assessing improvements in the fit of best fit </w:t>
      </w:r>
      <w:r w:rsidR="00201D5C" w:rsidRPr="00721590">
        <w:rPr>
          <w:rFonts w:cstheme="minorHAnsi"/>
          <w:iCs/>
          <w:sz w:val="24"/>
          <w:szCs w:val="24"/>
        </w:rPr>
        <w:t xml:space="preserve">GLM (Generalized Linear Model) </w:t>
      </w:r>
      <w:del w:id="102" w:author="Latysh, Natalie" w:date="2020-01-29T12:51:00Z">
        <w:r w:rsidR="007F11CA" w:rsidRPr="00721590" w:rsidDel="0056077F">
          <w:rPr>
            <w:rFonts w:cstheme="minorHAnsi"/>
            <w:iCs/>
            <w:sz w:val="24"/>
            <w:szCs w:val="24"/>
          </w:rPr>
          <w:delText xml:space="preserve">model </w:delText>
        </w:r>
      </w:del>
      <w:r w:rsidR="007F11CA" w:rsidRPr="00721590">
        <w:rPr>
          <w:rFonts w:cstheme="minorHAnsi"/>
          <w:iCs/>
          <w:sz w:val="24"/>
          <w:szCs w:val="24"/>
        </w:rPr>
        <w:t xml:space="preserve">from Table 1 (oyster counts = period * </w:t>
      </w:r>
      <w:r w:rsidR="001A11F2" w:rsidRPr="00721590">
        <w:rPr>
          <w:rFonts w:cstheme="minorHAnsi"/>
          <w:iCs/>
          <w:sz w:val="24"/>
          <w:szCs w:val="24"/>
        </w:rPr>
        <w:t>locality</w:t>
      </w:r>
      <w:r w:rsidR="007F11CA" w:rsidRPr="00721590">
        <w:rPr>
          <w:rFonts w:cstheme="minorHAnsi"/>
          <w:iCs/>
          <w:sz w:val="24"/>
          <w:szCs w:val="24"/>
        </w:rPr>
        <w:t xml:space="preserve"> + </w:t>
      </w:r>
      <w:r w:rsidR="001A11F2" w:rsidRPr="00721590">
        <w:rPr>
          <w:rFonts w:cstheme="minorHAnsi"/>
          <w:iCs/>
          <w:sz w:val="24"/>
          <w:szCs w:val="24"/>
        </w:rPr>
        <w:t xml:space="preserve">site </w:t>
      </w:r>
      <w:r w:rsidR="007F11CA" w:rsidRPr="00721590">
        <w:rPr>
          <w:rFonts w:cstheme="minorHAnsi"/>
          <w:iCs/>
          <w:sz w:val="24"/>
          <w:szCs w:val="24"/>
        </w:rPr>
        <w:t xml:space="preserve">+ offset(log(transect length))) </w:t>
      </w:r>
      <w:r w:rsidR="00B913CB" w:rsidRPr="00721590">
        <w:rPr>
          <w:rFonts w:cstheme="minorHAnsi"/>
          <w:iCs/>
          <w:sz w:val="24"/>
          <w:szCs w:val="24"/>
        </w:rPr>
        <w:t xml:space="preserve">with the </w:t>
      </w:r>
      <w:r w:rsidR="007F11CA" w:rsidRPr="00721590">
        <w:rPr>
          <w:rFonts w:cstheme="minorHAnsi"/>
          <w:iCs/>
          <w:sz w:val="24"/>
          <w:szCs w:val="24"/>
        </w:rPr>
        <w:t>addition of covariate described</w:t>
      </w:r>
      <w:proofErr w:type="gramStart"/>
      <w:r w:rsidR="007F11CA" w:rsidRPr="00721590">
        <w:rPr>
          <w:rFonts w:cstheme="minorHAnsi"/>
          <w:iCs/>
          <w:sz w:val="24"/>
          <w:szCs w:val="24"/>
        </w:rPr>
        <w:t xml:space="preserve">.  </w:t>
      </w:r>
      <w:proofErr w:type="gramEnd"/>
    </w:p>
    <w:tbl>
      <w:tblPr>
        <w:tblStyle w:val="TableGrid"/>
        <w:tblW w:w="10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1440"/>
        <w:gridCol w:w="1265"/>
        <w:gridCol w:w="1338"/>
        <w:gridCol w:w="1170"/>
      </w:tblGrid>
      <w:tr w:rsidR="00F768D9" w:rsidRPr="00721590" w14:paraId="50F3D5F9" w14:textId="1CE4E2F4" w:rsidTr="00CE2403">
        <w:tc>
          <w:tcPr>
            <w:tcW w:w="5040" w:type="dxa"/>
            <w:tcBorders>
              <w:top w:val="single" w:sz="4" w:space="0" w:color="auto"/>
              <w:bottom w:val="single" w:sz="4" w:space="0" w:color="auto"/>
            </w:tcBorders>
          </w:tcPr>
          <w:p w14:paraId="1C2EB47E" w14:textId="0278508D" w:rsidR="00F768D9" w:rsidRPr="00721590" w:rsidRDefault="00F768D9" w:rsidP="00BA28B8">
            <w:pPr>
              <w:rPr>
                <w:rFonts w:cstheme="minorHAnsi"/>
                <w:iCs/>
                <w:sz w:val="24"/>
                <w:szCs w:val="24"/>
              </w:rPr>
            </w:pPr>
            <w:r w:rsidRPr="00721590">
              <w:rPr>
                <w:rFonts w:cstheme="minorHAnsi"/>
                <w:iCs/>
                <w:sz w:val="24"/>
                <w:szCs w:val="24"/>
              </w:rPr>
              <w:t>Covariate description</w:t>
            </w:r>
          </w:p>
        </w:tc>
        <w:tc>
          <w:tcPr>
            <w:tcW w:w="1440" w:type="dxa"/>
            <w:tcBorders>
              <w:top w:val="single" w:sz="4" w:space="0" w:color="auto"/>
              <w:bottom w:val="single" w:sz="4" w:space="0" w:color="auto"/>
            </w:tcBorders>
          </w:tcPr>
          <w:p w14:paraId="46CF0A1C" w14:textId="1C61CD4D" w:rsidR="00F768D9" w:rsidRPr="00721590" w:rsidRDefault="00F768D9" w:rsidP="00BA28B8">
            <w:pPr>
              <w:rPr>
                <w:rFonts w:cstheme="minorHAnsi"/>
                <w:iCs/>
                <w:sz w:val="24"/>
                <w:szCs w:val="24"/>
              </w:rPr>
            </w:pPr>
            <w:r w:rsidRPr="00721590">
              <w:rPr>
                <w:rFonts w:cstheme="minorHAnsi"/>
                <w:iCs/>
                <w:sz w:val="24"/>
                <w:szCs w:val="24"/>
              </w:rPr>
              <w:t xml:space="preserve">Number of parameters  </w:t>
            </w:r>
          </w:p>
        </w:tc>
        <w:tc>
          <w:tcPr>
            <w:tcW w:w="1265" w:type="dxa"/>
            <w:tcBorders>
              <w:top w:val="single" w:sz="4" w:space="0" w:color="auto"/>
              <w:bottom w:val="single" w:sz="4" w:space="0" w:color="auto"/>
            </w:tcBorders>
          </w:tcPr>
          <w:p w14:paraId="0FC3A0D4" w14:textId="77777777" w:rsidR="00F768D9" w:rsidRPr="00721590" w:rsidRDefault="00F768D9" w:rsidP="00BA28B8">
            <w:pPr>
              <w:rPr>
                <w:rFonts w:cstheme="minorHAnsi"/>
                <w:iCs/>
                <w:sz w:val="24"/>
                <w:szCs w:val="24"/>
              </w:rPr>
            </w:pPr>
            <w:r w:rsidRPr="00721590">
              <w:rPr>
                <w:rFonts w:cstheme="minorHAnsi"/>
                <w:iCs/>
                <w:sz w:val="24"/>
                <w:szCs w:val="24"/>
              </w:rPr>
              <w:t xml:space="preserve">AIC </w:t>
            </w:r>
          </w:p>
        </w:tc>
        <w:tc>
          <w:tcPr>
            <w:tcW w:w="1338" w:type="dxa"/>
            <w:tcBorders>
              <w:top w:val="single" w:sz="4" w:space="0" w:color="auto"/>
              <w:bottom w:val="single" w:sz="4" w:space="0" w:color="auto"/>
            </w:tcBorders>
          </w:tcPr>
          <w:p w14:paraId="595C4987" w14:textId="3B4B5095" w:rsidR="00F768D9" w:rsidRPr="00721590" w:rsidRDefault="00F768D9" w:rsidP="00BA28B8">
            <w:pPr>
              <w:rPr>
                <w:rFonts w:cstheme="minorHAnsi"/>
                <w:iCs/>
                <w:sz w:val="24"/>
                <w:szCs w:val="24"/>
              </w:rPr>
            </w:pPr>
            <w:r w:rsidRPr="00721590">
              <w:rPr>
                <w:rFonts w:cstheme="minorHAnsi"/>
                <w:iCs/>
                <w:sz w:val="24"/>
                <w:szCs w:val="24"/>
              </w:rPr>
              <w:t xml:space="preserve">Delta AIC </w:t>
            </w:r>
          </w:p>
        </w:tc>
        <w:tc>
          <w:tcPr>
            <w:tcW w:w="1170" w:type="dxa"/>
            <w:tcBorders>
              <w:top w:val="single" w:sz="4" w:space="0" w:color="auto"/>
              <w:bottom w:val="single" w:sz="4" w:space="0" w:color="auto"/>
            </w:tcBorders>
          </w:tcPr>
          <w:p w14:paraId="13E37D37" w14:textId="535F2BC2" w:rsidR="00F768D9" w:rsidRPr="00721590" w:rsidRDefault="00F768D9" w:rsidP="00BA28B8">
            <w:pPr>
              <w:rPr>
                <w:rFonts w:cstheme="minorHAnsi"/>
                <w:iCs/>
                <w:sz w:val="24"/>
                <w:szCs w:val="24"/>
              </w:rPr>
            </w:pPr>
            <w:r w:rsidRPr="00721590">
              <w:rPr>
                <w:rFonts w:cstheme="minorHAnsi"/>
                <w:iCs/>
                <w:sz w:val="24"/>
                <w:szCs w:val="24"/>
              </w:rPr>
              <w:t>AIC Weight</w:t>
            </w:r>
          </w:p>
        </w:tc>
      </w:tr>
      <w:tr w:rsidR="00F768D9" w:rsidRPr="00721590" w14:paraId="7E86EA5B" w14:textId="194760E7" w:rsidTr="00CE2403">
        <w:tc>
          <w:tcPr>
            <w:tcW w:w="5040" w:type="dxa"/>
            <w:tcBorders>
              <w:top w:val="single" w:sz="4" w:space="0" w:color="auto"/>
            </w:tcBorders>
          </w:tcPr>
          <w:p w14:paraId="35648334" w14:textId="75D03217" w:rsidR="00F768D9" w:rsidRPr="00721590" w:rsidRDefault="00F768D9" w:rsidP="009D4EA6">
            <w:pPr>
              <w:spacing w:line="480" w:lineRule="auto"/>
              <w:rPr>
                <w:rFonts w:cstheme="minorHAnsi"/>
                <w:iCs/>
                <w:sz w:val="24"/>
                <w:szCs w:val="24"/>
              </w:rPr>
            </w:pPr>
            <w:r w:rsidRPr="00721590">
              <w:rPr>
                <w:rFonts w:cstheme="minorHAnsi"/>
                <w:iCs/>
                <w:sz w:val="24"/>
                <w:szCs w:val="24"/>
              </w:rPr>
              <w:t>Mean annual</w:t>
            </w:r>
            <w:r w:rsidR="0002033C" w:rsidRPr="00721590">
              <w:rPr>
                <w:rFonts w:cstheme="minorHAnsi"/>
                <w:iCs/>
                <w:sz w:val="24"/>
                <w:szCs w:val="24"/>
              </w:rPr>
              <w:t xml:space="preserve"> daily</w:t>
            </w:r>
            <w:r w:rsidRPr="00721590">
              <w:rPr>
                <w:rFonts w:cstheme="minorHAnsi"/>
                <w:iCs/>
                <w:sz w:val="24"/>
                <w:szCs w:val="24"/>
              </w:rPr>
              <w:t xml:space="preserve"> discharge with </w:t>
            </w:r>
            <w:r w:rsidR="00CE2403" w:rsidRPr="00721590">
              <w:rPr>
                <w:rFonts w:cstheme="minorHAnsi"/>
                <w:iCs/>
                <w:sz w:val="24"/>
                <w:szCs w:val="24"/>
              </w:rPr>
              <w:t>one</w:t>
            </w:r>
            <w:r w:rsidRPr="00721590">
              <w:rPr>
                <w:rFonts w:cstheme="minorHAnsi"/>
                <w:iCs/>
                <w:sz w:val="24"/>
                <w:szCs w:val="24"/>
              </w:rPr>
              <w:t>-year lag</w:t>
            </w:r>
          </w:p>
        </w:tc>
        <w:tc>
          <w:tcPr>
            <w:tcW w:w="1440" w:type="dxa"/>
            <w:tcBorders>
              <w:top w:val="single" w:sz="4" w:space="0" w:color="auto"/>
            </w:tcBorders>
          </w:tcPr>
          <w:p w14:paraId="6C0A423F" w14:textId="5CECAB1C"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Borders>
              <w:top w:val="single" w:sz="4" w:space="0" w:color="auto"/>
            </w:tcBorders>
          </w:tcPr>
          <w:p w14:paraId="609C5B5A" w14:textId="7E6D4502"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54.37</w:t>
            </w:r>
          </w:p>
        </w:tc>
        <w:tc>
          <w:tcPr>
            <w:tcW w:w="1338" w:type="dxa"/>
            <w:tcBorders>
              <w:top w:val="single" w:sz="4" w:space="0" w:color="auto"/>
            </w:tcBorders>
          </w:tcPr>
          <w:p w14:paraId="20ADAE7A" w14:textId="3A0C86E9"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c>
          <w:tcPr>
            <w:tcW w:w="1170" w:type="dxa"/>
            <w:tcBorders>
              <w:top w:val="single" w:sz="4" w:space="0" w:color="auto"/>
            </w:tcBorders>
          </w:tcPr>
          <w:p w14:paraId="625D410D" w14:textId="40FD56E3"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0.5</w:t>
            </w:r>
            <w:r w:rsidR="00655A08" w:rsidRPr="00721590">
              <w:rPr>
                <w:rFonts w:cstheme="minorHAnsi"/>
                <w:iCs/>
                <w:sz w:val="24"/>
                <w:szCs w:val="24"/>
              </w:rPr>
              <w:t>0</w:t>
            </w:r>
          </w:p>
        </w:tc>
      </w:tr>
      <w:tr w:rsidR="00F768D9" w:rsidRPr="00721590" w14:paraId="176FCD73" w14:textId="342294F4" w:rsidTr="00CE2403">
        <w:tc>
          <w:tcPr>
            <w:tcW w:w="5040" w:type="dxa"/>
          </w:tcPr>
          <w:p w14:paraId="7E826590" w14:textId="4D4AA22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Annual landings with </w:t>
            </w:r>
            <w:r w:rsidR="00CE2403" w:rsidRPr="00721590">
              <w:rPr>
                <w:rFonts w:cstheme="minorHAnsi"/>
                <w:iCs/>
                <w:sz w:val="24"/>
                <w:szCs w:val="24"/>
              </w:rPr>
              <w:t>two</w:t>
            </w:r>
            <w:r w:rsidRPr="00721590">
              <w:rPr>
                <w:rFonts w:cstheme="minorHAnsi"/>
                <w:iCs/>
                <w:sz w:val="24"/>
                <w:szCs w:val="24"/>
              </w:rPr>
              <w:t xml:space="preserve">-year lag </w:t>
            </w:r>
          </w:p>
        </w:tc>
        <w:tc>
          <w:tcPr>
            <w:tcW w:w="1440" w:type="dxa"/>
          </w:tcPr>
          <w:p w14:paraId="6B7F364D" w14:textId="38F5FB85"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0A5324E2" w14:textId="4FBEF881"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75.76</w:t>
            </w:r>
          </w:p>
        </w:tc>
        <w:tc>
          <w:tcPr>
            <w:tcW w:w="1338" w:type="dxa"/>
          </w:tcPr>
          <w:p w14:paraId="464BC940" w14:textId="6C5048DF"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2</w:t>
            </w:r>
            <w:r w:rsidR="00655A08" w:rsidRPr="00721590">
              <w:rPr>
                <w:rFonts w:cstheme="minorHAnsi"/>
                <w:iCs/>
                <w:sz w:val="24"/>
                <w:szCs w:val="24"/>
              </w:rPr>
              <w:t>1.38</w:t>
            </w:r>
          </w:p>
        </w:tc>
        <w:tc>
          <w:tcPr>
            <w:tcW w:w="1170" w:type="dxa"/>
          </w:tcPr>
          <w:p w14:paraId="2DB91947" w14:textId="0B86BB36"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67D86B87" w14:textId="310B7AF5" w:rsidTr="00CE2403">
        <w:tc>
          <w:tcPr>
            <w:tcW w:w="5040" w:type="dxa"/>
          </w:tcPr>
          <w:p w14:paraId="37298267" w14:textId="194F433F"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Annual </w:t>
            </w:r>
            <w:r w:rsidR="001A11F2" w:rsidRPr="00721590">
              <w:rPr>
                <w:rFonts w:cstheme="minorHAnsi"/>
                <w:iCs/>
                <w:sz w:val="24"/>
                <w:szCs w:val="24"/>
              </w:rPr>
              <w:t>discharge year of count</w:t>
            </w:r>
            <w:r w:rsidRPr="00721590">
              <w:rPr>
                <w:rFonts w:cstheme="minorHAnsi"/>
                <w:iCs/>
                <w:sz w:val="24"/>
                <w:szCs w:val="24"/>
              </w:rPr>
              <w:t xml:space="preserve"> </w:t>
            </w:r>
          </w:p>
        </w:tc>
        <w:tc>
          <w:tcPr>
            <w:tcW w:w="1440" w:type="dxa"/>
          </w:tcPr>
          <w:p w14:paraId="4E7C8A26" w14:textId="1C9ACBAD"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1ACCC0C1" w14:textId="79845FD8"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76.98</w:t>
            </w:r>
          </w:p>
        </w:tc>
        <w:tc>
          <w:tcPr>
            <w:tcW w:w="1338" w:type="dxa"/>
          </w:tcPr>
          <w:p w14:paraId="6025C195" w14:textId="665DE3EB"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2</w:t>
            </w:r>
            <w:r w:rsidR="00655A08" w:rsidRPr="00721590">
              <w:rPr>
                <w:rFonts w:cstheme="minorHAnsi"/>
                <w:iCs/>
                <w:sz w:val="24"/>
                <w:szCs w:val="24"/>
              </w:rPr>
              <w:t>2.61</w:t>
            </w:r>
          </w:p>
        </w:tc>
        <w:tc>
          <w:tcPr>
            <w:tcW w:w="1170" w:type="dxa"/>
          </w:tcPr>
          <w:p w14:paraId="2078CB65" w14:textId="4AC8C841"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753D13AC" w14:textId="551F929E" w:rsidTr="00CE2403">
        <w:tc>
          <w:tcPr>
            <w:tcW w:w="5040" w:type="dxa"/>
          </w:tcPr>
          <w:p w14:paraId="74A1FC7F" w14:textId="2CBE0183"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Annual </w:t>
            </w:r>
            <w:r w:rsidR="001A11F2" w:rsidRPr="00721590">
              <w:rPr>
                <w:rFonts w:cstheme="minorHAnsi"/>
                <w:iCs/>
                <w:sz w:val="24"/>
                <w:szCs w:val="24"/>
              </w:rPr>
              <w:t>trips with two-year lag</w:t>
            </w:r>
            <w:r w:rsidRPr="00721590">
              <w:rPr>
                <w:rFonts w:cstheme="minorHAnsi"/>
                <w:iCs/>
                <w:sz w:val="24"/>
                <w:szCs w:val="24"/>
              </w:rPr>
              <w:t xml:space="preserve">        </w:t>
            </w:r>
          </w:p>
        </w:tc>
        <w:tc>
          <w:tcPr>
            <w:tcW w:w="1440" w:type="dxa"/>
          </w:tcPr>
          <w:p w14:paraId="056087E8" w14:textId="6E6B4D64"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634A74D2" w14:textId="2584DFCE"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78.02</w:t>
            </w:r>
          </w:p>
        </w:tc>
        <w:tc>
          <w:tcPr>
            <w:tcW w:w="1338" w:type="dxa"/>
          </w:tcPr>
          <w:p w14:paraId="0CEE1094" w14:textId="758A99A8"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23.64</w:t>
            </w:r>
          </w:p>
        </w:tc>
        <w:tc>
          <w:tcPr>
            <w:tcW w:w="1170" w:type="dxa"/>
          </w:tcPr>
          <w:p w14:paraId="3748A8B1" w14:textId="13B743F3"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41E7BB59" w14:textId="797C5A5A" w:rsidTr="00CE2403">
        <w:tc>
          <w:tcPr>
            <w:tcW w:w="5040" w:type="dxa"/>
          </w:tcPr>
          <w:p w14:paraId="4328A273" w14:textId="38CEC66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Annual landings year of count   </w:t>
            </w:r>
          </w:p>
        </w:tc>
        <w:tc>
          <w:tcPr>
            <w:tcW w:w="1440" w:type="dxa"/>
          </w:tcPr>
          <w:p w14:paraId="08ECDE16" w14:textId="6283D658"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0210B056" w14:textId="76C2D1EC"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78.90</w:t>
            </w:r>
          </w:p>
        </w:tc>
        <w:tc>
          <w:tcPr>
            <w:tcW w:w="1338" w:type="dxa"/>
          </w:tcPr>
          <w:p w14:paraId="7D10671F" w14:textId="2A35B467"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24.53</w:t>
            </w:r>
          </w:p>
        </w:tc>
        <w:tc>
          <w:tcPr>
            <w:tcW w:w="1170" w:type="dxa"/>
          </w:tcPr>
          <w:p w14:paraId="32A3168C" w14:textId="78B68F0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304E6506" w14:textId="6C3DD7F9" w:rsidTr="00CE2403">
        <w:tc>
          <w:tcPr>
            <w:tcW w:w="5040" w:type="dxa"/>
          </w:tcPr>
          <w:p w14:paraId="0D6B8E44" w14:textId="2A0473E4"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Annual trips </w:t>
            </w:r>
            <w:r w:rsidR="001A11F2" w:rsidRPr="00721590">
              <w:rPr>
                <w:rFonts w:cstheme="minorHAnsi"/>
                <w:iCs/>
                <w:sz w:val="24"/>
                <w:szCs w:val="24"/>
              </w:rPr>
              <w:t>year of count</w:t>
            </w:r>
            <w:r w:rsidRPr="00721590">
              <w:rPr>
                <w:rFonts w:cstheme="minorHAnsi"/>
                <w:iCs/>
                <w:sz w:val="24"/>
                <w:szCs w:val="24"/>
              </w:rPr>
              <w:t xml:space="preserve"> </w:t>
            </w:r>
          </w:p>
        </w:tc>
        <w:tc>
          <w:tcPr>
            <w:tcW w:w="1440" w:type="dxa"/>
          </w:tcPr>
          <w:p w14:paraId="723D8D0F" w14:textId="07DEACCD"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3E5967CB" w14:textId="0497E614"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84.47</w:t>
            </w:r>
          </w:p>
        </w:tc>
        <w:tc>
          <w:tcPr>
            <w:tcW w:w="1338" w:type="dxa"/>
          </w:tcPr>
          <w:p w14:paraId="65210BAA" w14:textId="592FC647"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3</w:t>
            </w:r>
            <w:r w:rsidR="00655A08" w:rsidRPr="00721590">
              <w:rPr>
                <w:rFonts w:cstheme="minorHAnsi"/>
                <w:iCs/>
                <w:sz w:val="24"/>
                <w:szCs w:val="24"/>
              </w:rPr>
              <w:t>0.10</w:t>
            </w:r>
          </w:p>
        </w:tc>
        <w:tc>
          <w:tcPr>
            <w:tcW w:w="1170" w:type="dxa"/>
          </w:tcPr>
          <w:p w14:paraId="1B9357F5" w14:textId="64D2E51B"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47697AD9" w14:textId="7EA20613" w:rsidTr="00CE2403">
        <w:tc>
          <w:tcPr>
            <w:tcW w:w="5040" w:type="dxa"/>
          </w:tcPr>
          <w:p w14:paraId="4A86566B" w14:textId="74819C4E" w:rsidR="00F768D9" w:rsidRPr="00721590" w:rsidRDefault="001A11F2" w:rsidP="009D4EA6">
            <w:pPr>
              <w:spacing w:line="480" w:lineRule="auto"/>
              <w:rPr>
                <w:rFonts w:cstheme="minorHAnsi"/>
                <w:iCs/>
                <w:sz w:val="24"/>
                <w:szCs w:val="24"/>
              </w:rPr>
            </w:pPr>
            <w:r w:rsidRPr="00721590">
              <w:rPr>
                <w:rFonts w:cstheme="minorHAnsi"/>
                <w:iCs/>
                <w:sz w:val="24"/>
                <w:szCs w:val="24"/>
              </w:rPr>
              <w:t>No covariates</w:t>
            </w:r>
            <w:r w:rsidR="00F768D9" w:rsidRPr="00721590">
              <w:rPr>
                <w:rFonts w:cstheme="minorHAnsi"/>
                <w:iCs/>
                <w:sz w:val="24"/>
                <w:szCs w:val="24"/>
              </w:rPr>
              <w:t xml:space="preserve">      </w:t>
            </w:r>
          </w:p>
        </w:tc>
        <w:tc>
          <w:tcPr>
            <w:tcW w:w="1440" w:type="dxa"/>
          </w:tcPr>
          <w:p w14:paraId="1EAE2C67" w14:textId="2AF24E43"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1AEA239E" w14:textId="2CB13B4E"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85.65</w:t>
            </w:r>
          </w:p>
        </w:tc>
        <w:tc>
          <w:tcPr>
            <w:tcW w:w="1338" w:type="dxa"/>
          </w:tcPr>
          <w:p w14:paraId="2E6ECFD6" w14:textId="787A0189"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31.27</w:t>
            </w:r>
          </w:p>
        </w:tc>
        <w:tc>
          <w:tcPr>
            <w:tcW w:w="1170" w:type="dxa"/>
          </w:tcPr>
          <w:p w14:paraId="28D01053" w14:textId="09AC226A"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6CDBF759" w14:textId="510EF8B9" w:rsidTr="00CE2403">
        <w:tc>
          <w:tcPr>
            <w:tcW w:w="5040" w:type="dxa"/>
          </w:tcPr>
          <w:p w14:paraId="349AAAFA" w14:textId="6CE8FAAD" w:rsidR="00F768D9" w:rsidRPr="00721590" w:rsidRDefault="00655A08" w:rsidP="009D4EA6">
            <w:pPr>
              <w:spacing w:line="480" w:lineRule="auto"/>
              <w:rPr>
                <w:rFonts w:cstheme="minorHAnsi"/>
                <w:iCs/>
                <w:sz w:val="24"/>
                <w:szCs w:val="24"/>
              </w:rPr>
            </w:pPr>
            <w:r w:rsidRPr="00721590">
              <w:rPr>
                <w:rFonts w:cstheme="minorHAnsi"/>
                <w:iCs/>
                <w:sz w:val="24"/>
                <w:szCs w:val="24"/>
              </w:rPr>
              <w:t>Harvest in year of count</w:t>
            </w:r>
            <w:r w:rsidR="00F768D9" w:rsidRPr="00721590">
              <w:rPr>
                <w:rFonts w:cstheme="minorHAnsi"/>
                <w:iCs/>
                <w:sz w:val="24"/>
                <w:szCs w:val="24"/>
              </w:rPr>
              <w:t xml:space="preserve"> </w:t>
            </w:r>
          </w:p>
        </w:tc>
        <w:tc>
          <w:tcPr>
            <w:tcW w:w="1440" w:type="dxa"/>
          </w:tcPr>
          <w:p w14:paraId="2C9E11FD" w14:textId="461C0749"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4724D03B" w14:textId="3C5045D9"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85.86</w:t>
            </w:r>
          </w:p>
        </w:tc>
        <w:tc>
          <w:tcPr>
            <w:tcW w:w="1338" w:type="dxa"/>
          </w:tcPr>
          <w:p w14:paraId="56197A9E" w14:textId="6E9476D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31.49</w:t>
            </w:r>
          </w:p>
        </w:tc>
        <w:tc>
          <w:tcPr>
            <w:tcW w:w="1170" w:type="dxa"/>
          </w:tcPr>
          <w:p w14:paraId="4668B05E" w14:textId="2BB0FBA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40134F94" w14:textId="3942D3DA" w:rsidTr="00CE2403">
        <w:tc>
          <w:tcPr>
            <w:tcW w:w="5040" w:type="dxa"/>
          </w:tcPr>
          <w:p w14:paraId="4DACFD4E" w14:textId="468DEC93" w:rsidR="00F768D9" w:rsidRPr="00721590" w:rsidRDefault="00655A08" w:rsidP="009D4EA6">
            <w:pPr>
              <w:spacing w:line="480" w:lineRule="auto"/>
              <w:rPr>
                <w:rFonts w:cstheme="minorHAnsi"/>
                <w:iCs/>
                <w:sz w:val="24"/>
                <w:szCs w:val="24"/>
              </w:rPr>
            </w:pPr>
            <w:r w:rsidRPr="00721590">
              <w:rPr>
                <w:rFonts w:cstheme="minorHAnsi"/>
                <w:iCs/>
                <w:sz w:val="24"/>
                <w:szCs w:val="24"/>
              </w:rPr>
              <w:t>Annual discharge with two-year lag</w:t>
            </w:r>
          </w:p>
        </w:tc>
        <w:tc>
          <w:tcPr>
            <w:tcW w:w="1440" w:type="dxa"/>
          </w:tcPr>
          <w:p w14:paraId="007E6970" w14:textId="64CF4553"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0C9FA7D6" w14:textId="7EA35EA9"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86.51</w:t>
            </w:r>
          </w:p>
        </w:tc>
        <w:tc>
          <w:tcPr>
            <w:tcW w:w="1338" w:type="dxa"/>
          </w:tcPr>
          <w:p w14:paraId="51BFD31C" w14:textId="5C736D9B"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32.13</w:t>
            </w:r>
          </w:p>
        </w:tc>
        <w:tc>
          <w:tcPr>
            <w:tcW w:w="1170" w:type="dxa"/>
          </w:tcPr>
          <w:p w14:paraId="53C61388" w14:textId="3FB3D40B"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16124DE0" w14:textId="4C63AD9F" w:rsidTr="00FB2A58">
        <w:tc>
          <w:tcPr>
            <w:tcW w:w="5040" w:type="dxa"/>
          </w:tcPr>
          <w:p w14:paraId="1E1007FD" w14:textId="66153A49" w:rsidR="00F768D9" w:rsidRPr="00721590" w:rsidRDefault="00655A08" w:rsidP="009D4EA6">
            <w:pPr>
              <w:spacing w:line="480" w:lineRule="auto"/>
              <w:rPr>
                <w:rFonts w:cstheme="minorHAnsi"/>
                <w:iCs/>
                <w:sz w:val="24"/>
                <w:szCs w:val="24"/>
              </w:rPr>
            </w:pPr>
            <w:r w:rsidRPr="00721590">
              <w:rPr>
                <w:rFonts w:cstheme="minorHAnsi"/>
                <w:iCs/>
                <w:sz w:val="24"/>
                <w:szCs w:val="24"/>
              </w:rPr>
              <w:t>Annual trips with one-year lag</w:t>
            </w:r>
          </w:p>
        </w:tc>
        <w:tc>
          <w:tcPr>
            <w:tcW w:w="1440" w:type="dxa"/>
          </w:tcPr>
          <w:p w14:paraId="680F339F" w14:textId="5FE7ABDE"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2A3C5C3D" w14:textId="55B93E89"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86.89</w:t>
            </w:r>
          </w:p>
        </w:tc>
        <w:tc>
          <w:tcPr>
            <w:tcW w:w="1338" w:type="dxa"/>
          </w:tcPr>
          <w:p w14:paraId="1E002478" w14:textId="3FC7E77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32.51</w:t>
            </w:r>
          </w:p>
        </w:tc>
        <w:tc>
          <w:tcPr>
            <w:tcW w:w="1170" w:type="dxa"/>
          </w:tcPr>
          <w:p w14:paraId="27088721" w14:textId="0B53AB28"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655A08" w:rsidRPr="00721590" w14:paraId="4E99C79A" w14:textId="77777777" w:rsidTr="00CE2403">
        <w:tc>
          <w:tcPr>
            <w:tcW w:w="5040" w:type="dxa"/>
            <w:tcBorders>
              <w:bottom w:val="single" w:sz="4" w:space="0" w:color="auto"/>
            </w:tcBorders>
          </w:tcPr>
          <w:p w14:paraId="1AA15010" w14:textId="2B6A486C" w:rsidR="00655A08" w:rsidRPr="00721590" w:rsidDel="00655A08" w:rsidRDefault="00655A08" w:rsidP="009D4EA6">
            <w:pPr>
              <w:spacing w:line="480" w:lineRule="auto"/>
              <w:rPr>
                <w:rFonts w:cstheme="minorHAnsi"/>
                <w:iCs/>
                <w:sz w:val="24"/>
                <w:szCs w:val="24"/>
              </w:rPr>
            </w:pPr>
            <w:r w:rsidRPr="00721590">
              <w:rPr>
                <w:rFonts w:cstheme="minorHAnsi"/>
                <w:iCs/>
                <w:sz w:val="24"/>
                <w:szCs w:val="24"/>
              </w:rPr>
              <w:t>Landings with one-year lag</w:t>
            </w:r>
          </w:p>
        </w:tc>
        <w:tc>
          <w:tcPr>
            <w:tcW w:w="1440" w:type="dxa"/>
            <w:tcBorders>
              <w:bottom w:val="single" w:sz="4" w:space="0" w:color="auto"/>
            </w:tcBorders>
          </w:tcPr>
          <w:p w14:paraId="39894709" w14:textId="32A11C1A" w:rsidR="00655A08" w:rsidRPr="00721590" w:rsidRDefault="00655A08" w:rsidP="009D4EA6">
            <w:pPr>
              <w:spacing w:line="480" w:lineRule="auto"/>
              <w:rPr>
                <w:rFonts w:cstheme="minorHAnsi"/>
                <w:iCs/>
                <w:sz w:val="24"/>
                <w:szCs w:val="24"/>
              </w:rPr>
            </w:pPr>
            <w:r w:rsidRPr="00721590">
              <w:rPr>
                <w:rFonts w:cstheme="minorHAnsi"/>
                <w:iCs/>
                <w:sz w:val="24"/>
                <w:szCs w:val="24"/>
              </w:rPr>
              <w:t>12</w:t>
            </w:r>
          </w:p>
        </w:tc>
        <w:tc>
          <w:tcPr>
            <w:tcW w:w="1265" w:type="dxa"/>
            <w:tcBorders>
              <w:bottom w:val="single" w:sz="4" w:space="0" w:color="auto"/>
            </w:tcBorders>
          </w:tcPr>
          <w:p w14:paraId="6276FA36" w14:textId="2B6B1919" w:rsidR="00655A08" w:rsidRPr="00721590" w:rsidRDefault="00655A08" w:rsidP="00FB2A58">
            <w:pPr>
              <w:spacing w:line="480" w:lineRule="auto"/>
              <w:rPr>
                <w:rFonts w:cstheme="minorHAnsi"/>
                <w:iCs/>
                <w:sz w:val="24"/>
                <w:szCs w:val="24"/>
              </w:rPr>
            </w:pPr>
            <w:r w:rsidRPr="00721590">
              <w:rPr>
                <w:rFonts w:cstheme="minorHAnsi"/>
                <w:iCs/>
                <w:sz w:val="24"/>
                <w:szCs w:val="24"/>
              </w:rPr>
              <w:t>3187.05</w:t>
            </w:r>
          </w:p>
        </w:tc>
        <w:tc>
          <w:tcPr>
            <w:tcW w:w="1338" w:type="dxa"/>
            <w:tcBorders>
              <w:bottom w:val="single" w:sz="4" w:space="0" w:color="auto"/>
            </w:tcBorders>
          </w:tcPr>
          <w:p w14:paraId="0969D093" w14:textId="212E87C3" w:rsidR="00655A08" w:rsidRPr="00721590" w:rsidRDefault="00FB2A58" w:rsidP="00FB2A58">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32.68</w:t>
            </w:r>
          </w:p>
        </w:tc>
        <w:tc>
          <w:tcPr>
            <w:tcW w:w="1170" w:type="dxa"/>
            <w:tcBorders>
              <w:bottom w:val="single" w:sz="4" w:space="0" w:color="auto"/>
            </w:tcBorders>
          </w:tcPr>
          <w:p w14:paraId="3B733A8B" w14:textId="0BFA5051" w:rsidR="00655A08" w:rsidRPr="00721590" w:rsidRDefault="00FB2A58" w:rsidP="00FB2A58">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0.00</w:t>
            </w:r>
          </w:p>
        </w:tc>
      </w:tr>
    </w:tbl>
    <w:p w14:paraId="11D7AA4B" w14:textId="77777777" w:rsidR="00F41CC3" w:rsidRPr="00721590" w:rsidRDefault="00F41CC3" w:rsidP="009D4EA6">
      <w:pPr>
        <w:spacing w:line="480" w:lineRule="auto"/>
        <w:rPr>
          <w:rFonts w:cstheme="minorHAnsi"/>
          <w:iCs/>
          <w:sz w:val="24"/>
          <w:szCs w:val="24"/>
        </w:rPr>
      </w:pPr>
    </w:p>
    <w:p w14:paraId="35CEC8BB" w14:textId="77777777" w:rsidR="00BA28B8" w:rsidRPr="00721590" w:rsidRDefault="00BA28B8">
      <w:pPr>
        <w:rPr>
          <w:rFonts w:cstheme="minorHAnsi"/>
          <w:iCs/>
          <w:sz w:val="24"/>
          <w:szCs w:val="24"/>
        </w:rPr>
      </w:pPr>
      <w:r w:rsidRPr="00721590">
        <w:rPr>
          <w:rFonts w:cstheme="minorHAnsi"/>
          <w:iCs/>
          <w:sz w:val="24"/>
          <w:szCs w:val="24"/>
        </w:rPr>
        <w:br w:type="page"/>
      </w:r>
    </w:p>
    <w:p w14:paraId="2F62CC35" w14:textId="788F73B8" w:rsidR="00D17BB4" w:rsidRPr="00721590" w:rsidRDefault="00D17BB4" w:rsidP="009D4EA6">
      <w:pPr>
        <w:spacing w:after="0" w:line="480" w:lineRule="auto"/>
        <w:rPr>
          <w:rFonts w:cstheme="minorHAnsi"/>
          <w:iCs/>
          <w:sz w:val="24"/>
          <w:szCs w:val="24"/>
        </w:rPr>
      </w:pPr>
      <w:r w:rsidRPr="00721590">
        <w:rPr>
          <w:rFonts w:cstheme="minorHAnsi"/>
          <w:iCs/>
          <w:sz w:val="24"/>
          <w:szCs w:val="24"/>
        </w:rPr>
        <w:lastRenderedPageBreak/>
        <w:t>T</w:t>
      </w:r>
      <w:r w:rsidR="00BA28B8" w:rsidRPr="00721590">
        <w:rPr>
          <w:rFonts w:cstheme="minorHAnsi"/>
          <w:iCs/>
          <w:sz w:val="24"/>
          <w:szCs w:val="24"/>
        </w:rPr>
        <w:t>ABLE</w:t>
      </w:r>
      <w:r w:rsidRPr="00721590">
        <w:rPr>
          <w:rFonts w:cstheme="minorHAnsi"/>
          <w:iCs/>
          <w:sz w:val="24"/>
          <w:szCs w:val="24"/>
        </w:rPr>
        <w:t xml:space="preserve"> 4. Model results for the best fitting GLM</w:t>
      </w:r>
      <w:r w:rsidR="00201D5C" w:rsidRPr="00721590">
        <w:rPr>
          <w:rFonts w:cstheme="minorHAnsi"/>
          <w:iCs/>
          <w:sz w:val="24"/>
          <w:szCs w:val="24"/>
        </w:rPr>
        <w:t xml:space="preserve"> (Generalized Linear Model)</w:t>
      </w:r>
      <w:r w:rsidRPr="00721590">
        <w:rPr>
          <w:rFonts w:cstheme="minorHAnsi"/>
          <w:iCs/>
          <w:sz w:val="24"/>
          <w:szCs w:val="24"/>
        </w:rPr>
        <w:t xml:space="preserve"> </w:t>
      </w:r>
      <w:del w:id="103" w:author="Latysh, Natalie" w:date="2020-01-29T14:00:00Z">
        <w:r w:rsidRPr="00721590" w:rsidDel="00971DE5">
          <w:rPr>
            <w:rFonts w:cstheme="minorHAnsi"/>
            <w:iCs/>
            <w:sz w:val="24"/>
            <w:szCs w:val="24"/>
          </w:rPr>
          <w:delText xml:space="preserve">model </w:delText>
        </w:r>
      </w:del>
      <w:r w:rsidRPr="00721590">
        <w:rPr>
          <w:rFonts w:cstheme="minorHAnsi"/>
          <w:iCs/>
          <w:sz w:val="24"/>
          <w:szCs w:val="24"/>
        </w:rPr>
        <w:t xml:space="preserve">(Table </w:t>
      </w:r>
      <w:r w:rsidR="00B913CB" w:rsidRPr="00721590">
        <w:rPr>
          <w:rFonts w:cstheme="minorHAnsi"/>
          <w:iCs/>
          <w:sz w:val="24"/>
          <w:szCs w:val="24"/>
        </w:rPr>
        <w:t>3</w:t>
      </w:r>
      <w:r w:rsidRPr="00721590">
        <w:rPr>
          <w:rFonts w:cstheme="minorHAnsi"/>
          <w:iCs/>
          <w:sz w:val="24"/>
          <w:szCs w:val="24"/>
        </w:rPr>
        <w:t xml:space="preserve">) </w:t>
      </w:r>
      <w:r w:rsidR="00984A32" w:rsidRPr="00721590">
        <w:rPr>
          <w:rFonts w:cstheme="minorHAnsi"/>
          <w:iCs/>
          <w:sz w:val="24"/>
          <w:szCs w:val="24"/>
        </w:rPr>
        <w:t>of oyster counts on intertidal reefs in the Big Bend</w:t>
      </w:r>
      <w:ins w:id="104" w:author="Latysh, Natalie" w:date="2020-01-29T14:00:00Z">
        <w:r w:rsidR="00971DE5">
          <w:rPr>
            <w:rFonts w:cstheme="minorHAnsi"/>
            <w:iCs/>
            <w:sz w:val="24"/>
            <w:szCs w:val="24"/>
          </w:rPr>
          <w:t xml:space="preserve"> region</w:t>
        </w:r>
      </w:ins>
      <w:r w:rsidR="00984A32" w:rsidRPr="00721590">
        <w:rPr>
          <w:rFonts w:cstheme="minorHAnsi"/>
          <w:iCs/>
          <w:sz w:val="24"/>
          <w:szCs w:val="24"/>
        </w:rPr>
        <w:t xml:space="preserve"> of Florida</w:t>
      </w:r>
      <w:r w:rsidRPr="00721590">
        <w:rPr>
          <w:rFonts w:cstheme="minorHAnsi"/>
          <w:iCs/>
          <w:sz w:val="24"/>
          <w:szCs w:val="24"/>
        </w:rPr>
        <w:t xml:space="preserve"> where oyster counts = period * </w:t>
      </w:r>
      <w:r w:rsidR="00655A08" w:rsidRPr="00721590">
        <w:rPr>
          <w:rFonts w:cstheme="minorHAnsi"/>
          <w:iCs/>
          <w:sz w:val="24"/>
          <w:szCs w:val="24"/>
        </w:rPr>
        <w:t>locality</w:t>
      </w:r>
      <w:r w:rsidRPr="00721590">
        <w:rPr>
          <w:rFonts w:cstheme="minorHAnsi"/>
          <w:iCs/>
          <w:sz w:val="24"/>
          <w:szCs w:val="24"/>
        </w:rPr>
        <w:t xml:space="preserve"> + </w:t>
      </w:r>
      <w:r w:rsidR="00655A08" w:rsidRPr="00721590">
        <w:rPr>
          <w:rFonts w:cstheme="minorHAnsi"/>
          <w:iCs/>
          <w:sz w:val="24"/>
          <w:szCs w:val="24"/>
        </w:rPr>
        <w:t xml:space="preserve">site </w:t>
      </w:r>
      <w:r w:rsidRPr="00721590">
        <w:rPr>
          <w:rFonts w:cstheme="minorHAnsi"/>
          <w:iCs/>
          <w:sz w:val="24"/>
          <w:szCs w:val="24"/>
        </w:rPr>
        <w:t xml:space="preserve">+ </w:t>
      </w:r>
      <w:r w:rsidR="00C55CDB" w:rsidRPr="00721590">
        <w:rPr>
          <w:rFonts w:cstheme="minorHAnsi"/>
          <w:iCs/>
          <w:sz w:val="24"/>
          <w:szCs w:val="24"/>
        </w:rPr>
        <w:t>mean daily</w:t>
      </w:r>
      <w:r w:rsidRPr="00721590">
        <w:rPr>
          <w:rFonts w:cstheme="minorHAnsi"/>
          <w:iCs/>
          <w:sz w:val="24"/>
          <w:szCs w:val="24"/>
        </w:rPr>
        <w:t xml:space="preserve"> discharge with </w:t>
      </w:r>
      <w:r w:rsidR="00BA28B8" w:rsidRPr="00721590">
        <w:rPr>
          <w:rFonts w:cstheme="minorHAnsi"/>
          <w:iCs/>
          <w:sz w:val="24"/>
          <w:szCs w:val="24"/>
        </w:rPr>
        <w:t>one-</w:t>
      </w:r>
      <w:r w:rsidRPr="00721590">
        <w:rPr>
          <w:rFonts w:cstheme="minorHAnsi"/>
          <w:iCs/>
          <w:sz w:val="24"/>
          <w:szCs w:val="24"/>
        </w:rPr>
        <w:t xml:space="preserve">year lag </w:t>
      </w:r>
      <w:r w:rsidRPr="00721590">
        <w:rPr>
          <w:rStyle w:val="gnkrckgcgsb"/>
          <w:rFonts w:cstheme="minorHAnsi"/>
          <w:color w:val="000000"/>
          <w:sz w:val="24"/>
          <w:szCs w:val="24"/>
          <w:bdr w:val="none" w:sz="0" w:space="0" w:color="auto" w:frame="1"/>
        </w:rPr>
        <w:t>+</w:t>
      </w:r>
      <w:r w:rsidRPr="00721590">
        <w:rPr>
          <w:rFonts w:cstheme="minorHAnsi"/>
          <w:iCs/>
          <w:sz w:val="24"/>
          <w:szCs w:val="24"/>
        </w:rPr>
        <w:t xml:space="preserve"> offset(log(transect length)).  Parameter estimates are on log scale.</w:t>
      </w:r>
    </w:p>
    <w:tbl>
      <w:tblPr>
        <w:tblStyle w:val="TableGrid"/>
        <w:tblW w:w="10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558"/>
        <w:gridCol w:w="1558"/>
        <w:gridCol w:w="1558"/>
        <w:gridCol w:w="1559"/>
      </w:tblGrid>
      <w:tr w:rsidR="00D17BB4" w:rsidRPr="00721590" w14:paraId="2F4FC74D" w14:textId="77777777" w:rsidTr="00B53F8E">
        <w:tc>
          <w:tcPr>
            <w:tcW w:w="4230" w:type="dxa"/>
            <w:tcBorders>
              <w:top w:val="single" w:sz="4" w:space="0" w:color="auto"/>
              <w:bottom w:val="single" w:sz="4" w:space="0" w:color="auto"/>
            </w:tcBorders>
          </w:tcPr>
          <w:p w14:paraId="637DE923" w14:textId="674260F2"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 xml:space="preserve">             </w:t>
            </w:r>
          </w:p>
        </w:tc>
        <w:tc>
          <w:tcPr>
            <w:tcW w:w="1558" w:type="dxa"/>
            <w:tcBorders>
              <w:top w:val="single" w:sz="4" w:space="0" w:color="auto"/>
              <w:bottom w:val="single" w:sz="4" w:space="0" w:color="auto"/>
            </w:tcBorders>
          </w:tcPr>
          <w:p w14:paraId="7065D5D4" w14:textId="2A18B176"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Estimate</w:t>
            </w:r>
          </w:p>
        </w:tc>
        <w:tc>
          <w:tcPr>
            <w:tcW w:w="1558" w:type="dxa"/>
            <w:tcBorders>
              <w:top w:val="single" w:sz="4" w:space="0" w:color="auto"/>
              <w:bottom w:val="single" w:sz="4" w:space="0" w:color="auto"/>
            </w:tcBorders>
          </w:tcPr>
          <w:p w14:paraId="0DC9185C" w14:textId="1177581B"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St</w:t>
            </w:r>
            <w:r w:rsidR="00201D5C" w:rsidRPr="00721590">
              <w:rPr>
                <w:rFonts w:cstheme="minorHAnsi"/>
                <w:color w:val="222222"/>
                <w:sz w:val="24"/>
                <w:szCs w:val="24"/>
                <w:shd w:val="clear" w:color="auto" w:fill="FFFFFF"/>
              </w:rPr>
              <w:t>andard</w:t>
            </w:r>
            <w:r w:rsidRPr="00721590">
              <w:rPr>
                <w:rFonts w:cstheme="minorHAnsi"/>
                <w:color w:val="222222"/>
                <w:sz w:val="24"/>
                <w:szCs w:val="24"/>
                <w:shd w:val="clear" w:color="auto" w:fill="FFFFFF"/>
              </w:rPr>
              <w:t xml:space="preserve"> Error</w:t>
            </w:r>
          </w:p>
        </w:tc>
        <w:tc>
          <w:tcPr>
            <w:tcW w:w="1558" w:type="dxa"/>
            <w:tcBorders>
              <w:top w:val="single" w:sz="4" w:space="0" w:color="auto"/>
              <w:bottom w:val="single" w:sz="4" w:space="0" w:color="auto"/>
            </w:tcBorders>
          </w:tcPr>
          <w:p w14:paraId="76B83C16" w14:textId="0A2FEE11"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z value</w:t>
            </w:r>
          </w:p>
        </w:tc>
        <w:tc>
          <w:tcPr>
            <w:tcW w:w="1559" w:type="dxa"/>
            <w:tcBorders>
              <w:top w:val="single" w:sz="4" w:space="0" w:color="auto"/>
              <w:bottom w:val="single" w:sz="4" w:space="0" w:color="auto"/>
            </w:tcBorders>
          </w:tcPr>
          <w:p w14:paraId="14E620D0" w14:textId="5D6F3FD9" w:rsidR="00D17BB4" w:rsidRPr="00721590" w:rsidRDefault="00D17BB4" w:rsidP="009D4EA6">
            <w:pPr>
              <w:spacing w:line="480" w:lineRule="auto"/>
              <w:rPr>
                <w:rFonts w:cstheme="minorHAnsi"/>
                <w:color w:val="222222"/>
                <w:sz w:val="24"/>
                <w:szCs w:val="24"/>
                <w:shd w:val="clear" w:color="auto" w:fill="FFFFFF"/>
              </w:rPr>
            </w:pPr>
            <w:proofErr w:type="spellStart"/>
            <w:r w:rsidRPr="00721590">
              <w:rPr>
                <w:rFonts w:cstheme="minorHAnsi"/>
                <w:color w:val="222222"/>
                <w:sz w:val="24"/>
                <w:szCs w:val="24"/>
                <w:shd w:val="clear" w:color="auto" w:fill="FFFFFF"/>
              </w:rPr>
              <w:t>Pr</w:t>
            </w:r>
            <w:proofErr w:type="spellEnd"/>
            <w:r w:rsidRPr="00721590">
              <w:rPr>
                <w:rFonts w:cstheme="minorHAnsi"/>
                <w:color w:val="222222"/>
                <w:sz w:val="24"/>
                <w:szCs w:val="24"/>
                <w:shd w:val="clear" w:color="auto" w:fill="FFFFFF"/>
              </w:rPr>
              <w:t xml:space="preserve">(&gt;|z|) </w:t>
            </w:r>
          </w:p>
        </w:tc>
      </w:tr>
      <w:tr w:rsidR="00D17BB4" w:rsidRPr="00721590" w14:paraId="1EF55B3B" w14:textId="77777777" w:rsidTr="00B53F8E">
        <w:tc>
          <w:tcPr>
            <w:tcW w:w="4230" w:type="dxa"/>
            <w:tcBorders>
              <w:top w:val="single" w:sz="4" w:space="0" w:color="auto"/>
            </w:tcBorders>
          </w:tcPr>
          <w:p w14:paraId="229D9FAE" w14:textId="320CADFD"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 xml:space="preserve">Intercept   </w:t>
            </w:r>
          </w:p>
        </w:tc>
        <w:tc>
          <w:tcPr>
            <w:tcW w:w="1558" w:type="dxa"/>
            <w:tcBorders>
              <w:top w:val="single" w:sz="4" w:space="0" w:color="auto"/>
            </w:tcBorders>
          </w:tcPr>
          <w:p w14:paraId="14038D5C" w14:textId="5696F4E0" w:rsidR="00D17BB4"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5.59</w:t>
            </w:r>
            <w:r w:rsidR="00D17BB4" w:rsidRPr="00721590">
              <w:rPr>
                <w:rFonts w:cstheme="minorHAnsi"/>
                <w:color w:val="222222"/>
                <w:sz w:val="24"/>
                <w:szCs w:val="24"/>
                <w:shd w:val="clear" w:color="auto" w:fill="FFFFFF"/>
              </w:rPr>
              <w:t xml:space="preserve">    </w:t>
            </w:r>
          </w:p>
        </w:tc>
        <w:tc>
          <w:tcPr>
            <w:tcW w:w="1558" w:type="dxa"/>
            <w:tcBorders>
              <w:top w:val="single" w:sz="4" w:space="0" w:color="auto"/>
            </w:tcBorders>
          </w:tcPr>
          <w:p w14:paraId="6752D045" w14:textId="783D098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37</w:t>
            </w:r>
            <w:r w:rsidRPr="00721590">
              <w:rPr>
                <w:rFonts w:cstheme="minorHAnsi"/>
                <w:color w:val="222222"/>
                <w:sz w:val="24"/>
                <w:szCs w:val="24"/>
                <w:shd w:val="clear" w:color="auto" w:fill="FFFFFF"/>
              </w:rPr>
              <w:t xml:space="preserve">  </w:t>
            </w:r>
          </w:p>
        </w:tc>
        <w:tc>
          <w:tcPr>
            <w:tcW w:w="1558" w:type="dxa"/>
            <w:tcBorders>
              <w:top w:val="single" w:sz="4" w:space="0" w:color="auto"/>
            </w:tcBorders>
          </w:tcPr>
          <w:p w14:paraId="6F0CDCB4" w14:textId="58A30C7B" w:rsidR="00D17BB4"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15.23</w:t>
            </w:r>
            <w:r w:rsidR="00D17BB4" w:rsidRPr="00721590">
              <w:rPr>
                <w:rFonts w:cstheme="minorHAnsi"/>
                <w:color w:val="222222"/>
                <w:sz w:val="24"/>
                <w:szCs w:val="24"/>
                <w:shd w:val="clear" w:color="auto" w:fill="FFFFFF"/>
              </w:rPr>
              <w:t xml:space="preserve"> </w:t>
            </w:r>
          </w:p>
        </w:tc>
        <w:tc>
          <w:tcPr>
            <w:tcW w:w="1559" w:type="dxa"/>
            <w:tcBorders>
              <w:top w:val="single" w:sz="4" w:space="0" w:color="auto"/>
            </w:tcBorders>
          </w:tcPr>
          <w:p w14:paraId="5B7BC5F9" w14:textId="5095848A"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 xml:space="preserve">&lt; </w:t>
            </w:r>
            <w:r w:rsidR="00FB2A58" w:rsidRPr="00721590">
              <w:rPr>
                <w:rFonts w:cstheme="minorHAnsi"/>
                <w:color w:val="222222"/>
                <w:sz w:val="24"/>
                <w:szCs w:val="24"/>
                <w:shd w:val="clear" w:color="auto" w:fill="FFFFFF"/>
              </w:rPr>
              <w:t>0.01</w:t>
            </w:r>
            <w:r w:rsidRPr="00721590">
              <w:rPr>
                <w:rFonts w:cstheme="minorHAnsi"/>
                <w:color w:val="222222"/>
                <w:sz w:val="24"/>
                <w:szCs w:val="24"/>
                <w:shd w:val="clear" w:color="auto" w:fill="FFFFFF"/>
              </w:rPr>
              <w:t xml:space="preserve"> </w:t>
            </w:r>
          </w:p>
        </w:tc>
      </w:tr>
      <w:tr w:rsidR="00D17BB4" w:rsidRPr="00721590" w14:paraId="50CDD559" w14:textId="77777777" w:rsidTr="00B53F8E">
        <w:tc>
          <w:tcPr>
            <w:tcW w:w="4230" w:type="dxa"/>
          </w:tcPr>
          <w:p w14:paraId="45B9ABE4" w14:textId="0A2FCFFF"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 xml:space="preserve">Period      </w:t>
            </w:r>
          </w:p>
        </w:tc>
        <w:tc>
          <w:tcPr>
            <w:tcW w:w="1558" w:type="dxa"/>
          </w:tcPr>
          <w:p w14:paraId="7F043246" w14:textId="0222AA85"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12</w:t>
            </w:r>
            <w:r w:rsidRPr="00721590">
              <w:rPr>
                <w:rFonts w:cstheme="minorHAnsi"/>
                <w:color w:val="222222"/>
                <w:sz w:val="24"/>
                <w:szCs w:val="24"/>
                <w:shd w:val="clear" w:color="auto" w:fill="FFFFFF"/>
              </w:rPr>
              <w:t xml:space="preserve">    </w:t>
            </w:r>
          </w:p>
        </w:tc>
        <w:tc>
          <w:tcPr>
            <w:tcW w:w="1558" w:type="dxa"/>
          </w:tcPr>
          <w:p w14:paraId="5F09AF93" w14:textId="06F47002"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03</w:t>
            </w:r>
            <w:r w:rsidRPr="00721590">
              <w:rPr>
                <w:rFonts w:cstheme="minorHAnsi"/>
                <w:color w:val="222222"/>
                <w:sz w:val="24"/>
                <w:szCs w:val="24"/>
                <w:shd w:val="clear" w:color="auto" w:fill="FFFFFF"/>
              </w:rPr>
              <w:t xml:space="preserve">  </w:t>
            </w:r>
          </w:p>
        </w:tc>
        <w:tc>
          <w:tcPr>
            <w:tcW w:w="1558" w:type="dxa"/>
          </w:tcPr>
          <w:p w14:paraId="11A175E5" w14:textId="6A79BF57"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w:t>
            </w:r>
            <w:r w:rsidR="00655A08" w:rsidRPr="00721590">
              <w:rPr>
                <w:rFonts w:cstheme="minorHAnsi"/>
                <w:color w:val="222222"/>
                <w:sz w:val="24"/>
                <w:szCs w:val="24"/>
                <w:shd w:val="clear" w:color="auto" w:fill="FFFFFF"/>
              </w:rPr>
              <w:t>3.84</w:t>
            </w:r>
            <w:r w:rsidRPr="00721590">
              <w:rPr>
                <w:rFonts w:cstheme="minorHAnsi"/>
                <w:color w:val="222222"/>
                <w:sz w:val="24"/>
                <w:szCs w:val="24"/>
                <w:shd w:val="clear" w:color="auto" w:fill="FFFFFF"/>
              </w:rPr>
              <w:t xml:space="preserve"> </w:t>
            </w:r>
          </w:p>
        </w:tc>
        <w:tc>
          <w:tcPr>
            <w:tcW w:w="1559" w:type="dxa"/>
          </w:tcPr>
          <w:p w14:paraId="7A347D59" w14:textId="7B14F895" w:rsidR="00D17BB4" w:rsidRPr="00721590" w:rsidRDefault="00FB2A5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&lt; 0.01</w:t>
            </w:r>
            <w:r w:rsidR="00D17BB4" w:rsidRPr="00721590">
              <w:rPr>
                <w:rFonts w:cstheme="minorHAnsi"/>
                <w:color w:val="222222"/>
                <w:sz w:val="24"/>
                <w:szCs w:val="24"/>
                <w:shd w:val="clear" w:color="auto" w:fill="FFFFFF"/>
              </w:rPr>
              <w:t xml:space="preserve"> </w:t>
            </w:r>
          </w:p>
        </w:tc>
      </w:tr>
      <w:tr w:rsidR="00D17BB4" w:rsidRPr="00721590" w14:paraId="47C28F37" w14:textId="77777777" w:rsidTr="00B53F8E">
        <w:tc>
          <w:tcPr>
            <w:tcW w:w="4230" w:type="dxa"/>
          </w:tcPr>
          <w:p w14:paraId="037E894F" w14:textId="46DC9C6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 xml:space="preserve">Nearshore site   </w:t>
            </w:r>
          </w:p>
        </w:tc>
        <w:tc>
          <w:tcPr>
            <w:tcW w:w="1558" w:type="dxa"/>
          </w:tcPr>
          <w:p w14:paraId="2866443D" w14:textId="71F0B0D1"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-1.6</w:t>
            </w:r>
            <w:r w:rsidR="00655A08" w:rsidRPr="00721590">
              <w:rPr>
                <w:rFonts w:cstheme="minorHAnsi"/>
                <w:color w:val="222222"/>
                <w:sz w:val="24"/>
                <w:szCs w:val="24"/>
                <w:shd w:val="clear" w:color="auto" w:fill="FFFFFF"/>
              </w:rPr>
              <w:t>7</w:t>
            </w:r>
            <w:r w:rsidRPr="00721590">
              <w:rPr>
                <w:rFonts w:cstheme="minorHAnsi"/>
                <w:color w:val="222222"/>
                <w:sz w:val="24"/>
                <w:szCs w:val="24"/>
                <w:shd w:val="clear" w:color="auto" w:fill="FFFFFF"/>
              </w:rPr>
              <w:t xml:space="preserve">    </w:t>
            </w:r>
          </w:p>
        </w:tc>
        <w:tc>
          <w:tcPr>
            <w:tcW w:w="1558" w:type="dxa"/>
          </w:tcPr>
          <w:p w14:paraId="765495E6" w14:textId="39BC423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20</w:t>
            </w:r>
            <w:r w:rsidRPr="00721590">
              <w:rPr>
                <w:rFonts w:cstheme="minorHAnsi"/>
                <w:color w:val="222222"/>
                <w:sz w:val="24"/>
                <w:szCs w:val="24"/>
                <w:shd w:val="clear" w:color="auto" w:fill="FFFFFF"/>
              </w:rPr>
              <w:t xml:space="preserve">  </w:t>
            </w:r>
          </w:p>
        </w:tc>
        <w:tc>
          <w:tcPr>
            <w:tcW w:w="1558" w:type="dxa"/>
          </w:tcPr>
          <w:p w14:paraId="26078C2C" w14:textId="06449D89"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w:t>
            </w:r>
            <w:r w:rsidR="00655A08" w:rsidRPr="00721590">
              <w:rPr>
                <w:rFonts w:cstheme="minorHAnsi"/>
                <w:color w:val="222222"/>
                <w:sz w:val="24"/>
                <w:szCs w:val="24"/>
                <w:shd w:val="clear" w:color="auto" w:fill="FFFFFF"/>
              </w:rPr>
              <w:t>8.33</w:t>
            </w:r>
            <w:r w:rsidRPr="00721590">
              <w:rPr>
                <w:rFonts w:cstheme="minorHAnsi"/>
                <w:color w:val="222222"/>
                <w:sz w:val="24"/>
                <w:szCs w:val="24"/>
                <w:shd w:val="clear" w:color="auto" w:fill="FFFFFF"/>
              </w:rPr>
              <w:t xml:space="preserve">  </w:t>
            </w:r>
          </w:p>
        </w:tc>
        <w:tc>
          <w:tcPr>
            <w:tcW w:w="1559" w:type="dxa"/>
          </w:tcPr>
          <w:p w14:paraId="0A9931F4" w14:textId="6E9158B3"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 xml:space="preserve">&lt; </w:t>
            </w:r>
            <w:r w:rsidR="00FB2A58" w:rsidRPr="00721590">
              <w:rPr>
                <w:rFonts w:cstheme="minorHAnsi"/>
                <w:color w:val="222222"/>
                <w:sz w:val="24"/>
                <w:szCs w:val="24"/>
                <w:shd w:val="clear" w:color="auto" w:fill="FFFFFF"/>
              </w:rPr>
              <w:t>0.01</w:t>
            </w:r>
            <w:r w:rsidRPr="00721590">
              <w:rPr>
                <w:rFonts w:cstheme="minorHAnsi"/>
                <w:color w:val="222222"/>
                <w:sz w:val="24"/>
                <w:szCs w:val="24"/>
                <w:shd w:val="clear" w:color="auto" w:fill="FFFFFF"/>
              </w:rPr>
              <w:t xml:space="preserve"> </w:t>
            </w:r>
          </w:p>
        </w:tc>
      </w:tr>
      <w:tr w:rsidR="00D17BB4" w:rsidRPr="00721590" w14:paraId="771A7BD9" w14:textId="77777777" w:rsidTr="00B53F8E">
        <w:tc>
          <w:tcPr>
            <w:tcW w:w="4230" w:type="dxa"/>
          </w:tcPr>
          <w:p w14:paraId="0DFD0D4C" w14:textId="7A2036C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Offshore site</w:t>
            </w:r>
          </w:p>
        </w:tc>
        <w:tc>
          <w:tcPr>
            <w:tcW w:w="1558" w:type="dxa"/>
          </w:tcPr>
          <w:p w14:paraId="3FF3C7B2" w14:textId="115C3FAE"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-2.</w:t>
            </w:r>
            <w:r w:rsidR="00655A08" w:rsidRPr="00721590">
              <w:rPr>
                <w:rFonts w:cstheme="minorHAnsi"/>
                <w:color w:val="222222"/>
                <w:sz w:val="24"/>
                <w:szCs w:val="24"/>
                <w:shd w:val="clear" w:color="auto" w:fill="FFFFFF"/>
              </w:rPr>
              <w:t>15</w:t>
            </w:r>
            <w:r w:rsidRPr="00721590">
              <w:rPr>
                <w:rFonts w:cstheme="minorHAnsi"/>
                <w:color w:val="222222"/>
                <w:sz w:val="24"/>
                <w:szCs w:val="24"/>
                <w:shd w:val="clear" w:color="auto" w:fill="FFFFFF"/>
              </w:rPr>
              <w:t xml:space="preserve">    </w:t>
            </w:r>
          </w:p>
        </w:tc>
        <w:tc>
          <w:tcPr>
            <w:tcW w:w="1558" w:type="dxa"/>
          </w:tcPr>
          <w:p w14:paraId="0640BC27" w14:textId="1B039E73"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20</w:t>
            </w:r>
            <w:r w:rsidRPr="00721590">
              <w:rPr>
                <w:rFonts w:cstheme="minorHAnsi"/>
                <w:color w:val="222222"/>
                <w:sz w:val="24"/>
                <w:szCs w:val="24"/>
                <w:shd w:val="clear" w:color="auto" w:fill="FFFFFF"/>
              </w:rPr>
              <w:t xml:space="preserve"> </w:t>
            </w:r>
          </w:p>
        </w:tc>
        <w:tc>
          <w:tcPr>
            <w:tcW w:w="1558" w:type="dxa"/>
          </w:tcPr>
          <w:p w14:paraId="7C7ED864" w14:textId="74E26A01"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-11.</w:t>
            </w:r>
            <w:r w:rsidR="00655A08" w:rsidRPr="00721590">
              <w:rPr>
                <w:rFonts w:cstheme="minorHAnsi"/>
                <w:color w:val="222222"/>
                <w:sz w:val="24"/>
                <w:szCs w:val="24"/>
                <w:shd w:val="clear" w:color="auto" w:fill="FFFFFF"/>
              </w:rPr>
              <w:t>03</w:t>
            </w:r>
            <w:r w:rsidRPr="00721590">
              <w:rPr>
                <w:rFonts w:cstheme="minorHAnsi"/>
                <w:color w:val="222222"/>
                <w:sz w:val="24"/>
                <w:szCs w:val="24"/>
                <w:shd w:val="clear" w:color="auto" w:fill="FFFFFF"/>
              </w:rPr>
              <w:t xml:space="preserve"> </w:t>
            </w:r>
          </w:p>
        </w:tc>
        <w:tc>
          <w:tcPr>
            <w:tcW w:w="1559" w:type="dxa"/>
          </w:tcPr>
          <w:p w14:paraId="29406552" w14:textId="5904AC82"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 xml:space="preserve">&lt; </w:t>
            </w:r>
            <w:r w:rsidR="00FB2A58" w:rsidRPr="00721590">
              <w:rPr>
                <w:rFonts w:cstheme="minorHAnsi"/>
                <w:color w:val="222222"/>
                <w:sz w:val="24"/>
                <w:szCs w:val="24"/>
                <w:shd w:val="clear" w:color="auto" w:fill="FFFFFF"/>
              </w:rPr>
              <w:t>0.01</w:t>
            </w:r>
          </w:p>
        </w:tc>
      </w:tr>
      <w:tr w:rsidR="00D17BB4" w:rsidRPr="00721590" w14:paraId="20BB197B" w14:textId="77777777" w:rsidTr="00B53F8E">
        <w:tc>
          <w:tcPr>
            <w:tcW w:w="4230" w:type="dxa"/>
          </w:tcPr>
          <w:p w14:paraId="4E0E2918" w14:textId="39A0A67F"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Corrigan’s Reef</w:t>
            </w:r>
          </w:p>
        </w:tc>
        <w:tc>
          <w:tcPr>
            <w:tcW w:w="1558" w:type="dxa"/>
          </w:tcPr>
          <w:p w14:paraId="104B61E7" w14:textId="2D09AC77" w:rsidR="00D17BB4"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-0.16</w:t>
            </w:r>
            <w:r w:rsidR="00D17BB4" w:rsidRPr="00721590">
              <w:rPr>
                <w:rFonts w:cstheme="minorHAnsi"/>
                <w:color w:val="222222"/>
                <w:sz w:val="24"/>
                <w:szCs w:val="24"/>
                <w:shd w:val="clear" w:color="auto" w:fill="FFFFFF"/>
              </w:rPr>
              <w:t xml:space="preserve">    </w:t>
            </w:r>
          </w:p>
        </w:tc>
        <w:tc>
          <w:tcPr>
            <w:tcW w:w="1558" w:type="dxa"/>
          </w:tcPr>
          <w:p w14:paraId="36F788C6" w14:textId="672A0DB2"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41</w:t>
            </w:r>
            <w:r w:rsidRPr="00721590">
              <w:rPr>
                <w:rFonts w:cstheme="minorHAnsi"/>
                <w:color w:val="222222"/>
                <w:sz w:val="24"/>
                <w:szCs w:val="24"/>
                <w:shd w:val="clear" w:color="auto" w:fill="FFFFFF"/>
              </w:rPr>
              <w:t xml:space="preserve"> </w:t>
            </w:r>
          </w:p>
        </w:tc>
        <w:tc>
          <w:tcPr>
            <w:tcW w:w="1558" w:type="dxa"/>
          </w:tcPr>
          <w:p w14:paraId="5146F410" w14:textId="535C55E8" w:rsidR="00D17BB4"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-0.40</w:t>
            </w:r>
            <w:r w:rsidR="00D17BB4" w:rsidRPr="00721590">
              <w:rPr>
                <w:rFonts w:cstheme="minorHAnsi"/>
                <w:color w:val="222222"/>
                <w:sz w:val="24"/>
                <w:szCs w:val="24"/>
                <w:shd w:val="clear" w:color="auto" w:fill="FFFFFF"/>
              </w:rPr>
              <w:t xml:space="preserve"> </w:t>
            </w:r>
          </w:p>
        </w:tc>
        <w:tc>
          <w:tcPr>
            <w:tcW w:w="1559" w:type="dxa"/>
          </w:tcPr>
          <w:p w14:paraId="2A0DE560" w14:textId="185882DF"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69</w:t>
            </w:r>
          </w:p>
        </w:tc>
      </w:tr>
      <w:tr w:rsidR="00D17BB4" w:rsidRPr="00721590" w14:paraId="6340E406" w14:textId="77777777" w:rsidTr="00B53F8E">
        <w:tc>
          <w:tcPr>
            <w:tcW w:w="4230" w:type="dxa"/>
          </w:tcPr>
          <w:p w14:paraId="44CD5A87" w14:textId="633C8E3E"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 xml:space="preserve">Horseshoe Beach  </w:t>
            </w:r>
          </w:p>
        </w:tc>
        <w:tc>
          <w:tcPr>
            <w:tcW w:w="1558" w:type="dxa"/>
          </w:tcPr>
          <w:p w14:paraId="1516B487" w14:textId="16A15378"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w:t>
            </w:r>
            <w:r w:rsidR="00655A08" w:rsidRPr="00721590">
              <w:rPr>
                <w:rFonts w:cstheme="minorHAnsi"/>
                <w:color w:val="222222"/>
                <w:sz w:val="24"/>
                <w:szCs w:val="24"/>
                <w:shd w:val="clear" w:color="auto" w:fill="FFFFFF"/>
              </w:rPr>
              <w:t>0.60</w:t>
            </w:r>
            <w:r w:rsidRPr="00721590">
              <w:rPr>
                <w:rFonts w:cstheme="minorHAnsi"/>
                <w:color w:val="222222"/>
                <w:sz w:val="24"/>
                <w:szCs w:val="24"/>
                <w:shd w:val="clear" w:color="auto" w:fill="FFFFFF"/>
              </w:rPr>
              <w:t xml:space="preserve">    </w:t>
            </w:r>
          </w:p>
        </w:tc>
        <w:tc>
          <w:tcPr>
            <w:tcW w:w="1558" w:type="dxa"/>
          </w:tcPr>
          <w:p w14:paraId="23185D76" w14:textId="460BEDBF"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41</w:t>
            </w:r>
            <w:r w:rsidRPr="00721590">
              <w:rPr>
                <w:rFonts w:cstheme="minorHAnsi"/>
                <w:color w:val="222222"/>
                <w:sz w:val="24"/>
                <w:szCs w:val="24"/>
                <w:shd w:val="clear" w:color="auto" w:fill="FFFFFF"/>
              </w:rPr>
              <w:t xml:space="preserve"> </w:t>
            </w:r>
          </w:p>
        </w:tc>
        <w:tc>
          <w:tcPr>
            <w:tcW w:w="1558" w:type="dxa"/>
          </w:tcPr>
          <w:p w14:paraId="78C6371B" w14:textId="52AC9958"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-1.</w:t>
            </w:r>
            <w:r w:rsidR="00655A08" w:rsidRPr="00721590">
              <w:rPr>
                <w:rFonts w:cstheme="minorHAnsi"/>
                <w:color w:val="222222"/>
                <w:sz w:val="24"/>
                <w:szCs w:val="24"/>
                <w:shd w:val="clear" w:color="auto" w:fill="FFFFFF"/>
              </w:rPr>
              <w:t>47</w:t>
            </w:r>
            <w:r w:rsidRPr="00721590">
              <w:rPr>
                <w:rFonts w:cstheme="minorHAnsi"/>
                <w:color w:val="222222"/>
                <w:sz w:val="24"/>
                <w:szCs w:val="24"/>
                <w:shd w:val="clear" w:color="auto" w:fill="FFFFFF"/>
              </w:rPr>
              <w:t xml:space="preserve"> </w:t>
            </w:r>
          </w:p>
        </w:tc>
        <w:tc>
          <w:tcPr>
            <w:tcW w:w="1559" w:type="dxa"/>
          </w:tcPr>
          <w:p w14:paraId="673CEC56" w14:textId="4283A075"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14</w:t>
            </w:r>
          </w:p>
        </w:tc>
      </w:tr>
      <w:tr w:rsidR="00D17BB4" w:rsidRPr="00721590" w14:paraId="4B7C25A3" w14:textId="77777777" w:rsidTr="00B53F8E">
        <w:tc>
          <w:tcPr>
            <w:tcW w:w="4230" w:type="dxa"/>
          </w:tcPr>
          <w:p w14:paraId="4B78985D" w14:textId="501E0E15"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Lone Cabbage</w:t>
            </w:r>
          </w:p>
        </w:tc>
        <w:tc>
          <w:tcPr>
            <w:tcW w:w="1558" w:type="dxa"/>
          </w:tcPr>
          <w:p w14:paraId="6C7A0DFC" w14:textId="235ADD35"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w:t>
            </w:r>
            <w:r w:rsidR="00655A08" w:rsidRPr="00721590">
              <w:rPr>
                <w:rFonts w:cstheme="minorHAnsi"/>
                <w:color w:val="222222"/>
                <w:sz w:val="24"/>
                <w:szCs w:val="24"/>
                <w:shd w:val="clear" w:color="auto" w:fill="FFFFFF"/>
              </w:rPr>
              <w:t>1.52</w:t>
            </w:r>
            <w:r w:rsidRPr="00721590">
              <w:rPr>
                <w:rFonts w:cstheme="minorHAnsi"/>
                <w:color w:val="222222"/>
                <w:sz w:val="24"/>
                <w:szCs w:val="24"/>
                <w:shd w:val="clear" w:color="auto" w:fill="FFFFFF"/>
              </w:rPr>
              <w:t xml:space="preserve">    </w:t>
            </w:r>
          </w:p>
        </w:tc>
        <w:tc>
          <w:tcPr>
            <w:tcW w:w="1558" w:type="dxa"/>
          </w:tcPr>
          <w:p w14:paraId="21777376" w14:textId="6FE4F5E5"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40</w:t>
            </w:r>
            <w:r w:rsidRPr="00721590">
              <w:rPr>
                <w:rFonts w:cstheme="minorHAnsi"/>
                <w:color w:val="222222"/>
                <w:sz w:val="24"/>
                <w:szCs w:val="24"/>
                <w:shd w:val="clear" w:color="auto" w:fill="FFFFFF"/>
              </w:rPr>
              <w:t xml:space="preserve"> </w:t>
            </w:r>
          </w:p>
        </w:tc>
        <w:tc>
          <w:tcPr>
            <w:tcW w:w="1558" w:type="dxa"/>
          </w:tcPr>
          <w:p w14:paraId="7E953388" w14:textId="3DBA4282"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w:t>
            </w:r>
            <w:r w:rsidR="00655A08" w:rsidRPr="00721590">
              <w:rPr>
                <w:rFonts w:cstheme="minorHAnsi"/>
                <w:color w:val="222222"/>
                <w:sz w:val="24"/>
                <w:szCs w:val="24"/>
                <w:shd w:val="clear" w:color="auto" w:fill="FFFFFF"/>
              </w:rPr>
              <w:t>3.80</w:t>
            </w:r>
            <w:r w:rsidRPr="00721590">
              <w:rPr>
                <w:rFonts w:cstheme="minorHAnsi"/>
                <w:color w:val="222222"/>
                <w:sz w:val="24"/>
                <w:szCs w:val="24"/>
                <w:shd w:val="clear" w:color="auto" w:fill="FFFFFF"/>
              </w:rPr>
              <w:t xml:space="preserve"> </w:t>
            </w:r>
          </w:p>
        </w:tc>
        <w:tc>
          <w:tcPr>
            <w:tcW w:w="1559" w:type="dxa"/>
          </w:tcPr>
          <w:p w14:paraId="3CE6D50E" w14:textId="7C01FE39" w:rsidR="00D17BB4" w:rsidRPr="00721590" w:rsidRDefault="00FB2A5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&lt; 0.01</w:t>
            </w:r>
          </w:p>
        </w:tc>
      </w:tr>
      <w:tr w:rsidR="00D17BB4" w:rsidRPr="00721590" w14:paraId="59BEEB47" w14:textId="77777777" w:rsidTr="00B53F8E">
        <w:tc>
          <w:tcPr>
            <w:tcW w:w="4230" w:type="dxa"/>
          </w:tcPr>
          <w:p w14:paraId="74BCB5A7" w14:textId="435ACF57" w:rsidR="00D17BB4" w:rsidRPr="00721590" w:rsidRDefault="00C55CDB"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Mean daily</w:t>
            </w:r>
            <w:r w:rsidR="00D17BB4" w:rsidRPr="00721590">
              <w:rPr>
                <w:rFonts w:cstheme="minorHAnsi"/>
                <w:color w:val="222222"/>
                <w:sz w:val="24"/>
                <w:szCs w:val="24"/>
                <w:shd w:val="clear" w:color="auto" w:fill="FFFFFF"/>
              </w:rPr>
              <w:t xml:space="preserve"> discharge with </w:t>
            </w:r>
            <w:r w:rsidR="00BA28B8" w:rsidRPr="00721590">
              <w:rPr>
                <w:rFonts w:cstheme="minorHAnsi"/>
                <w:color w:val="222222"/>
                <w:sz w:val="24"/>
                <w:szCs w:val="24"/>
                <w:shd w:val="clear" w:color="auto" w:fill="FFFFFF"/>
              </w:rPr>
              <w:t>one-</w:t>
            </w:r>
            <w:r w:rsidR="00D17BB4" w:rsidRPr="00721590">
              <w:rPr>
                <w:rFonts w:cstheme="minorHAnsi"/>
                <w:color w:val="222222"/>
                <w:sz w:val="24"/>
                <w:szCs w:val="24"/>
                <w:shd w:val="clear" w:color="auto" w:fill="FFFFFF"/>
              </w:rPr>
              <w:t xml:space="preserve">year lag </w:t>
            </w:r>
          </w:p>
        </w:tc>
        <w:tc>
          <w:tcPr>
            <w:tcW w:w="1558" w:type="dxa"/>
          </w:tcPr>
          <w:p w14:paraId="0691C6E6" w14:textId="7382BE79"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56</w:t>
            </w:r>
            <w:r w:rsidRPr="00721590">
              <w:rPr>
                <w:rFonts w:cstheme="minorHAnsi"/>
                <w:color w:val="222222"/>
                <w:sz w:val="24"/>
                <w:szCs w:val="24"/>
                <w:shd w:val="clear" w:color="auto" w:fill="FFFFFF"/>
              </w:rPr>
              <w:t xml:space="preserve">    </w:t>
            </w:r>
          </w:p>
        </w:tc>
        <w:tc>
          <w:tcPr>
            <w:tcW w:w="1558" w:type="dxa"/>
          </w:tcPr>
          <w:p w14:paraId="21882984" w14:textId="79D22C3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w:t>
            </w:r>
            <w:r w:rsidR="00655A08" w:rsidRPr="00721590">
              <w:rPr>
                <w:rFonts w:cstheme="minorHAnsi"/>
                <w:color w:val="222222"/>
                <w:sz w:val="24"/>
                <w:szCs w:val="24"/>
                <w:shd w:val="clear" w:color="auto" w:fill="FFFFFF"/>
              </w:rPr>
              <w:t>8</w:t>
            </w:r>
            <w:r w:rsidRPr="00721590">
              <w:rPr>
                <w:rFonts w:cstheme="minorHAnsi"/>
                <w:color w:val="222222"/>
                <w:sz w:val="24"/>
                <w:szCs w:val="24"/>
                <w:shd w:val="clear" w:color="auto" w:fill="FFFFFF"/>
              </w:rPr>
              <w:t xml:space="preserve"> </w:t>
            </w:r>
          </w:p>
        </w:tc>
        <w:tc>
          <w:tcPr>
            <w:tcW w:w="1558" w:type="dxa"/>
          </w:tcPr>
          <w:p w14:paraId="7FAD7D1F" w14:textId="0EF6B7A9"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6.</w:t>
            </w:r>
            <w:r w:rsidR="00655A08" w:rsidRPr="00721590">
              <w:rPr>
                <w:rFonts w:cstheme="minorHAnsi"/>
                <w:color w:val="222222"/>
                <w:sz w:val="24"/>
                <w:szCs w:val="24"/>
                <w:shd w:val="clear" w:color="auto" w:fill="FFFFFF"/>
              </w:rPr>
              <w:t>88</w:t>
            </w:r>
            <w:r w:rsidRPr="00721590">
              <w:rPr>
                <w:rFonts w:cstheme="minorHAnsi"/>
                <w:color w:val="222222"/>
                <w:sz w:val="24"/>
                <w:szCs w:val="24"/>
                <w:shd w:val="clear" w:color="auto" w:fill="FFFFFF"/>
              </w:rPr>
              <w:t xml:space="preserve"> </w:t>
            </w:r>
          </w:p>
        </w:tc>
        <w:tc>
          <w:tcPr>
            <w:tcW w:w="1559" w:type="dxa"/>
          </w:tcPr>
          <w:p w14:paraId="3DA61C1A" w14:textId="33059C0C" w:rsidR="00D17BB4" w:rsidRPr="00721590" w:rsidRDefault="00FB2A5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&lt; 0.01</w:t>
            </w:r>
          </w:p>
        </w:tc>
      </w:tr>
      <w:tr w:rsidR="00D17BB4" w:rsidRPr="00721590" w14:paraId="6EC7511A" w14:textId="77777777" w:rsidTr="00B53F8E">
        <w:tc>
          <w:tcPr>
            <w:tcW w:w="4230" w:type="dxa"/>
          </w:tcPr>
          <w:p w14:paraId="0C54EAB9" w14:textId="50472025" w:rsidR="00D17BB4" w:rsidRPr="00721590" w:rsidRDefault="00F2108F"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P</w:t>
            </w:r>
            <w:r w:rsidR="00D17BB4" w:rsidRPr="00721590">
              <w:rPr>
                <w:rFonts w:cstheme="minorHAnsi"/>
                <w:color w:val="222222"/>
                <w:sz w:val="24"/>
                <w:szCs w:val="24"/>
                <w:shd w:val="clear" w:color="auto" w:fill="FFFFFF"/>
              </w:rPr>
              <w:t>eriod:</w:t>
            </w:r>
            <w:r w:rsidRPr="00721590">
              <w:rPr>
                <w:rFonts w:cstheme="minorHAnsi"/>
                <w:color w:val="222222"/>
                <w:sz w:val="24"/>
                <w:szCs w:val="24"/>
                <w:shd w:val="clear" w:color="auto" w:fill="FFFFFF"/>
              </w:rPr>
              <w:t xml:space="preserve"> </w:t>
            </w:r>
            <w:r w:rsidR="00655A08" w:rsidRPr="00721590">
              <w:rPr>
                <w:rFonts w:cstheme="minorHAnsi"/>
                <w:color w:val="222222"/>
                <w:sz w:val="24"/>
                <w:szCs w:val="24"/>
                <w:shd w:val="clear" w:color="auto" w:fill="FFFFFF"/>
              </w:rPr>
              <w:t>locality Corrigan’s Reef</w:t>
            </w:r>
            <w:r w:rsidR="00D17BB4" w:rsidRPr="00721590">
              <w:rPr>
                <w:rFonts w:cstheme="minorHAnsi"/>
                <w:color w:val="222222"/>
                <w:sz w:val="24"/>
                <w:szCs w:val="24"/>
                <w:shd w:val="clear" w:color="auto" w:fill="FFFFFF"/>
              </w:rPr>
              <w:t xml:space="preserve"> </w:t>
            </w:r>
          </w:p>
        </w:tc>
        <w:tc>
          <w:tcPr>
            <w:tcW w:w="1558" w:type="dxa"/>
          </w:tcPr>
          <w:p w14:paraId="30BD6C36" w14:textId="42C13C28"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w:t>
            </w:r>
            <w:r w:rsidR="00655A08" w:rsidRPr="00721590">
              <w:rPr>
                <w:rFonts w:cstheme="minorHAnsi"/>
                <w:color w:val="222222"/>
                <w:sz w:val="24"/>
                <w:szCs w:val="24"/>
                <w:shd w:val="clear" w:color="auto" w:fill="FFFFFF"/>
              </w:rPr>
              <w:t>4</w:t>
            </w:r>
            <w:r w:rsidRPr="00721590">
              <w:rPr>
                <w:rFonts w:cstheme="minorHAnsi"/>
                <w:color w:val="222222"/>
                <w:sz w:val="24"/>
                <w:szCs w:val="24"/>
                <w:shd w:val="clear" w:color="auto" w:fill="FFFFFF"/>
              </w:rPr>
              <w:t xml:space="preserve">    </w:t>
            </w:r>
          </w:p>
        </w:tc>
        <w:tc>
          <w:tcPr>
            <w:tcW w:w="1558" w:type="dxa"/>
          </w:tcPr>
          <w:p w14:paraId="6DED2583" w14:textId="0A2D92C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w:t>
            </w:r>
            <w:r w:rsidR="00655A08" w:rsidRPr="00721590">
              <w:rPr>
                <w:rFonts w:cstheme="minorHAnsi"/>
                <w:color w:val="222222"/>
                <w:sz w:val="24"/>
                <w:szCs w:val="24"/>
                <w:shd w:val="clear" w:color="auto" w:fill="FFFFFF"/>
              </w:rPr>
              <w:t>4</w:t>
            </w:r>
            <w:r w:rsidRPr="00721590">
              <w:rPr>
                <w:rFonts w:cstheme="minorHAnsi"/>
                <w:color w:val="222222"/>
                <w:sz w:val="24"/>
                <w:szCs w:val="24"/>
                <w:shd w:val="clear" w:color="auto" w:fill="FFFFFF"/>
              </w:rPr>
              <w:t xml:space="preserve"> </w:t>
            </w:r>
          </w:p>
        </w:tc>
        <w:tc>
          <w:tcPr>
            <w:tcW w:w="1558" w:type="dxa"/>
          </w:tcPr>
          <w:p w14:paraId="3DC500E2" w14:textId="1164209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0.9</w:t>
            </w:r>
            <w:r w:rsidR="00655A08" w:rsidRPr="00721590">
              <w:rPr>
                <w:rFonts w:cstheme="minorHAnsi"/>
                <w:color w:val="222222"/>
                <w:sz w:val="24"/>
                <w:szCs w:val="24"/>
                <w:shd w:val="clear" w:color="auto" w:fill="FFFFFF"/>
              </w:rPr>
              <w:t>9</w:t>
            </w:r>
            <w:r w:rsidRPr="00721590">
              <w:rPr>
                <w:rFonts w:cstheme="minorHAnsi"/>
                <w:color w:val="222222"/>
                <w:sz w:val="24"/>
                <w:szCs w:val="24"/>
                <w:shd w:val="clear" w:color="auto" w:fill="FFFFFF"/>
              </w:rPr>
              <w:t xml:space="preserve">   </w:t>
            </w:r>
          </w:p>
        </w:tc>
        <w:tc>
          <w:tcPr>
            <w:tcW w:w="1559" w:type="dxa"/>
          </w:tcPr>
          <w:p w14:paraId="49BFC654" w14:textId="49428A28"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0.3</w:t>
            </w:r>
            <w:r w:rsidR="00655A08" w:rsidRPr="00721590">
              <w:rPr>
                <w:rFonts w:cstheme="minorHAnsi"/>
                <w:color w:val="222222"/>
                <w:sz w:val="24"/>
                <w:szCs w:val="24"/>
                <w:shd w:val="clear" w:color="auto" w:fill="FFFFFF"/>
              </w:rPr>
              <w:t>2</w:t>
            </w:r>
          </w:p>
        </w:tc>
      </w:tr>
      <w:tr w:rsidR="00D17BB4" w:rsidRPr="00721590" w14:paraId="2B56DB02" w14:textId="77777777" w:rsidTr="00FB2A58">
        <w:tc>
          <w:tcPr>
            <w:tcW w:w="4230" w:type="dxa"/>
          </w:tcPr>
          <w:p w14:paraId="6F7F423C" w14:textId="65AA4C85" w:rsidR="00D17BB4" w:rsidRPr="00721590" w:rsidRDefault="00F2108F"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P</w:t>
            </w:r>
            <w:r w:rsidR="00D17BB4" w:rsidRPr="00721590">
              <w:rPr>
                <w:rFonts w:cstheme="minorHAnsi"/>
                <w:color w:val="222222"/>
                <w:sz w:val="24"/>
                <w:szCs w:val="24"/>
                <w:shd w:val="clear" w:color="auto" w:fill="FFFFFF"/>
              </w:rPr>
              <w:t>eriod:</w:t>
            </w:r>
            <w:r w:rsidRPr="00721590">
              <w:rPr>
                <w:rFonts w:cstheme="minorHAnsi"/>
                <w:color w:val="222222"/>
                <w:sz w:val="24"/>
                <w:szCs w:val="24"/>
                <w:shd w:val="clear" w:color="auto" w:fill="FFFFFF"/>
              </w:rPr>
              <w:t xml:space="preserve"> </w:t>
            </w:r>
            <w:r w:rsidR="00655A08" w:rsidRPr="00721590">
              <w:rPr>
                <w:rFonts w:cstheme="minorHAnsi"/>
                <w:color w:val="222222"/>
                <w:sz w:val="24"/>
                <w:szCs w:val="24"/>
                <w:shd w:val="clear" w:color="auto" w:fill="FFFFFF"/>
              </w:rPr>
              <w:t>locality Horseshoe Beach</w:t>
            </w:r>
          </w:p>
        </w:tc>
        <w:tc>
          <w:tcPr>
            <w:tcW w:w="1558" w:type="dxa"/>
          </w:tcPr>
          <w:p w14:paraId="001CF84E" w14:textId="6DC90F70"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w:t>
            </w:r>
            <w:r w:rsidR="00655A08" w:rsidRPr="00721590">
              <w:rPr>
                <w:rFonts w:cstheme="minorHAnsi"/>
                <w:color w:val="222222"/>
                <w:sz w:val="24"/>
                <w:szCs w:val="24"/>
                <w:shd w:val="clear" w:color="auto" w:fill="FFFFFF"/>
              </w:rPr>
              <w:t>1</w:t>
            </w:r>
            <w:r w:rsidRPr="00721590">
              <w:rPr>
                <w:rFonts w:cstheme="minorHAnsi"/>
                <w:color w:val="222222"/>
                <w:sz w:val="24"/>
                <w:szCs w:val="24"/>
                <w:shd w:val="clear" w:color="auto" w:fill="FFFFFF"/>
              </w:rPr>
              <w:t xml:space="preserve">    </w:t>
            </w:r>
          </w:p>
        </w:tc>
        <w:tc>
          <w:tcPr>
            <w:tcW w:w="1558" w:type="dxa"/>
          </w:tcPr>
          <w:p w14:paraId="726E693A" w14:textId="55621EAB"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w:t>
            </w:r>
            <w:r w:rsidR="00655A08" w:rsidRPr="00721590">
              <w:rPr>
                <w:rFonts w:cstheme="minorHAnsi"/>
                <w:color w:val="222222"/>
                <w:sz w:val="24"/>
                <w:szCs w:val="24"/>
                <w:shd w:val="clear" w:color="auto" w:fill="FFFFFF"/>
              </w:rPr>
              <w:t>4</w:t>
            </w:r>
            <w:r w:rsidRPr="00721590">
              <w:rPr>
                <w:rFonts w:cstheme="minorHAnsi"/>
                <w:color w:val="222222"/>
                <w:sz w:val="24"/>
                <w:szCs w:val="24"/>
                <w:shd w:val="clear" w:color="auto" w:fill="FFFFFF"/>
              </w:rPr>
              <w:t xml:space="preserve"> </w:t>
            </w:r>
          </w:p>
        </w:tc>
        <w:tc>
          <w:tcPr>
            <w:tcW w:w="1558" w:type="dxa"/>
          </w:tcPr>
          <w:p w14:paraId="10C7CC50" w14:textId="303F5E03" w:rsidR="00D17BB4"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0.22</w:t>
            </w:r>
            <w:r w:rsidR="00D17BB4" w:rsidRPr="00721590">
              <w:rPr>
                <w:rFonts w:cstheme="minorHAnsi"/>
                <w:color w:val="222222"/>
                <w:sz w:val="24"/>
                <w:szCs w:val="24"/>
                <w:shd w:val="clear" w:color="auto" w:fill="FFFFFF"/>
              </w:rPr>
              <w:t xml:space="preserve">   </w:t>
            </w:r>
          </w:p>
        </w:tc>
        <w:tc>
          <w:tcPr>
            <w:tcW w:w="1559" w:type="dxa"/>
          </w:tcPr>
          <w:p w14:paraId="5BF5CCB0" w14:textId="0A067568"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83</w:t>
            </w:r>
          </w:p>
        </w:tc>
      </w:tr>
      <w:tr w:rsidR="00655A08" w:rsidRPr="00721590" w14:paraId="055D2962" w14:textId="77777777" w:rsidTr="00B53F8E">
        <w:tc>
          <w:tcPr>
            <w:tcW w:w="4230" w:type="dxa"/>
            <w:tcBorders>
              <w:bottom w:val="single" w:sz="4" w:space="0" w:color="auto"/>
            </w:tcBorders>
          </w:tcPr>
          <w:p w14:paraId="6C8704DE" w14:textId="16231F70" w:rsidR="00655A08"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Period: locality Lone Cabbage</w:t>
            </w:r>
          </w:p>
        </w:tc>
        <w:tc>
          <w:tcPr>
            <w:tcW w:w="1558" w:type="dxa"/>
            <w:tcBorders>
              <w:bottom w:val="single" w:sz="4" w:space="0" w:color="auto"/>
            </w:tcBorders>
          </w:tcPr>
          <w:p w14:paraId="12D2B6AE" w14:textId="2BB96923" w:rsidR="00655A08"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0.12</w:t>
            </w:r>
          </w:p>
        </w:tc>
        <w:tc>
          <w:tcPr>
            <w:tcW w:w="1558" w:type="dxa"/>
            <w:tcBorders>
              <w:bottom w:val="single" w:sz="4" w:space="0" w:color="auto"/>
            </w:tcBorders>
          </w:tcPr>
          <w:p w14:paraId="38B6F8C5" w14:textId="1AC47567" w:rsidR="00655A08"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0.04</w:t>
            </w:r>
          </w:p>
        </w:tc>
        <w:tc>
          <w:tcPr>
            <w:tcW w:w="1558" w:type="dxa"/>
            <w:tcBorders>
              <w:bottom w:val="single" w:sz="4" w:space="0" w:color="auto"/>
            </w:tcBorders>
          </w:tcPr>
          <w:p w14:paraId="5E7262F3" w14:textId="5C5A22A5" w:rsidR="00655A08"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3.21</w:t>
            </w:r>
          </w:p>
        </w:tc>
        <w:tc>
          <w:tcPr>
            <w:tcW w:w="1559" w:type="dxa"/>
            <w:tcBorders>
              <w:bottom w:val="single" w:sz="4" w:space="0" w:color="auto"/>
            </w:tcBorders>
          </w:tcPr>
          <w:p w14:paraId="654AE5C2" w14:textId="1EB94984" w:rsidR="00655A08"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0.001</w:t>
            </w:r>
          </w:p>
        </w:tc>
      </w:tr>
    </w:tbl>
    <w:p w14:paraId="5C8A7A40" w14:textId="2160FBFA"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br w:type="page"/>
      </w:r>
    </w:p>
    <w:p w14:paraId="30742D5C" w14:textId="0909A165" w:rsidR="003F4DD7" w:rsidRPr="00721590" w:rsidRDefault="00E8272A"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lastRenderedPageBreak/>
        <w:t>&lt;A&gt;</w:t>
      </w:r>
      <w:r w:rsidR="009D4EA6" w:rsidRPr="00721590">
        <w:rPr>
          <w:rFonts w:cstheme="minorHAnsi"/>
          <w:color w:val="222222"/>
          <w:sz w:val="24"/>
          <w:szCs w:val="24"/>
          <w:shd w:val="clear" w:color="auto" w:fill="FFFFFF"/>
        </w:rPr>
        <w:t>R</w:t>
      </w:r>
      <w:r w:rsidRPr="00721590">
        <w:rPr>
          <w:rFonts w:cstheme="minorHAnsi"/>
          <w:color w:val="222222"/>
          <w:sz w:val="24"/>
          <w:szCs w:val="24"/>
          <w:shd w:val="clear" w:color="auto" w:fill="FFFFFF"/>
        </w:rPr>
        <w:t>eferences</w:t>
      </w:r>
    </w:p>
    <w:p w14:paraId="47EF3495" w14:textId="45AD5D38" w:rsidR="00514F5D" w:rsidRDefault="00514F5D" w:rsidP="003D676E">
      <w:pPr>
        <w:spacing w:line="480" w:lineRule="auto"/>
        <w:rPr>
          <w:ins w:id="105" w:author="Latysh, Natalie" w:date="2020-01-29T14:01:00Z"/>
          <w:shd w:val="clear" w:color="auto" w:fill="FFFFFF"/>
        </w:rPr>
      </w:pPr>
      <w:proofErr w:type="spellStart"/>
      <w:r w:rsidRPr="00721590">
        <w:rPr>
          <w:shd w:val="clear" w:color="auto" w:fill="FFFFFF"/>
        </w:rPr>
        <w:t>Alleway</w:t>
      </w:r>
      <w:proofErr w:type="spellEnd"/>
      <w:r w:rsidRPr="00721590">
        <w:rPr>
          <w:shd w:val="clear" w:color="auto" w:fill="FFFFFF"/>
        </w:rPr>
        <w:t>, H.K. and S. D. Connell. 2015. Loss of an ecological baseline through the eradication of oyster reefs from coastal ecosystems and human memory. </w:t>
      </w:r>
      <w:r w:rsidRPr="00721590">
        <w:rPr>
          <w:i/>
          <w:iCs/>
          <w:shd w:val="clear" w:color="auto" w:fill="FFFFFF"/>
        </w:rPr>
        <w:t>Conservation Biology</w:t>
      </w:r>
      <w:r w:rsidRPr="00721590">
        <w:rPr>
          <w:shd w:val="clear" w:color="auto" w:fill="FFFFFF"/>
        </w:rPr>
        <w:t> 29:</w:t>
      </w:r>
      <w:r w:rsidR="00A216E0">
        <w:rPr>
          <w:shd w:val="clear" w:color="auto" w:fill="FFFFFF"/>
        </w:rPr>
        <w:t xml:space="preserve"> </w:t>
      </w:r>
      <w:r w:rsidRPr="00721590">
        <w:rPr>
          <w:shd w:val="clear" w:color="auto" w:fill="FFFFFF"/>
        </w:rPr>
        <w:t>795-804.</w:t>
      </w:r>
    </w:p>
    <w:p w14:paraId="32961CD9" w14:textId="77777777" w:rsidR="00971DE5" w:rsidRPr="00721590" w:rsidRDefault="00971DE5" w:rsidP="00971DE5">
      <w:pPr>
        <w:spacing w:line="480" w:lineRule="auto"/>
        <w:rPr>
          <w:moveTo w:id="106" w:author="Latysh, Natalie" w:date="2020-01-29T14:01:00Z"/>
          <w:shd w:val="clear" w:color="auto" w:fill="FFFFFF"/>
        </w:rPr>
      </w:pPr>
      <w:moveToRangeStart w:id="107" w:author="Latysh, Natalie" w:date="2020-01-29T14:01:00Z" w:name="move31198880"/>
      <w:moveTo w:id="108" w:author="Latysh, Natalie" w:date="2020-01-29T14:01:00Z">
        <w:r w:rsidRPr="00721590">
          <w:rPr>
            <w:shd w:val="clear" w:color="auto" w:fill="FFFFFF"/>
          </w:rPr>
          <w:t xml:space="preserve">Beck, M.W., R. D. Brumbaugh, L. </w:t>
        </w:r>
        <w:proofErr w:type="spellStart"/>
        <w:r w:rsidRPr="00721590">
          <w:rPr>
            <w:shd w:val="clear" w:color="auto" w:fill="FFFFFF"/>
          </w:rPr>
          <w:t>Airoldi</w:t>
        </w:r>
        <w:proofErr w:type="spellEnd"/>
        <w:r w:rsidRPr="00721590">
          <w:rPr>
            <w:shd w:val="clear" w:color="auto" w:fill="FFFFFF"/>
          </w:rPr>
          <w:t xml:space="preserve">, A. Carranza, L.D. Coen, C. Crawford, O. </w:t>
        </w:r>
        <w:proofErr w:type="spellStart"/>
        <w:r w:rsidRPr="00721590">
          <w:rPr>
            <w:shd w:val="clear" w:color="auto" w:fill="FFFFFF"/>
          </w:rPr>
          <w:t>Defeo</w:t>
        </w:r>
        <w:proofErr w:type="spellEnd"/>
        <w:r w:rsidRPr="00721590">
          <w:rPr>
            <w:shd w:val="clear" w:color="auto" w:fill="FFFFFF"/>
          </w:rPr>
          <w:t xml:space="preserve">, G. J. Edgar,  B. Hancock, M. C. Kay, and H. S. </w:t>
        </w:r>
        <w:proofErr w:type="spellStart"/>
        <w:r w:rsidRPr="00721590">
          <w:rPr>
            <w:shd w:val="clear" w:color="auto" w:fill="FFFFFF"/>
          </w:rPr>
          <w:t>Lenihan</w:t>
        </w:r>
        <w:proofErr w:type="spellEnd"/>
        <w:r w:rsidRPr="00721590">
          <w:rPr>
            <w:shd w:val="clear" w:color="auto" w:fill="FFFFFF"/>
          </w:rPr>
          <w:t>, 2011. Oyster reefs at risk and recommendations for conservation, restoration, and management. </w:t>
        </w:r>
        <w:r w:rsidRPr="00721590">
          <w:rPr>
            <w:i/>
            <w:iCs/>
            <w:shd w:val="clear" w:color="auto" w:fill="FFFFFF"/>
          </w:rPr>
          <w:t>Bioscience</w:t>
        </w:r>
        <w:r w:rsidRPr="00721590">
          <w:rPr>
            <w:shd w:val="clear" w:color="auto" w:fill="FFFFFF"/>
          </w:rPr>
          <w:t xml:space="preserve"> 61:</w:t>
        </w:r>
        <w:r>
          <w:rPr>
            <w:shd w:val="clear" w:color="auto" w:fill="FFFFFF"/>
          </w:rPr>
          <w:t xml:space="preserve"> </w:t>
        </w:r>
        <w:r w:rsidRPr="00721590">
          <w:rPr>
            <w:shd w:val="clear" w:color="auto" w:fill="FFFFFF"/>
          </w:rPr>
          <w:t>107-116.</w:t>
        </w:r>
      </w:moveTo>
    </w:p>
    <w:moveToRangeEnd w:id="107"/>
    <w:p w14:paraId="26DE1785" w14:textId="77777777" w:rsidR="00971DE5" w:rsidRPr="00721590" w:rsidRDefault="00971DE5" w:rsidP="003D676E">
      <w:pPr>
        <w:spacing w:line="480" w:lineRule="auto"/>
        <w:rPr>
          <w:shd w:val="clear" w:color="auto" w:fill="FFFFFF"/>
        </w:rPr>
      </w:pPr>
    </w:p>
    <w:p w14:paraId="17721F64" w14:textId="29AF8232" w:rsidR="009442E4" w:rsidRPr="00721590" w:rsidRDefault="009442E4" w:rsidP="003D676E">
      <w:pPr>
        <w:spacing w:line="480" w:lineRule="auto"/>
        <w:rPr>
          <w:shd w:val="clear" w:color="auto" w:fill="FFFFFF"/>
        </w:rPr>
      </w:pPr>
      <w:r w:rsidRPr="00721590">
        <w:rPr>
          <w:shd w:val="clear" w:color="auto" w:fill="FFFFFF"/>
        </w:rPr>
        <w:t xml:space="preserve">Beck, M.W., M. </w:t>
      </w:r>
      <w:proofErr w:type="spellStart"/>
      <w:r w:rsidRPr="00721590">
        <w:rPr>
          <w:shd w:val="clear" w:color="auto" w:fill="FFFFFF"/>
        </w:rPr>
        <w:t>Odaya</w:t>
      </w:r>
      <w:proofErr w:type="spellEnd"/>
      <w:r w:rsidRPr="00721590">
        <w:rPr>
          <w:shd w:val="clear" w:color="auto" w:fill="FFFFFF"/>
        </w:rPr>
        <w:t xml:space="preserve">, J. J. </w:t>
      </w:r>
      <w:proofErr w:type="spellStart"/>
      <w:r w:rsidRPr="00721590">
        <w:rPr>
          <w:shd w:val="clear" w:color="auto" w:fill="FFFFFF"/>
        </w:rPr>
        <w:t>Bachant</w:t>
      </w:r>
      <w:proofErr w:type="spellEnd"/>
      <w:r w:rsidRPr="00721590">
        <w:rPr>
          <w:shd w:val="clear" w:color="auto" w:fill="FFFFFF"/>
        </w:rPr>
        <w:t>, J. Bergan, B. Keller, R. Martin, R. Mathews, C. Porter and G. Ramseur. 2000. Identification of priority sites for conservation in the northern Gulf of Mexico: an ecoregional plan. The Nature Conservancy, Arlington, VA. Available online https://tinyurl.com/yyrc79ev September 2019</w:t>
      </w:r>
    </w:p>
    <w:p w14:paraId="76A1C52D" w14:textId="3D032292" w:rsidR="00514F5D" w:rsidRPr="00721590" w:rsidDel="00971DE5" w:rsidRDefault="00514F5D" w:rsidP="003D676E">
      <w:pPr>
        <w:spacing w:line="480" w:lineRule="auto"/>
        <w:rPr>
          <w:moveFrom w:id="109" w:author="Latysh, Natalie" w:date="2020-01-29T14:01:00Z"/>
          <w:shd w:val="clear" w:color="auto" w:fill="FFFFFF"/>
        </w:rPr>
      </w:pPr>
      <w:moveFromRangeStart w:id="110" w:author="Latysh, Natalie" w:date="2020-01-29T14:01:00Z" w:name="move31198880"/>
      <w:moveFrom w:id="111" w:author="Latysh, Natalie" w:date="2020-01-29T14:01:00Z">
        <w:r w:rsidRPr="00721590" w:rsidDel="00971DE5">
          <w:rPr>
            <w:shd w:val="clear" w:color="auto" w:fill="FFFFFF"/>
          </w:rPr>
          <w:t xml:space="preserve">Beck, M.W., R. D. Brumbaugh, L. Airoldi, A. Carranza, L.D. Coen, C. Crawford, O. Defeo, G. J. Edgar,  B. Hancock, M. C. </w:t>
        </w:r>
        <w:r w:rsidR="001B76FB" w:rsidRPr="00721590" w:rsidDel="00971DE5">
          <w:rPr>
            <w:shd w:val="clear" w:color="auto" w:fill="FFFFFF"/>
          </w:rPr>
          <w:t>Kay,</w:t>
        </w:r>
        <w:r w:rsidRPr="00721590" w:rsidDel="00971DE5">
          <w:rPr>
            <w:shd w:val="clear" w:color="auto" w:fill="FFFFFF"/>
          </w:rPr>
          <w:t xml:space="preserve"> and H. S. Lenihan, 2011. Oyster reefs at risk and recommendations for conservation, restoration, and management. </w:t>
        </w:r>
        <w:r w:rsidRPr="00721590" w:rsidDel="00971DE5">
          <w:rPr>
            <w:i/>
            <w:iCs/>
            <w:shd w:val="clear" w:color="auto" w:fill="FFFFFF"/>
          </w:rPr>
          <w:t>Bioscience</w:t>
        </w:r>
        <w:r w:rsidRPr="00721590" w:rsidDel="00971DE5">
          <w:rPr>
            <w:shd w:val="clear" w:color="auto" w:fill="FFFFFF"/>
          </w:rPr>
          <w:t xml:space="preserve"> 61:</w:t>
        </w:r>
        <w:r w:rsidR="00A216E0" w:rsidDel="00971DE5">
          <w:rPr>
            <w:shd w:val="clear" w:color="auto" w:fill="FFFFFF"/>
          </w:rPr>
          <w:t xml:space="preserve"> </w:t>
        </w:r>
        <w:r w:rsidRPr="00721590" w:rsidDel="00971DE5">
          <w:rPr>
            <w:shd w:val="clear" w:color="auto" w:fill="FFFFFF"/>
          </w:rPr>
          <w:t>107-116.</w:t>
        </w:r>
      </w:moveFrom>
    </w:p>
    <w:moveFromRangeEnd w:id="110"/>
    <w:p w14:paraId="2EB10B95" w14:textId="478BA396" w:rsidR="00311FF1" w:rsidRPr="00721590" w:rsidRDefault="00311FF1" w:rsidP="003D676E">
      <w:pPr>
        <w:spacing w:line="480" w:lineRule="auto"/>
        <w:rPr>
          <w:shd w:val="clear" w:color="auto" w:fill="FFFFFF"/>
        </w:rPr>
      </w:pPr>
      <w:proofErr w:type="spellStart"/>
      <w:r w:rsidRPr="00721590">
        <w:rPr>
          <w:shd w:val="clear" w:color="auto" w:fill="FFFFFF"/>
        </w:rPr>
        <w:t>Benke</w:t>
      </w:r>
      <w:proofErr w:type="spellEnd"/>
      <w:r w:rsidRPr="00721590">
        <w:rPr>
          <w:shd w:val="clear" w:color="auto" w:fill="FFFFFF"/>
        </w:rPr>
        <w:t>, A. C. 1990</w:t>
      </w:r>
      <w:r w:rsidR="001B76FB" w:rsidRPr="00721590">
        <w:rPr>
          <w:shd w:val="clear" w:color="auto" w:fill="FFFFFF"/>
        </w:rPr>
        <w:t xml:space="preserve">. </w:t>
      </w:r>
      <w:r w:rsidRPr="00721590">
        <w:rPr>
          <w:shd w:val="clear" w:color="auto" w:fill="FFFFFF"/>
        </w:rPr>
        <w:t>A perspective on America’s vanishing streams</w:t>
      </w:r>
      <w:r w:rsidR="001B76FB" w:rsidRPr="00721590">
        <w:rPr>
          <w:shd w:val="clear" w:color="auto" w:fill="FFFFFF"/>
        </w:rPr>
        <w:t xml:space="preserve">. </w:t>
      </w:r>
      <w:r w:rsidRPr="00721590">
        <w:rPr>
          <w:i/>
          <w:iCs/>
          <w:shd w:val="clear" w:color="auto" w:fill="FFFFFF"/>
        </w:rPr>
        <w:t xml:space="preserve">Journal of the North American </w:t>
      </w:r>
      <w:proofErr w:type="spellStart"/>
      <w:r w:rsidRPr="00721590">
        <w:rPr>
          <w:i/>
          <w:iCs/>
          <w:shd w:val="clear" w:color="auto" w:fill="FFFFFF"/>
        </w:rPr>
        <w:t>Benthological</w:t>
      </w:r>
      <w:proofErr w:type="spellEnd"/>
      <w:r w:rsidRPr="00721590">
        <w:rPr>
          <w:i/>
          <w:iCs/>
          <w:shd w:val="clear" w:color="auto" w:fill="FFFFFF"/>
        </w:rPr>
        <w:t xml:space="preserve"> Society</w:t>
      </w:r>
      <w:r w:rsidRPr="00721590">
        <w:rPr>
          <w:shd w:val="clear" w:color="auto" w:fill="FFFFFF"/>
        </w:rPr>
        <w:t xml:space="preserve"> 9:</w:t>
      </w:r>
      <w:r w:rsidR="00A216E0">
        <w:rPr>
          <w:shd w:val="clear" w:color="auto" w:fill="FFFFFF"/>
        </w:rPr>
        <w:t xml:space="preserve"> </w:t>
      </w:r>
      <w:r w:rsidRPr="00721590">
        <w:rPr>
          <w:shd w:val="clear" w:color="auto" w:fill="FFFFFF"/>
        </w:rPr>
        <w:t>77-88.</w:t>
      </w:r>
    </w:p>
    <w:p w14:paraId="74137596" w14:textId="5A062CE6" w:rsidR="000A2514" w:rsidRPr="00721590" w:rsidRDefault="000A2514" w:rsidP="003D676E">
      <w:pPr>
        <w:spacing w:line="480" w:lineRule="auto"/>
        <w:rPr>
          <w:rFonts w:cstheme="minorHAnsi"/>
          <w:sz w:val="24"/>
          <w:szCs w:val="24"/>
          <w:shd w:val="clear" w:color="auto" w:fill="FFFFFF"/>
        </w:rPr>
      </w:pPr>
      <w:r w:rsidRPr="00721590">
        <w:rPr>
          <w:shd w:val="clear" w:color="auto" w:fill="FFFFFF"/>
        </w:rPr>
        <w:t xml:space="preserve">Bergquist, D.C., </w:t>
      </w:r>
      <w:r w:rsidR="001E1680">
        <w:rPr>
          <w:shd w:val="clear" w:color="auto" w:fill="FFFFFF"/>
        </w:rPr>
        <w:t xml:space="preserve">J. A. </w:t>
      </w:r>
      <w:r w:rsidRPr="00721590">
        <w:rPr>
          <w:shd w:val="clear" w:color="auto" w:fill="FFFFFF"/>
        </w:rPr>
        <w:t>Hale,</w:t>
      </w:r>
      <w:r w:rsidR="001E1680">
        <w:rPr>
          <w:shd w:val="clear" w:color="auto" w:fill="FFFFFF"/>
        </w:rPr>
        <w:t xml:space="preserve"> P.</w:t>
      </w:r>
      <w:r w:rsidRPr="00721590">
        <w:rPr>
          <w:shd w:val="clear" w:color="auto" w:fill="FFFFFF"/>
        </w:rPr>
        <w:t xml:space="preserve"> Baker</w:t>
      </w:r>
      <w:r w:rsidR="001B76FB" w:rsidRPr="00721590">
        <w:rPr>
          <w:shd w:val="clear" w:color="auto" w:fill="FFFFFF"/>
        </w:rPr>
        <w:t>,</w:t>
      </w:r>
      <w:r w:rsidRPr="00721590">
        <w:rPr>
          <w:shd w:val="clear" w:color="auto" w:fill="FFFFFF"/>
        </w:rPr>
        <w:t xml:space="preserve"> and</w:t>
      </w:r>
      <w:r w:rsidR="001E1680">
        <w:rPr>
          <w:shd w:val="clear" w:color="auto" w:fill="FFFFFF"/>
        </w:rPr>
        <w:t xml:space="preserve"> S. M.</w:t>
      </w:r>
      <w:r w:rsidRPr="00721590">
        <w:rPr>
          <w:shd w:val="clear" w:color="auto" w:fill="FFFFFF"/>
        </w:rPr>
        <w:t xml:space="preserve"> Baker</w:t>
      </w:r>
      <w:r w:rsidR="001E1680">
        <w:rPr>
          <w:shd w:val="clear" w:color="auto" w:fill="FFFFFF"/>
        </w:rPr>
        <w:t>.</w:t>
      </w:r>
      <w:r w:rsidRPr="00721590">
        <w:rPr>
          <w:shd w:val="clear" w:color="auto" w:fill="FFFFFF"/>
        </w:rPr>
        <w:t xml:space="preserve"> 2006. Development of ecosystem indicators for the Suwannee River estuary: oyster reef habitat quality along a salinity gradient. </w:t>
      </w:r>
      <w:r w:rsidRPr="00721590">
        <w:rPr>
          <w:i/>
          <w:iCs/>
          <w:shd w:val="clear" w:color="auto" w:fill="FFFFFF"/>
        </w:rPr>
        <w:t>Estuaries and Coasts</w:t>
      </w:r>
      <w:r w:rsidRPr="00721590">
        <w:rPr>
          <w:shd w:val="clear" w:color="auto" w:fill="FFFFFF"/>
        </w:rPr>
        <w:t xml:space="preserve"> 29: 353-360.</w:t>
      </w:r>
    </w:p>
    <w:p w14:paraId="2A24A61C" w14:textId="2538624C" w:rsidR="003D1D45" w:rsidRPr="00721590" w:rsidRDefault="003D1D45"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Bolker</w:t>
      </w:r>
      <w:proofErr w:type="spellEnd"/>
      <w:r w:rsidRPr="00721590">
        <w:rPr>
          <w:rFonts w:cstheme="minorHAnsi"/>
          <w:sz w:val="24"/>
          <w:szCs w:val="24"/>
          <w:shd w:val="clear" w:color="auto" w:fill="FFFFFF"/>
        </w:rPr>
        <w:t>, B.M., 2008. </w:t>
      </w:r>
      <w:r w:rsidRPr="00721590">
        <w:rPr>
          <w:rFonts w:cstheme="minorHAnsi"/>
          <w:i/>
          <w:iCs/>
          <w:sz w:val="24"/>
          <w:szCs w:val="24"/>
          <w:shd w:val="clear" w:color="auto" w:fill="FFFFFF"/>
        </w:rPr>
        <w:t>Ecological models and data in R</w:t>
      </w:r>
      <w:r w:rsidRPr="00721590">
        <w:rPr>
          <w:rFonts w:cstheme="minorHAnsi"/>
          <w:sz w:val="24"/>
          <w:szCs w:val="24"/>
          <w:shd w:val="clear" w:color="auto" w:fill="FFFFFF"/>
        </w:rPr>
        <w:t>. Princeton University Press.</w:t>
      </w:r>
    </w:p>
    <w:p w14:paraId="7F1FB49A" w14:textId="1D491317" w:rsidR="00721590" w:rsidRPr="00721590" w:rsidRDefault="00721590" w:rsidP="003D676E">
      <w:pPr>
        <w:spacing w:line="480" w:lineRule="auto"/>
        <w:rPr>
          <w:rFonts w:cstheme="minorHAnsi"/>
          <w:sz w:val="24"/>
          <w:szCs w:val="24"/>
          <w:shd w:val="clear" w:color="auto" w:fill="FFFFFF"/>
        </w:rPr>
      </w:pPr>
      <w:proofErr w:type="spellStart"/>
      <w:r w:rsidRPr="00721590">
        <w:rPr>
          <w:rFonts w:cstheme="minorHAnsi"/>
          <w:color w:val="222222"/>
          <w:sz w:val="24"/>
          <w:szCs w:val="24"/>
          <w:shd w:val="clear" w:color="auto" w:fill="FFFFFF"/>
        </w:rPr>
        <w:lastRenderedPageBreak/>
        <w:t>Bolker</w:t>
      </w:r>
      <w:proofErr w:type="spellEnd"/>
      <w:r w:rsidRPr="00721590">
        <w:rPr>
          <w:rFonts w:cstheme="minorHAnsi"/>
          <w:color w:val="222222"/>
          <w:sz w:val="24"/>
          <w:szCs w:val="24"/>
          <w:shd w:val="clear" w:color="auto" w:fill="FFFFFF"/>
        </w:rPr>
        <w:t xml:space="preserve">, B.M., M. E. Brooks, C. J. Clark, S. W. </w:t>
      </w:r>
      <w:proofErr w:type="spellStart"/>
      <w:r w:rsidRPr="00721590">
        <w:rPr>
          <w:rFonts w:cstheme="minorHAnsi"/>
          <w:color w:val="222222"/>
          <w:sz w:val="24"/>
          <w:szCs w:val="24"/>
          <w:shd w:val="clear" w:color="auto" w:fill="FFFFFF"/>
        </w:rPr>
        <w:t>Geange</w:t>
      </w:r>
      <w:proofErr w:type="spellEnd"/>
      <w:r w:rsidRPr="00721590">
        <w:rPr>
          <w:rFonts w:cstheme="minorHAnsi"/>
          <w:color w:val="222222"/>
          <w:sz w:val="24"/>
          <w:szCs w:val="24"/>
          <w:shd w:val="clear" w:color="auto" w:fill="FFFFFF"/>
        </w:rPr>
        <w:t>, J. R. Poulsen, M. H. H. Stevens and J. S. S. White. 2009. Generalized linear mixed models: a practical guide for ecology and evolution. </w:t>
      </w:r>
      <w:r w:rsidRPr="00721590">
        <w:rPr>
          <w:rFonts w:cstheme="minorHAnsi"/>
          <w:i/>
          <w:iCs/>
          <w:color w:val="222222"/>
          <w:sz w:val="24"/>
          <w:szCs w:val="24"/>
          <w:shd w:val="clear" w:color="auto" w:fill="FFFFFF"/>
        </w:rPr>
        <w:t xml:space="preserve">Trends in </w:t>
      </w:r>
      <w:r w:rsidR="00541EFD">
        <w:rPr>
          <w:rFonts w:cstheme="minorHAnsi"/>
          <w:i/>
          <w:iCs/>
          <w:color w:val="222222"/>
          <w:sz w:val="24"/>
          <w:szCs w:val="24"/>
          <w:shd w:val="clear" w:color="auto" w:fill="FFFFFF"/>
        </w:rPr>
        <w:t>E</w:t>
      </w:r>
      <w:r w:rsidRPr="00721590">
        <w:rPr>
          <w:rFonts w:cstheme="minorHAnsi"/>
          <w:i/>
          <w:iCs/>
          <w:color w:val="222222"/>
          <w:sz w:val="24"/>
          <w:szCs w:val="24"/>
          <w:shd w:val="clear" w:color="auto" w:fill="FFFFFF"/>
        </w:rPr>
        <w:t xml:space="preserve">cology &amp; </w:t>
      </w:r>
      <w:r w:rsidR="00541EFD">
        <w:rPr>
          <w:rFonts w:cstheme="minorHAnsi"/>
          <w:i/>
          <w:iCs/>
          <w:color w:val="222222"/>
          <w:sz w:val="24"/>
          <w:szCs w:val="24"/>
          <w:shd w:val="clear" w:color="auto" w:fill="FFFFFF"/>
        </w:rPr>
        <w:t>E</w:t>
      </w:r>
      <w:r w:rsidRPr="00721590">
        <w:rPr>
          <w:rFonts w:cstheme="minorHAnsi"/>
          <w:i/>
          <w:iCs/>
          <w:color w:val="222222"/>
          <w:sz w:val="24"/>
          <w:szCs w:val="24"/>
          <w:shd w:val="clear" w:color="auto" w:fill="FFFFFF"/>
        </w:rPr>
        <w:t>volution</w:t>
      </w:r>
      <w:r w:rsidRPr="00721590">
        <w:rPr>
          <w:rFonts w:cstheme="minorHAnsi"/>
          <w:color w:val="222222"/>
          <w:sz w:val="24"/>
          <w:szCs w:val="24"/>
          <w:shd w:val="clear" w:color="auto" w:fill="FFFFFF"/>
        </w:rPr>
        <w:t> </w:t>
      </w:r>
      <w:r w:rsidRPr="00A216E0">
        <w:rPr>
          <w:rFonts w:cstheme="minorHAnsi"/>
          <w:iCs/>
          <w:color w:val="222222"/>
          <w:sz w:val="24"/>
          <w:szCs w:val="24"/>
          <w:shd w:val="clear" w:color="auto" w:fill="FFFFFF"/>
        </w:rPr>
        <w:t>24</w:t>
      </w:r>
      <w:r w:rsidR="00A216E0" w:rsidRPr="00A216E0">
        <w:rPr>
          <w:rFonts w:cstheme="minorHAnsi"/>
          <w:color w:val="222222"/>
          <w:sz w:val="24"/>
          <w:szCs w:val="24"/>
          <w:shd w:val="clear" w:color="auto" w:fill="FFFFFF"/>
        </w:rPr>
        <w:t>:</w:t>
      </w:r>
      <w:r w:rsidR="00A216E0">
        <w:rPr>
          <w:rFonts w:cstheme="minorHAnsi"/>
          <w:color w:val="222222"/>
          <w:sz w:val="24"/>
          <w:szCs w:val="24"/>
          <w:shd w:val="clear" w:color="auto" w:fill="FFFFFF"/>
        </w:rPr>
        <w:t xml:space="preserve"> </w:t>
      </w:r>
      <w:r w:rsidRPr="00721590">
        <w:rPr>
          <w:rFonts w:cstheme="minorHAnsi"/>
          <w:color w:val="222222"/>
          <w:sz w:val="24"/>
          <w:szCs w:val="24"/>
          <w:shd w:val="clear" w:color="auto" w:fill="FFFFFF"/>
        </w:rPr>
        <w:t>127-135.</w:t>
      </w:r>
    </w:p>
    <w:p w14:paraId="0A5CC675" w14:textId="61509280"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Buzan, D.,</w:t>
      </w:r>
      <w:r w:rsidR="001E1680">
        <w:rPr>
          <w:rFonts w:cstheme="minorHAnsi"/>
          <w:sz w:val="24"/>
          <w:szCs w:val="24"/>
          <w:shd w:val="clear" w:color="auto" w:fill="FFFFFF"/>
        </w:rPr>
        <w:t xml:space="preserve"> W.</w:t>
      </w:r>
      <w:r w:rsidRPr="00721590">
        <w:rPr>
          <w:rFonts w:cstheme="minorHAnsi"/>
          <w:sz w:val="24"/>
          <w:szCs w:val="24"/>
          <w:shd w:val="clear" w:color="auto" w:fill="FFFFFF"/>
        </w:rPr>
        <w:t xml:space="preserve"> Lee,</w:t>
      </w:r>
      <w:r w:rsidR="001E1680">
        <w:rPr>
          <w:rFonts w:cstheme="minorHAnsi"/>
          <w:sz w:val="24"/>
          <w:szCs w:val="24"/>
          <w:shd w:val="clear" w:color="auto" w:fill="FFFFFF"/>
        </w:rPr>
        <w:t xml:space="preserve"> J.</w:t>
      </w:r>
      <w:r w:rsidRPr="00721590">
        <w:rPr>
          <w:rFonts w:cstheme="minorHAnsi"/>
          <w:sz w:val="24"/>
          <w:szCs w:val="24"/>
          <w:shd w:val="clear" w:color="auto" w:fill="FFFFFF"/>
        </w:rPr>
        <w:t xml:space="preserve"> Culbertson,</w:t>
      </w:r>
      <w:r w:rsidR="001E1680">
        <w:rPr>
          <w:rFonts w:cstheme="minorHAnsi"/>
          <w:sz w:val="24"/>
          <w:szCs w:val="24"/>
          <w:shd w:val="clear" w:color="auto" w:fill="FFFFFF"/>
        </w:rPr>
        <w:t xml:space="preserve"> N.</w:t>
      </w:r>
      <w:r w:rsidRPr="00721590">
        <w:rPr>
          <w:rFonts w:cstheme="minorHAnsi"/>
          <w:sz w:val="24"/>
          <w:szCs w:val="24"/>
          <w:shd w:val="clear" w:color="auto" w:fill="FFFFFF"/>
        </w:rPr>
        <w:t xml:space="preserve"> Kuhn and</w:t>
      </w:r>
      <w:r w:rsidR="001E1680">
        <w:rPr>
          <w:rFonts w:cstheme="minorHAnsi"/>
          <w:sz w:val="24"/>
          <w:szCs w:val="24"/>
          <w:shd w:val="clear" w:color="auto" w:fill="FFFFFF"/>
        </w:rPr>
        <w:t xml:space="preserve"> L.</w:t>
      </w:r>
      <w:r w:rsidRPr="00721590">
        <w:rPr>
          <w:rFonts w:cstheme="minorHAnsi"/>
          <w:sz w:val="24"/>
          <w:szCs w:val="24"/>
          <w:shd w:val="clear" w:color="auto" w:fill="FFFFFF"/>
        </w:rPr>
        <w:t xml:space="preserve"> Robinson</w:t>
      </w:r>
      <w:r w:rsidR="001E1680">
        <w:rPr>
          <w:rFonts w:cstheme="minorHAnsi"/>
          <w:sz w:val="24"/>
          <w:szCs w:val="24"/>
          <w:shd w:val="clear" w:color="auto" w:fill="FFFFFF"/>
        </w:rPr>
        <w:t>.</w:t>
      </w:r>
      <w:r w:rsidRPr="00721590">
        <w:rPr>
          <w:rFonts w:cstheme="minorHAnsi"/>
          <w:sz w:val="24"/>
          <w:szCs w:val="24"/>
          <w:shd w:val="clear" w:color="auto" w:fill="FFFFFF"/>
        </w:rPr>
        <w:t xml:space="preserve"> 2009. Positive relationship between freshwater inflow and oyster abundance in Galveston Bay, Texas. </w:t>
      </w:r>
      <w:r w:rsidRPr="00721590">
        <w:rPr>
          <w:rFonts w:cstheme="minorHAnsi"/>
          <w:i/>
          <w:iCs/>
          <w:sz w:val="24"/>
          <w:szCs w:val="24"/>
          <w:shd w:val="clear" w:color="auto" w:fill="FFFFFF"/>
        </w:rPr>
        <w:t>Estuaries and Coasts</w:t>
      </w:r>
      <w:r w:rsidR="00F962EE">
        <w:rPr>
          <w:rFonts w:cstheme="minorHAnsi"/>
          <w:sz w:val="24"/>
          <w:szCs w:val="24"/>
          <w:shd w:val="clear" w:color="auto" w:fill="FFFFFF"/>
        </w:rPr>
        <w:t xml:space="preserve"> </w:t>
      </w:r>
      <w:r w:rsidRPr="00F962EE">
        <w:rPr>
          <w:rFonts w:cstheme="minorHAnsi"/>
          <w:iCs/>
          <w:sz w:val="24"/>
          <w:szCs w:val="24"/>
          <w:shd w:val="clear" w:color="auto" w:fill="FFFFFF"/>
        </w:rPr>
        <w:t>32</w:t>
      </w:r>
      <w:r w:rsidR="00F962EE">
        <w:rPr>
          <w:rFonts w:cstheme="minorHAnsi"/>
          <w:sz w:val="24"/>
          <w:szCs w:val="24"/>
          <w:shd w:val="clear" w:color="auto" w:fill="FFFFFF"/>
        </w:rPr>
        <w:t xml:space="preserve">: </w:t>
      </w:r>
      <w:r w:rsidRPr="00721590">
        <w:rPr>
          <w:rFonts w:cstheme="minorHAnsi"/>
          <w:sz w:val="24"/>
          <w:szCs w:val="24"/>
          <w:shd w:val="clear" w:color="auto" w:fill="FFFFFF"/>
        </w:rPr>
        <w:t>206-212.</w:t>
      </w:r>
    </w:p>
    <w:p w14:paraId="24362303" w14:textId="4A6D5E8A"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Carranza, A., </w:t>
      </w:r>
      <w:r w:rsidR="00B102EF" w:rsidRPr="00721590">
        <w:rPr>
          <w:rFonts w:cstheme="minorHAnsi"/>
          <w:sz w:val="24"/>
          <w:szCs w:val="24"/>
          <w:shd w:val="clear" w:color="auto" w:fill="FFFFFF"/>
        </w:rPr>
        <w:t xml:space="preserve">O. </w:t>
      </w:r>
      <w:proofErr w:type="spellStart"/>
      <w:r w:rsidRPr="00721590">
        <w:rPr>
          <w:rFonts w:cstheme="minorHAnsi"/>
          <w:sz w:val="24"/>
          <w:szCs w:val="24"/>
          <w:shd w:val="clear" w:color="auto" w:fill="FFFFFF"/>
        </w:rPr>
        <w:t>Defeo</w:t>
      </w:r>
      <w:proofErr w:type="spellEnd"/>
      <w:r w:rsidRPr="00721590">
        <w:rPr>
          <w:rFonts w:cstheme="minorHAnsi"/>
          <w:sz w:val="24"/>
          <w:szCs w:val="24"/>
          <w:shd w:val="clear" w:color="auto" w:fill="FFFFFF"/>
        </w:rPr>
        <w:t xml:space="preserve"> and</w:t>
      </w:r>
      <w:r w:rsidR="00B102EF" w:rsidRPr="00721590">
        <w:rPr>
          <w:rFonts w:cstheme="minorHAnsi"/>
          <w:sz w:val="24"/>
          <w:szCs w:val="24"/>
          <w:shd w:val="clear" w:color="auto" w:fill="FFFFFF"/>
        </w:rPr>
        <w:t xml:space="preserve"> M.</w:t>
      </w:r>
      <w:r w:rsidRPr="00721590">
        <w:rPr>
          <w:rFonts w:cstheme="minorHAnsi"/>
          <w:sz w:val="24"/>
          <w:szCs w:val="24"/>
          <w:shd w:val="clear" w:color="auto" w:fill="FFFFFF"/>
        </w:rPr>
        <w:t xml:space="preserve"> Beck</w:t>
      </w:r>
      <w:r w:rsidR="00B102EF" w:rsidRPr="00721590">
        <w:rPr>
          <w:rFonts w:cstheme="minorHAnsi"/>
          <w:sz w:val="24"/>
          <w:szCs w:val="24"/>
          <w:shd w:val="clear" w:color="auto" w:fill="FFFFFF"/>
        </w:rPr>
        <w:t>.</w:t>
      </w:r>
      <w:r w:rsidRPr="00721590">
        <w:rPr>
          <w:rFonts w:cstheme="minorHAnsi"/>
          <w:sz w:val="24"/>
          <w:szCs w:val="24"/>
          <w:shd w:val="clear" w:color="auto" w:fill="FFFFFF"/>
        </w:rPr>
        <w:t xml:space="preserve"> 2009. Diversity, conservation status and threats to native oysters (</w:t>
      </w:r>
      <w:proofErr w:type="spellStart"/>
      <w:r w:rsidRPr="00721590">
        <w:rPr>
          <w:rFonts w:cstheme="minorHAnsi"/>
          <w:sz w:val="24"/>
          <w:szCs w:val="24"/>
          <w:shd w:val="clear" w:color="auto" w:fill="FFFFFF"/>
        </w:rPr>
        <w:t>Ostreidae</w:t>
      </w:r>
      <w:proofErr w:type="spellEnd"/>
      <w:r w:rsidRPr="00721590">
        <w:rPr>
          <w:rFonts w:cstheme="minorHAnsi"/>
          <w:sz w:val="24"/>
          <w:szCs w:val="24"/>
          <w:shd w:val="clear" w:color="auto" w:fill="FFFFFF"/>
        </w:rPr>
        <w:t>) around the Atlantic and Caribbean coasts of South America. </w:t>
      </w:r>
      <w:r w:rsidRPr="00721590">
        <w:rPr>
          <w:rFonts w:cstheme="minorHAnsi"/>
          <w:i/>
          <w:iCs/>
          <w:sz w:val="24"/>
          <w:szCs w:val="24"/>
          <w:shd w:val="clear" w:color="auto" w:fill="FFFFFF"/>
        </w:rPr>
        <w:t>Aquatic Conservation: Marine and Freshwater Ecosystems</w:t>
      </w:r>
      <w:r w:rsidRPr="00721590">
        <w:rPr>
          <w:rFonts w:cstheme="minorHAnsi"/>
          <w:sz w:val="24"/>
          <w:szCs w:val="24"/>
          <w:shd w:val="clear" w:color="auto" w:fill="FFFFFF"/>
        </w:rPr>
        <w:t> </w:t>
      </w:r>
      <w:r w:rsidRPr="00721590">
        <w:rPr>
          <w:rFonts w:cstheme="minorHAnsi"/>
          <w:i/>
          <w:iCs/>
          <w:sz w:val="24"/>
          <w:szCs w:val="24"/>
          <w:shd w:val="clear" w:color="auto" w:fill="FFFFFF"/>
        </w:rPr>
        <w:t>19</w:t>
      </w:r>
      <w:r w:rsidR="00F962EE">
        <w:rPr>
          <w:rFonts w:cstheme="minorHAnsi"/>
          <w:sz w:val="24"/>
          <w:szCs w:val="24"/>
          <w:shd w:val="clear" w:color="auto" w:fill="FFFFFF"/>
        </w:rPr>
        <w:t>:</w:t>
      </w:r>
      <w:r w:rsidR="00F962EE" w:rsidRPr="00721590">
        <w:rPr>
          <w:rFonts w:cstheme="minorHAnsi"/>
          <w:sz w:val="24"/>
          <w:szCs w:val="24"/>
          <w:shd w:val="clear" w:color="auto" w:fill="FFFFFF"/>
        </w:rPr>
        <w:t xml:space="preserve"> </w:t>
      </w:r>
      <w:r w:rsidRPr="00721590">
        <w:rPr>
          <w:rFonts w:cstheme="minorHAnsi"/>
          <w:sz w:val="24"/>
          <w:szCs w:val="24"/>
          <w:shd w:val="clear" w:color="auto" w:fill="FFFFFF"/>
        </w:rPr>
        <w:t>344-353.</w:t>
      </w:r>
    </w:p>
    <w:p w14:paraId="29930E99" w14:textId="17AF0E3B" w:rsidR="001D5B65" w:rsidRPr="00721590" w:rsidRDefault="001D5B65"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Chatry</w:t>
      </w:r>
      <w:proofErr w:type="spellEnd"/>
      <w:r w:rsidRPr="00721590">
        <w:rPr>
          <w:rFonts w:cstheme="minorHAnsi"/>
          <w:sz w:val="24"/>
          <w:szCs w:val="24"/>
          <w:shd w:val="clear" w:color="auto" w:fill="FFFFFF"/>
        </w:rPr>
        <w:t>, M., R.</w:t>
      </w:r>
      <w:r w:rsidR="001E1680">
        <w:rPr>
          <w:rFonts w:cstheme="minorHAnsi"/>
          <w:sz w:val="24"/>
          <w:szCs w:val="24"/>
          <w:shd w:val="clear" w:color="auto" w:fill="FFFFFF"/>
        </w:rPr>
        <w:t xml:space="preserve"> </w:t>
      </w:r>
      <w:r w:rsidRPr="00721590">
        <w:rPr>
          <w:rFonts w:cstheme="minorHAnsi"/>
          <w:sz w:val="24"/>
          <w:szCs w:val="24"/>
          <w:shd w:val="clear" w:color="auto" w:fill="FFFFFF"/>
        </w:rPr>
        <w:t>J. Dugas, and K.</w:t>
      </w:r>
      <w:r w:rsidR="001E1680">
        <w:rPr>
          <w:rFonts w:cstheme="minorHAnsi"/>
          <w:sz w:val="24"/>
          <w:szCs w:val="24"/>
          <w:shd w:val="clear" w:color="auto" w:fill="FFFFFF"/>
        </w:rPr>
        <w:t xml:space="preserve"> </w:t>
      </w:r>
      <w:r w:rsidRPr="00721590">
        <w:rPr>
          <w:rFonts w:cstheme="minorHAnsi"/>
          <w:sz w:val="24"/>
          <w:szCs w:val="24"/>
          <w:shd w:val="clear" w:color="auto" w:fill="FFFFFF"/>
        </w:rPr>
        <w:t>A. Easley. 1983. Optimum salinity regime for oyster production on Louisiana’s state seed grounds. Contributions in Marine Science 26: 81–94.</w:t>
      </w:r>
    </w:p>
    <w:p w14:paraId="77DA0E7E" w14:textId="346A3B27" w:rsidR="00B102EF" w:rsidRPr="00721590" w:rsidRDefault="00B102EF" w:rsidP="003D676E">
      <w:pPr>
        <w:spacing w:line="480" w:lineRule="auto"/>
        <w:rPr>
          <w:rFonts w:cstheme="minorHAnsi"/>
          <w:sz w:val="24"/>
          <w:szCs w:val="24"/>
          <w:shd w:val="clear" w:color="auto" w:fill="FFFFFF"/>
        </w:rPr>
      </w:pPr>
      <w:r w:rsidRPr="00721590">
        <w:rPr>
          <w:rFonts w:cstheme="minorHAnsi"/>
          <w:sz w:val="24"/>
          <w:szCs w:val="24"/>
          <w:shd w:val="clear" w:color="auto" w:fill="FFFFFF"/>
        </w:rPr>
        <w:t>Coen, L.</w:t>
      </w:r>
      <w:r w:rsidR="0057313A" w:rsidRPr="00721590">
        <w:rPr>
          <w:rFonts w:cstheme="minorHAnsi"/>
          <w:sz w:val="24"/>
          <w:szCs w:val="24"/>
          <w:shd w:val="clear" w:color="auto" w:fill="FFFFFF"/>
        </w:rPr>
        <w:t xml:space="preserve"> </w:t>
      </w:r>
      <w:r w:rsidRPr="00721590">
        <w:rPr>
          <w:rFonts w:cstheme="minorHAnsi"/>
          <w:sz w:val="24"/>
          <w:szCs w:val="24"/>
          <w:shd w:val="clear" w:color="auto" w:fill="FFFFFF"/>
        </w:rPr>
        <w:t>D., R.</w:t>
      </w:r>
      <w:r w:rsidR="0057313A"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D. Brumbaugh, D. </w:t>
      </w:r>
      <w:proofErr w:type="spellStart"/>
      <w:r w:rsidRPr="00721590">
        <w:rPr>
          <w:rFonts w:cstheme="minorHAnsi"/>
          <w:sz w:val="24"/>
          <w:szCs w:val="24"/>
          <w:shd w:val="clear" w:color="auto" w:fill="FFFFFF"/>
        </w:rPr>
        <w:t>Bushek</w:t>
      </w:r>
      <w:proofErr w:type="spellEnd"/>
      <w:r w:rsidRPr="00721590">
        <w:rPr>
          <w:rFonts w:cstheme="minorHAnsi"/>
          <w:sz w:val="24"/>
          <w:szCs w:val="24"/>
          <w:shd w:val="clear" w:color="auto" w:fill="FFFFFF"/>
        </w:rPr>
        <w:t>, R. Grizzle, M.</w:t>
      </w:r>
      <w:r w:rsidR="0057313A" w:rsidRPr="00721590">
        <w:rPr>
          <w:rFonts w:cstheme="minorHAnsi"/>
          <w:sz w:val="24"/>
          <w:szCs w:val="24"/>
          <w:shd w:val="clear" w:color="auto" w:fill="FFFFFF"/>
        </w:rPr>
        <w:t xml:space="preserve"> </w:t>
      </w:r>
      <w:r w:rsidRPr="00721590">
        <w:rPr>
          <w:rFonts w:cstheme="minorHAnsi"/>
          <w:sz w:val="24"/>
          <w:szCs w:val="24"/>
          <w:shd w:val="clear" w:color="auto" w:fill="FFFFFF"/>
        </w:rPr>
        <w:t>W. Luckenbach, M.</w:t>
      </w:r>
      <w:r w:rsidR="0057313A" w:rsidRPr="00721590">
        <w:rPr>
          <w:rFonts w:cstheme="minorHAnsi"/>
          <w:sz w:val="24"/>
          <w:szCs w:val="24"/>
          <w:shd w:val="clear" w:color="auto" w:fill="FFFFFF"/>
        </w:rPr>
        <w:t xml:space="preserve"> </w:t>
      </w:r>
      <w:r w:rsidRPr="00721590">
        <w:rPr>
          <w:rFonts w:cstheme="minorHAnsi"/>
          <w:sz w:val="24"/>
          <w:szCs w:val="24"/>
          <w:shd w:val="clear" w:color="auto" w:fill="FFFFFF"/>
        </w:rPr>
        <w:t>H. Posey, S. P. Powers</w:t>
      </w:r>
      <w:r w:rsidR="0057313A" w:rsidRPr="00721590">
        <w:rPr>
          <w:rFonts w:cstheme="minorHAnsi"/>
          <w:sz w:val="24"/>
          <w:szCs w:val="24"/>
          <w:shd w:val="clear" w:color="auto" w:fill="FFFFFF"/>
        </w:rPr>
        <w:t>,</w:t>
      </w:r>
      <w:r w:rsidRPr="00721590">
        <w:rPr>
          <w:rFonts w:cstheme="minorHAnsi"/>
          <w:sz w:val="24"/>
          <w:szCs w:val="24"/>
          <w:shd w:val="clear" w:color="auto" w:fill="FFFFFF"/>
        </w:rPr>
        <w:t xml:space="preserve"> and S. G. Tolley. 2007. Ecosystem services related to oyster restoration.</w:t>
      </w:r>
      <w:r w:rsidR="0057313A" w:rsidRPr="00721590">
        <w:rPr>
          <w:rFonts w:cstheme="minorHAnsi"/>
          <w:sz w:val="24"/>
          <w:szCs w:val="24"/>
          <w:shd w:val="clear" w:color="auto" w:fill="FFFFFF"/>
        </w:rPr>
        <w:t xml:space="preserve"> </w:t>
      </w:r>
      <w:r w:rsidR="0057313A" w:rsidRPr="00721590">
        <w:rPr>
          <w:rFonts w:cstheme="minorHAnsi"/>
          <w:i/>
          <w:sz w:val="24"/>
          <w:szCs w:val="24"/>
          <w:shd w:val="clear" w:color="auto" w:fill="FFFFFF"/>
        </w:rPr>
        <w:t>Marine Ecology Progress Series</w:t>
      </w:r>
      <w:r w:rsidR="0057313A" w:rsidRPr="00721590">
        <w:rPr>
          <w:rFonts w:cstheme="minorHAnsi"/>
          <w:sz w:val="24"/>
          <w:szCs w:val="24"/>
          <w:shd w:val="clear" w:color="auto" w:fill="FFFFFF"/>
        </w:rPr>
        <w:t xml:space="preserve"> 341: </w:t>
      </w:r>
      <w:r w:rsidRPr="00721590">
        <w:rPr>
          <w:rFonts w:cstheme="minorHAnsi"/>
          <w:sz w:val="24"/>
          <w:szCs w:val="24"/>
          <w:shd w:val="clear" w:color="auto" w:fill="FFFFFF"/>
        </w:rPr>
        <w:t>303-307.</w:t>
      </w:r>
    </w:p>
    <w:p w14:paraId="4BE9FFE2" w14:textId="07F2457B"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Farrell, M.D.,</w:t>
      </w:r>
      <w:r w:rsidR="001E1680">
        <w:rPr>
          <w:rFonts w:cstheme="minorHAnsi"/>
          <w:sz w:val="24"/>
          <w:szCs w:val="24"/>
          <w:shd w:val="clear" w:color="auto" w:fill="FFFFFF"/>
        </w:rPr>
        <w:t xml:space="preserve"> J.</w:t>
      </w:r>
      <w:r w:rsidRPr="00721590">
        <w:rPr>
          <w:rFonts w:cstheme="minorHAnsi"/>
          <w:sz w:val="24"/>
          <w:szCs w:val="24"/>
          <w:shd w:val="clear" w:color="auto" w:fill="FFFFFF"/>
        </w:rPr>
        <w:t xml:space="preserve"> Good,</w:t>
      </w:r>
      <w:r w:rsidR="001E1680">
        <w:rPr>
          <w:rFonts w:cstheme="minorHAnsi"/>
          <w:sz w:val="24"/>
          <w:szCs w:val="24"/>
          <w:shd w:val="clear" w:color="auto" w:fill="FFFFFF"/>
        </w:rPr>
        <w:t xml:space="preserve"> D.</w:t>
      </w:r>
      <w:r w:rsidRPr="00721590">
        <w:rPr>
          <w:rFonts w:cstheme="minorHAnsi"/>
          <w:sz w:val="24"/>
          <w:szCs w:val="24"/>
          <w:shd w:val="clear" w:color="auto" w:fill="FFFFFF"/>
        </w:rPr>
        <w:t xml:space="preserve"> Hornsby,</w:t>
      </w:r>
      <w:r w:rsidR="001E1680">
        <w:rPr>
          <w:rFonts w:cstheme="minorHAnsi"/>
          <w:sz w:val="24"/>
          <w:szCs w:val="24"/>
          <w:shd w:val="clear" w:color="auto" w:fill="FFFFFF"/>
        </w:rPr>
        <w:t xml:space="preserve"> A.</w:t>
      </w:r>
      <w:r w:rsidRPr="00721590">
        <w:rPr>
          <w:rFonts w:cstheme="minorHAnsi"/>
          <w:sz w:val="24"/>
          <w:szCs w:val="24"/>
          <w:shd w:val="clear" w:color="auto" w:fill="FFFFFF"/>
        </w:rPr>
        <w:t xml:space="preserve"> Janicki,</w:t>
      </w:r>
      <w:r w:rsidR="001E1680">
        <w:rPr>
          <w:rFonts w:cstheme="minorHAnsi"/>
          <w:sz w:val="24"/>
          <w:szCs w:val="24"/>
          <w:shd w:val="clear" w:color="auto" w:fill="FFFFFF"/>
        </w:rPr>
        <w:t xml:space="preserve"> R.</w:t>
      </w:r>
      <w:r w:rsidRPr="00721590">
        <w:rPr>
          <w:rFonts w:cstheme="minorHAnsi"/>
          <w:sz w:val="24"/>
          <w:szCs w:val="24"/>
          <w:shd w:val="clear" w:color="auto" w:fill="FFFFFF"/>
        </w:rPr>
        <w:t xml:space="preserve"> Mattson,</w:t>
      </w:r>
      <w:r w:rsidR="001E1680">
        <w:rPr>
          <w:rFonts w:cstheme="minorHAnsi"/>
          <w:sz w:val="24"/>
          <w:szCs w:val="24"/>
          <w:shd w:val="clear" w:color="auto" w:fill="FFFFFF"/>
        </w:rPr>
        <w:t xml:space="preserve"> S.</w:t>
      </w:r>
      <w:r w:rsidRPr="00721590">
        <w:rPr>
          <w:rFonts w:cstheme="minorHAnsi"/>
          <w:sz w:val="24"/>
          <w:szCs w:val="24"/>
          <w:shd w:val="clear" w:color="auto" w:fill="FFFFFF"/>
        </w:rPr>
        <w:t xml:space="preserve"> Upchurch,</w:t>
      </w:r>
      <w:r w:rsidR="001E1680">
        <w:rPr>
          <w:rFonts w:cstheme="minorHAnsi"/>
          <w:sz w:val="24"/>
          <w:szCs w:val="24"/>
          <w:shd w:val="clear" w:color="auto" w:fill="FFFFFF"/>
        </w:rPr>
        <w:t xml:space="preserve"> K.</w:t>
      </w:r>
      <w:r w:rsidRPr="00721590">
        <w:rPr>
          <w:rFonts w:cstheme="minorHAnsi"/>
          <w:sz w:val="24"/>
          <w:szCs w:val="24"/>
          <w:shd w:val="clear" w:color="auto" w:fill="FFFFFF"/>
        </w:rPr>
        <w:t xml:space="preserve"> Champion,</w:t>
      </w:r>
      <w:r w:rsidR="001E1680">
        <w:rPr>
          <w:rFonts w:cstheme="minorHAnsi"/>
          <w:sz w:val="24"/>
          <w:szCs w:val="24"/>
          <w:shd w:val="clear" w:color="auto" w:fill="FFFFFF"/>
        </w:rPr>
        <w:t xml:space="preserve"> J.</w:t>
      </w:r>
      <w:r w:rsidRPr="00721590">
        <w:rPr>
          <w:rFonts w:cstheme="minorHAnsi"/>
          <w:sz w:val="24"/>
          <w:szCs w:val="24"/>
          <w:shd w:val="clear" w:color="auto" w:fill="FFFFFF"/>
        </w:rPr>
        <w:t xml:space="preserve"> Chen, </w:t>
      </w:r>
      <w:r w:rsidR="001E1680">
        <w:rPr>
          <w:rFonts w:cstheme="minorHAnsi"/>
          <w:sz w:val="24"/>
          <w:szCs w:val="24"/>
          <w:shd w:val="clear" w:color="auto" w:fill="FFFFFF"/>
        </w:rPr>
        <w:t xml:space="preserve">S. </w:t>
      </w:r>
      <w:proofErr w:type="spellStart"/>
      <w:r w:rsidRPr="00721590">
        <w:rPr>
          <w:rFonts w:cstheme="minorHAnsi"/>
          <w:sz w:val="24"/>
          <w:szCs w:val="24"/>
          <w:shd w:val="clear" w:color="auto" w:fill="FFFFFF"/>
        </w:rPr>
        <w:t>Grabe</w:t>
      </w:r>
      <w:proofErr w:type="spellEnd"/>
      <w:r w:rsidRPr="00721590">
        <w:rPr>
          <w:rFonts w:cstheme="minorHAnsi"/>
          <w:sz w:val="24"/>
          <w:szCs w:val="24"/>
          <w:shd w:val="clear" w:color="auto" w:fill="FFFFFF"/>
        </w:rPr>
        <w:t>,</w:t>
      </w:r>
      <w:r w:rsidR="001E1680">
        <w:rPr>
          <w:rFonts w:cstheme="minorHAnsi"/>
          <w:sz w:val="24"/>
          <w:szCs w:val="24"/>
          <w:shd w:val="clear" w:color="auto" w:fill="FFFFFF"/>
        </w:rPr>
        <w:t xml:space="preserve"> K.</w:t>
      </w:r>
      <w:r w:rsidRPr="00721590">
        <w:rPr>
          <w:rFonts w:cstheme="minorHAnsi"/>
          <w:sz w:val="24"/>
          <w:szCs w:val="24"/>
          <w:shd w:val="clear" w:color="auto" w:fill="FFFFFF"/>
        </w:rPr>
        <w:t xml:space="preserve"> Malloy and</w:t>
      </w:r>
      <w:r w:rsidR="001E1680">
        <w:rPr>
          <w:rFonts w:cstheme="minorHAnsi"/>
          <w:sz w:val="24"/>
          <w:szCs w:val="24"/>
          <w:shd w:val="clear" w:color="auto" w:fill="FFFFFF"/>
        </w:rPr>
        <w:t xml:space="preserve"> R.</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Nijbroek</w:t>
      </w:r>
      <w:proofErr w:type="spellEnd"/>
      <w:r w:rsidR="001E1680">
        <w:rPr>
          <w:rFonts w:cstheme="minorHAnsi"/>
          <w:sz w:val="24"/>
          <w:szCs w:val="24"/>
          <w:shd w:val="clear" w:color="auto" w:fill="FFFFFF"/>
        </w:rPr>
        <w:t>.</w:t>
      </w:r>
      <w:r w:rsidRPr="00721590">
        <w:rPr>
          <w:rFonts w:cstheme="minorHAnsi"/>
          <w:sz w:val="24"/>
          <w:szCs w:val="24"/>
          <w:shd w:val="clear" w:color="auto" w:fill="FFFFFF"/>
        </w:rPr>
        <w:t xml:space="preserve"> 2005. Technical report: MFL establishment for the lower </w:t>
      </w:r>
      <w:r w:rsidR="00C85A99" w:rsidRPr="00721590">
        <w:rPr>
          <w:rFonts w:cstheme="minorHAnsi"/>
          <w:sz w:val="24"/>
          <w:szCs w:val="24"/>
          <w:shd w:val="clear" w:color="auto" w:fill="FFFFFF"/>
        </w:rPr>
        <w:t>S</w:t>
      </w:r>
      <w:r w:rsidRPr="00721590">
        <w:rPr>
          <w:rFonts w:cstheme="minorHAnsi"/>
          <w:sz w:val="24"/>
          <w:szCs w:val="24"/>
          <w:shd w:val="clear" w:color="auto" w:fill="FFFFFF"/>
        </w:rPr>
        <w:t>uwannee river and estuary, little fanning, fanning, and manatee springs. </w:t>
      </w:r>
      <w:r w:rsidRPr="00721590">
        <w:rPr>
          <w:rFonts w:cstheme="minorHAnsi"/>
          <w:i/>
          <w:iCs/>
          <w:sz w:val="24"/>
          <w:szCs w:val="24"/>
          <w:shd w:val="clear" w:color="auto" w:fill="FFFFFF"/>
        </w:rPr>
        <w:t xml:space="preserve">Water Resource Associates, Inc., </w:t>
      </w:r>
      <w:r w:rsidRPr="00721590">
        <w:rPr>
          <w:rFonts w:cstheme="minorHAnsi"/>
          <w:sz w:val="24"/>
          <w:szCs w:val="24"/>
          <w:shd w:val="clear" w:color="auto" w:fill="FFFFFF"/>
        </w:rPr>
        <w:t>Tampa, Florida.</w:t>
      </w:r>
    </w:p>
    <w:p w14:paraId="4811E010" w14:textId="3DF14112" w:rsidR="000A2514" w:rsidRDefault="000A2514" w:rsidP="003D676E">
      <w:pPr>
        <w:spacing w:line="480" w:lineRule="auto"/>
        <w:rPr>
          <w:ins w:id="112" w:author="Latysh, Natalie" w:date="2020-01-29T14:01:00Z"/>
          <w:sz w:val="24"/>
          <w:szCs w:val="24"/>
          <w:shd w:val="clear" w:color="auto" w:fill="FFFFFF"/>
        </w:rPr>
      </w:pPr>
      <w:r w:rsidRPr="00721590">
        <w:rPr>
          <w:sz w:val="24"/>
          <w:szCs w:val="24"/>
          <w:shd w:val="clear" w:color="auto" w:fill="FFFFFF"/>
        </w:rPr>
        <w:lastRenderedPageBreak/>
        <w:t xml:space="preserve">Fisch, N.C. and </w:t>
      </w:r>
      <w:r w:rsidR="001E1680">
        <w:rPr>
          <w:sz w:val="24"/>
          <w:szCs w:val="24"/>
          <w:shd w:val="clear" w:color="auto" w:fill="FFFFFF"/>
        </w:rPr>
        <w:t xml:space="preserve">W. E. </w:t>
      </w:r>
      <w:r w:rsidRPr="00721590">
        <w:rPr>
          <w:sz w:val="24"/>
          <w:szCs w:val="24"/>
          <w:shd w:val="clear" w:color="auto" w:fill="FFFFFF"/>
        </w:rPr>
        <w:t>Pine,</w:t>
      </w:r>
      <w:r w:rsidR="001E1680">
        <w:rPr>
          <w:sz w:val="24"/>
          <w:szCs w:val="24"/>
          <w:shd w:val="clear" w:color="auto" w:fill="FFFFFF"/>
        </w:rPr>
        <w:t xml:space="preserve"> III.</w:t>
      </w:r>
      <w:r w:rsidRPr="00721590">
        <w:rPr>
          <w:sz w:val="24"/>
          <w:szCs w:val="24"/>
          <w:shd w:val="clear" w:color="auto" w:fill="FFFFFF"/>
        </w:rPr>
        <w:t xml:space="preserve"> 2016. A complex relationship between freshwater discharge and oyster fishery catch per unit effort in Apalachicola Bay, Florida: an evaluation from 1960 to 2013. </w:t>
      </w:r>
      <w:r w:rsidRPr="00721590">
        <w:rPr>
          <w:i/>
          <w:iCs/>
          <w:sz w:val="24"/>
          <w:szCs w:val="24"/>
          <w:shd w:val="clear" w:color="auto" w:fill="FFFFFF"/>
        </w:rPr>
        <w:t>Journal of shellfish research</w:t>
      </w:r>
      <w:r w:rsidRPr="00721590">
        <w:rPr>
          <w:sz w:val="24"/>
          <w:szCs w:val="24"/>
          <w:shd w:val="clear" w:color="auto" w:fill="FFFFFF"/>
        </w:rPr>
        <w:t xml:space="preserve"> 35: 809-826.</w:t>
      </w:r>
    </w:p>
    <w:p w14:paraId="4BEDFE09" w14:textId="77777777" w:rsidR="00971DE5" w:rsidRPr="00721590" w:rsidRDefault="00971DE5" w:rsidP="00971DE5">
      <w:pPr>
        <w:spacing w:line="480" w:lineRule="auto"/>
        <w:rPr>
          <w:moveTo w:id="113" w:author="Latysh, Natalie" w:date="2020-01-29T14:01:00Z"/>
          <w:rFonts w:cstheme="minorHAnsi"/>
          <w:sz w:val="24"/>
          <w:szCs w:val="24"/>
          <w:shd w:val="clear" w:color="auto" w:fill="FFFFFF"/>
        </w:rPr>
      </w:pPr>
      <w:moveToRangeStart w:id="114" w:author="Latysh, Natalie" w:date="2020-01-29T14:01:00Z" w:name="move31198905"/>
      <w:moveTo w:id="115" w:author="Latysh, Natalie" w:date="2020-01-29T14:01:00Z">
        <w:r w:rsidRPr="00721590">
          <w:rPr>
            <w:rFonts w:cstheme="minorHAnsi"/>
            <w:sz w:val="24"/>
            <w:szCs w:val="24"/>
            <w:shd w:val="clear" w:color="auto" w:fill="FFFFFF"/>
          </w:rPr>
          <w:t xml:space="preserve">Florida Department of Agriculture and Consumer Services. 2019.  Shellfish harvesting area maps. Available online </w:t>
        </w:r>
        <w:r w:rsidRPr="00721590">
          <w:rPr>
            <w:rFonts w:cstheme="minorHAnsi"/>
            <w:sz w:val="24"/>
            <w:szCs w:val="24"/>
          </w:rPr>
          <w:t>https://tinyurl.com/y3tnqlpq. August 2019</w:t>
        </w:r>
      </w:moveTo>
    </w:p>
    <w:moveToRangeEnd w:id="114"/>
    <w:p w14:paraId="6B5A2089" w14:textId="77777777" w:rsidR="00971DE5" w:rsidRPr="00721590" w:rsidRDefault="00971DE5" w:rsidP="003D676E">
      <w:pPr>
        <w:spacing w:line="480" w:lineRule="auto"/>
        <w:rPr>
          <w:rFonts w:cstheme="minorHAnsi"/>
          <w:sz w:val="24"/>
          <w:szCs w:val="24"/>
        </w:rPr>
      </w:pPr>
    </w:p>
    <w:p w14:paraId="480DA79A" w14:textId="6C1A8637" w:rsidR="002F4E7F" w:rsidRPr="00721590" w:rsidRDefault="0068695A" w:rsidP="003D676E">
      <w:pPr>
        <w:spacing w:line="480" w:lineRule="auto"/>
        <w:rPr>
          <w:rFonts w:cstheme="minorHAnsi"/>
          <w:sz w:val="24"/>
          <w:szCs w:val="24"/>
          <w:shd w:val="clear" w:color="auto" w:fill="FFFFFF"/>
        </w:rPr>
      </w:pPr>
      <w:r w:rsidRPr="00721590">
        <w:rPr>
          <w:rFonts w:cstheme="minorHAnsi"/>
          <w:sz w:val="24"/>
          <w:szCs w:val="24"/>
          <w:shd w:val="clear" w:color="auto" w:fill="FFFFFF"/>
        </w:rPr>
        <w:t>Florida Fish and Wildlife Conservation Commission</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2019.  Commercial fisheries landings summaries. Available online </w:t>
      </w:r>
      <w:r w:rsidRPr="00721590">
        <w:rPr>
          <w:rFonts w:cstheme="minorHAnsi"/>
          <w:sz w:val="24"/>
          <w:szCs w:val="24"/>
        </w:rPr>
        <w:t>https://tinyurl.com/yxdd8qhc. August 2019</w:t>
      </w:r>
    </w:p>
    <w:p w14:paraId="61994625" w14:textId="35D44145" w:rsidR="002F4E7F" w:rsidRPr="00721590" w:rsidDel="00971DE5" w:rsidRDefault="002F4E7F" w:rsidP="003D676E">
      <w:pPr>
        <w:spacing w:line="480" w:lineRule="auto"/>
        <w:rPr>
          <w:moveFrom w:id="116" w:author="Latysh, Natalie" w:date="2020-01-29T14:01:00Z"/>
          <w:rFonts w:cstheme="minorHAnsi"/>
          <w:sz w:val="24"/>
          <w:szCs w:val="24"/>
          <w:shd w:val="clear" w:color="auto" w:fill="FFFFFF"/>
        </w:rPr>
      </w:pPr>
      <w:moveFromRangeStart w:id="117" w:author="Latysh, Natalie" w:date="2020-01-29T14:01:00Z" w:name="move31198905"/>
      <w:moveFrom w:id="118" w:author="Latysh, Natalie" w:date="2020-01-29T14:01:00Z">
        <w:r w:rsidRPr="00721590" w:rsidDel="00971DE5">
          <w:rPr>
            <w:rFonts w:cstheme="minorHAnsi"/>
            <w:sz w:val="24"/>
            <w:szCs w:val="24"/>
            <w:shd w:val="clear" w:color="auto" w:fill="FFFFFF"/>
          </w:rPr>
          <w:t xml:space="preserve">Florida Department of Agriculture and Consumer Services. 2019.  Shellfish harvesting area maps. Available online </w:t>
        </w:r>
        <w:r w:rsidRPr="00721590" w:rsidDel="00971DE5">
          <w:rPr>
            <w:rFonts w:cstheme="minorHAnsi"/>
            <w:sz w:val="24"/>
            <w:szCs w:val="24"/>
          </w:rPr>
          <w:t>https://tinyurl.com/y3tnqlpq. August 2019</w:t>
        </w:r>
      </w:moveFrom>
    </w:p>
    <w:moveFromRangeEnd w:id="117"/>
    <w:p w14:paraId="6B0A5A1D" w14:textId="0092C639"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Frederick, P., </w:t>
      </w:r>
      <w:r w:rsidR="001E1680">
        <w:rPr>
          <w:rFonts w:cstheme="minorHAnsi"/>
          <w:sz w:val="24"/>
          <w:szCs w:val="24"/>
          <w:shd w:val="clear" w:color="auto" w:fill="FFFFFF"/>
        </w:rPr>
        <w:t xml:space="preserve">N. </w:t>
      </w:r>
      <w:r w:rsidRPr="00721590">
        <w:rPr>
          <w:rFonts w:cstheme="minorHAnsi"/>
          <w:sz w:val="24"/>
          <w:szCs w:val="24"/>
          <w:shd w:val="clear" w:color="auto" w:fill="FFFFFF"/>
        </w:rPr>
        <w:t>Vitale,</w:t>
      </w:r>
      <w:r w:rsidR="001E1680">
        <w:rPr>
          <w:rFonts w:cstheme="minorHAnsi"/>
          <w:sz w:val="24"/>
          <w:szCs w:val="24"/>
          <w:shd w:val="clear" w:color="auto" w:fill="FFFFFF"/>
        </w:rPr>
        <w:t xml:space="preserve"> B.</w:t>
      </w:r>
      <w:r w:rsidRPr="00721590">
        <w:rPr>
          <w:rFonts w:cstheme="minorHAnsi"/>
          <w:sz w:val="24"/>
          <w:szCs w:val="24"/>
          <w:shd w:val="clear" w:color="auto" w:fill="FFFFFF"/>
        </w:rPr>
        <w:t xml:space="preserve"> Pine,</w:t>
      </w:r>
      <w:r w:rsidR="001E1680">
        <w:rPr>
          <w:rFonts w:cstheme="minorHAnsi"/>
          <w:sz w:val="24"/>
          <w:szCs w:val="24"/>
          <w:shd w:val="clear" w:color="auto" w:fill="FFFFFF"/>
        </w:rPr>
        <w:t xml:space="preserve"> J.</w:t>
      </w:r>
      <w:r w:rsidRPr="00721590">
        <w:rPr>
          <w:rFonts w:cstheme="minorHAnsi"/>
          <w:sz w:val="24"/>
          <w:szCs w:val="24"/>
          <w:shd w:val="clear" w:color="auto" w:fill="FFFFFF"/>
        </w:rPr>
        <w:t xml:space="preserve"> Seavey and</w:t>
      </w:r>
      <w:r w:rsidR="001E1680">
        <w:rPr>
          <w:rFonts w:cstheme="minorHAnsi"/>
          <w:sz w:val="24"/>
          <w:szCs w:val="24"/>
          <w:shd w:val="clear" w:color="auto" w:fill="FFFFFF"/>
        </w:rPr>
        <w:t xml:space="preserve"> L.</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Sturmer</w:t>
      </w:r>
      <w:proofErr w:type="spellEnd"/>
      <w:r w:rsidR="001E1680">
        <w:rPr>
          <w:rFonts w:cstheme="minorHAnsi"/>
          <w:sz w:val="24"/>
          <w:szCs w:val="24"/>
          <w:shd w:val="clear" w:color="auto" w:fill="FFFFFF"/>
        </w:rPr>
        <w:t>.</w:t>
      </w:r>
      <w:r w:rsidRPr="00721590">
        <w:rPr>
          <w:rFonts w:cstheme="minorHAnsi"/>
          <w:sz w:val="24"/>
          <w:szCs w:val="24"/>
          <w:shd w:val="clear" w:color="auto" w:fill="FFFFFF"/>
        </w:rPr>
        <w:t xml:space="preserve"> 2016. Reversing a rapid decline in oyster reefs: effects of durable substrate on oyster populations, elevations, and aquatic bird community composition. </w:t>
      </w:r>
      <w:r w:rsidRPr="00721590">
        <w:rPr>
          <w:rFonts w:cstheme="minorHAnsi"/>
          <w:i/>
          <w:iCs/>
          <w:sz w:val="24"/>
          <w:szCs w:val="24"/>
          <w:shd w:val="clear" w:color="auto" w:fill="FFFFFF"/>
        </w:rPr>
        <w:t xml:space="preserve">Journal of </w:t>
      </w:r>
      <w:r w:rsidR="00541EFD">
        <w:rPr>
          <w:rFonts w:cstheme="minorHAnsi"/>
          <w:i/>
          <w:iCs/>
          <w:sz w:val="24"/>
          <w:szCs w:val="24"/>
          <w:shd w:val="clear" w:color="auto" w:fill="FFFFFF"/>
        </w:rPr>
        <w:t>S</w:t>
      </w:r>
      <w:r w:rsidRPr="00721590">
        <w:rPr>
          <w:rFonts w:cstheme="minorHAnsi"/>
          <w:i/>
          <w:iCs/>
          <w:sz w:val="24"/>
          <w:szCs w:val="24"/>
          <w:shd w:val="clear" w:color="auto" w:fill="FFFFFF"/>
        </w:rPr>
        <w:t xml:space="preserve">hellfish </w:t>
      </w:r>
      <w:r w:rsidR="00541EFD">
        <w:rPr>
          <w:rFonts w:cstheme="minorHAnsi"/>
          <w:i/>
          <w:iCs/>
          <w:sz w:val="24"/>
          <w:szCs w:val="24"/>
          <w:shd w:val="clear" w:color="auto" w:fill="FFFFFF"/>
        </w:rPr>
        <w:t>R</w:t>
      </w:r>
      <w:r w:rsidRPr="00721590">
        <w:rPr>
          <w:rFonts w:cstheme="minorHAnsi"/>
          <w:i/>
          <w:iCs/>
          <w:sz w:val="24"/>
          <w:szCs w:val="24"/>
          <w:shd w:val="clear" w:color="auto" w:fill="FFFFFF"/>
        </w:rPr>
        <w:t>esearch</w:t>
      </w:r>
      <w:r w:rsidRPr="00721590">
        <w:rPr>
          <w:rFonts w:cstheme="minorHAnsi"/>
          <w:sz w:val="24"/>
          <w:szCs w:val="24"/>
          <w:shd w:val="clear" w:color="auto" w:fill="FFFFFF"/>
        </w:rPr>
        <w:t> </w:t>
      </w:r>
      <w:r w:rsidRPr="004543BB">
        <w:rPr>
          <w:rFonts w:cstheme="minorHAnsi"/>
          <w:iCs/>
          <w:sz w:val="24"/>
          <w:szCs w:val="24"/>
          <w:shd w:val="clear" w:color="auto" w:fill="FFFFFF"/>
        </w:rPr>
        <w:t>35</w:t>
      </w:r>
      <w:r w:rsidR="004543BB" w:rsidRPr="004543BB">
        <w:rPr>
          <w:rFonts w:cstheme="minorHAnsi"/>
          <w:sz w:val="24"/>
          <w:szCs w:val="24"/>
          <w:shd w:val="clear" w:color="auto" w:fill="FFFFFF"/>
        </w:rPr>
        <w:t xml:space="preserve">: </w:t>
      </w:r>
      <w:r w:rsidRPr="004543BB">
        <w:rPr>
          <w:rFonts w:cstheme="minorHAnsi"/>
          <w:sz w:val="24"/>
          <w:szCs w:val="24"/>
          <w:shd w:val="clear" w:color="auto" w:fill="FFFFFF"/>
        </w:rPr>
        <w:t>359-368</w:t>
      </w:r>
      <w:r w:rsidRPr="00721590">
        <w:rPr>
          <w:rFonts w:cstheme="minorHAnsi"/>
          <w:sz w:val="24"/>
          <w:szCs w:val="24"/>
          <w:shd w:val="clear" w:color="auto" w:fill="FFFFFF"/>
        </w:rPr>
        <w:t>.</w:t>
      </w:r>
    </w:p>
    <w:p w14:paraId="073002A6" w14:textId="7ABE9D26" w:rsidR="003F4DD7" w:rsidRPr="004543BB" w:rsidRDefault="003F4DD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Gazeau</w:t>
      </w:r>
      <w:proofErr w:type="spellEnd"/>
      <w:r w:rsidRPr="00721590">
        <w:rPr>
          <w:rFonts w:cstheme="minorHAnsi"/>
          <w:sz w:val="24"/>
          <w:szCs w:val="24"/>
          <w:shd w:val="clear" w:color="auto" w:fill="FFFFFF"/>
        </w:rPr>
        <w:t xml:space="preserve">, F., </w:t>
      </w:r>
      <w:r w:rsidR="001E1680">
        <w:rPr>
          <w:rFonts w:cstheme="minorHAnsi"/>
          <w:sz w:val="24"/>
          <w:szCs w:val="24"/>
          <w:shd w:val="clear" w:color="auto" w:fill="FFFFFF"/>
        </w:rPr>
        <w:t xml:space="preserve">C. </w:t>
      </w:r>
      <w:proofErr w:type="spellStart"/>
      <w:r w:rsidRPr="00721590">
        <w:rPr>
          <w:rFonts w:cstheme="minorHAnsi"/>
          <w:sz w:val="24"/>
          <w:szCs w:val="24"/>
          <w:shd w:val="clear" w:color="auto" w:fill="FFFFFF"/>
        </w:rPr>
        <w:t>Quiblier</w:t>
      </w:r>
      <w:proofErr w:type="spellEnd"/>
      <w:r w:rsidRPr="00721590">
        <w:rPr>
          <w:rFonts w:cstheme="minorHAnsi"/>
          <w:sz w:val="24"/>
          <w:szCs w:val="24"/>
          <w:shd w:val="clear" w:color="auto" w:fill="FFFFFF"/>
        </w:rPr>
        <w:t>,</w:t>
      </w:r>
      <w:r w:rsidR="001E1680">
        <w:rPr>
          <w:rFonts w:cstheme="minorHAnsi"/>
          <w:sz w:val="24"/>
          <w:szCs w:val="24"/>
          <w:shd w:val="clear" w:color="auto" w:fill="FFFFFF"/>
        </w:rPr>
        <w:t xml:space="preserve"> J. M.</w:t>
      </w:r>
      <w:r w:rsidRPr="00721590">
        <w:rPr>
          <w:rFonts w:cstheme="minorHAnsi"/>
          <w:sz w:val="24"/>
          <w:szCs w:val="24"/>
          <w:shd w:val="clear" w:color="auto" w:fill="FFFFFF"/>
        </w:rPr>
        <w:t xml:space="preserve"> Jansen,</w:t>
      </w:r>
      <w:r w:rsidR="001E1680">
        <w:rPr>
          <w:rFonts w:cstheme="minorHAnsi"/>
          <w:sz w:val="24"/>
          <w:szCs w:val="24"/>
          <w:shd w:val="clear" w:color="auto" w:fill="FFFFFF"/>
        </w:rPr>
        <w:t xml:space="preserve"> J. P.</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Gattuso</w:t>
      </w:r>
      <w:proofErr w:type="spellEnd"/>
      <w:r w:rsidRPr="00721590">
        <w:rPr>
          <w:rFonts w:cstheme="minorHAnsi"/>
          <w:sz w:val="24"/>
          <w:szCs w:val="24"/>
          <w:shd w:val="clear" w:color="auto" w:fill="FFFFFF"/>
        </w:rPr>
        <w:t>,</w:t>
      </w:r>
      <w:r w:rsidR="001E1680">
        <w:rPr>
          <w:rFonts w:cstheme="minorHAnsi"/>
          <w:sz w:val="24"/>
          <w:szCs w:val="24"/>
          <w:shd w:val="clear" w:color="auto" w:fill="FFFFFF"/>
        </w:rPr>
        <w:t xml:space="preserve"> J. J.</w:t>
      </w:r>
      <w:r w:rsidRPr="00721590">
        <w:rPr>
          <w:rFonts w:cstheme="minorHAnsi"/>
          <w:sz w:val="24"/>
          <w:szCs w:val="24"/>
          <w:shd w:val="clear" w:color="auto" w:fill="FFFFFF"/>
        </w:rPr>
        <w:t xml:space="preserve"> Middelburg</w:t>
      </w:r>
      <w:r w:rsidR="001E1680">
        <w:rPr>
          <w:rFonts w:cstheme="minorHAnsi"/>
          <w:sz w:val="24"/>
          <w:szCs w:val="24"/>
          <w:shd w:val="clear" w:color="auto" w:fill="FFFFFF"/>
        </w:rPr>
        <w:t>,</w:t>
      </w:r>
      <w:r w:rsidRPr="00721590">
        <w:rPr>
          <w:rFonts w:cstheme="minorHAnsi"/>
          <w:sz w:val="24"/>
          <w:szCs w:val="24"/>
          <w:shd w:val="clear" w:color="auto" w:fill="FFFFFF"/>
        </w:rPr>
        <w:t xml:space="preserve"> and</w:t>
      </w:r>
      <w:r w:rsidR="001E1680">
        <w:rPr>
          <w:rFonts w:cstheme="minorHAnsi"/>
          <w:sz w:val="24"/>
          <w:szCs w:val="24"/>
          <w:shd w:val="clear" w:color="auto" w:fill="FFFFFF"/>
        </w:rPr>
        <w:t xml:space="preserve"> C. H.</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Heip</w:t>
      </w:r>
      <w:proofErr w:type="spellEnd"/>
      <w:r w:rsidR="001E1680">
        <w:rPr>
          <w:rFonts w:cstheme="minorHAnsi"/>
          <w:sz w:val="24"/>
          <w:szCs w:val="24"/>
          <w:shd w:val="clear" w:color="auto" w:fill="FFFFFF"/>
        </w:rPr>
        <w:t>.</w:t>
      </w:r>
      <w:r w:rsidRPr="00721590">
        <w:rPr>
          <w:rFonts w:cstheme="minorHAnsi"/>
          <w:sz w:val="24"/>
          <w:szCs w:val="24"/>
          <w:shd w:val="clear" w:color="auto" w:fill="FFFFFF"/>
        </w:rPr>
        <w:t xml:space="preserve"> 2007. Impact of elevated CO</w:t>
      </w:r>
      <w:r w:rsidRPr="001E1680">
        <w:rPr>
          <w:rFonts w:cstheme="minorHAnsi"/>
          <w:sz w:val="24"/>
          <w:szCs w:val="24"/>
          <w:shd w:val="clear" w:color="auto" w:fill="FFFFFF"/>
          <w:vertAlign w:val="subscript"/>
        </w:rPr>
        <w:t>2</w:t>
      </w:r>
      <w:r w:rsidRPr="00721590">
        <w:rPr>
          <w:rFonts w:cstheme="minorHAnsi"/>
          <w:sz w:val="24"/>
          <w:szCs w:val="24"/>
          <w:shd w:val="clear" w:color="auto" w:fill="FFFFFF"/>
        </w:rPr>
        <w:t xml:space="preserve"> on shellfish calcification. </w:t>
      </w:r>
      <w:r w:rsidRPr="00721590">
        <w:rPr>
          <w:rFonts w:cstheme="minorHAnsi"/>
          <w:i/>
          <w:iCs/>
          <w:sz w:val="24"/>
          <w:szCs w:val="24"/>
          <w:shd w:val="clear" w:color="auto" w:fill="FFFFFF"/>
        </w:rPr>
        <w:t xml:space="preserve">Geophysical </w:t>
      </w:r>
      <w:r w:rsidR="00541EFD">
        <w:rPr>
          <w:rFonts w:cstheme="minorHAnsi"/>
          <w:i/>
          <w:iCs/>
          <w:sz w:val="24"/>
          <w:szCs w:val="24"/>
          <w:shd w:val="clear" w:color="auto" w:fill="FFFFFF"/>
        </w:rPr>
        <w:t>R</w:t>
      </w:r>
      <w:r w:rsidRPr="00721590">
        <w:rPr>
          <w:rFonts w:cstheme="minorHAnsi"/>
          <w:i/>
          <w:iCs/>
          <w:sz w:val="24"/>
          <w:szCs w:val="24"/>
          <w:shd w:val="clear" w:color="auto" w:fill="FFFFFF"/>
        </w:rPr>
        <w:t xml:space="preserve">esearch </w:t>
      </w:r>
      <w:r w:rsidR="00541EFD">
        <w:rPr>
          <w:rFonts w:cstheme="minorHAnsi"/>
          <w:i/>
          <w:iCs/>
          <w:sz w:val="24"/>
          <w:szCs w:val="24"/>
          <w:shd w:val="clear" w:color="auto" w:fill="FFFFFF"/>
        </w:rPr>
        <w:t>L</w:t>
      </w:r>
      <w:r w:rsidRPr="00721590">
        <w:rPr>
          <w:rFonts w:cstheme="minorHAnsi"/>
          <w:i/>
          <w:iCs/>
          <w:sz w:val="24"/>
          <w:szCs w:val="24"/>
          <w:shd w:val="clear" w:color="auto" w:fill="FFFFFF"/>
        </w:rPr>
        <w:t>etters</w:t>
      </w:r>
      <w:r w:rsidR="004543BB">
        <w:rPr>
          <w:rFonts w:cstheme="minorHAnsi"/>
          <w:sz w:val="24"/>
          <w:szCs w:val="24"/>
          <w:shd w:val="clear" w:color="auto" w:fill="FFFFFF"/>
        </w:rPr>
        <w:t xml:space="preserve"> </w:t>
      </w:r>
      <w:r w:rsidRPr="004543BB">
        <w:rPr>
          <w:rFonts w:cstheme="minorHAnsi"/>
          <w:iCs/>
          <w:sz w:val="24"/>
          <w:szCs w:val="24"/>
          <w:shd w:val="clear" w:color="auto" w:fill="FFFFFF"/>
        </w:rPr>
        <w:t>34</w:t>
      </w:r>
      <w:r w:rsidR="00541EFD">
        <w:rPr>
          <w:rFonts w:cstheme="minorHAnsi"/>
          <w:sz w:val="24"/>
          <w:szCs w:val="24"/>
          <w:shd w:val="clear" w:color="auto" w:fill="FFFFFF"/>
        </w:rPr>
        <w:t>:</w:t>
      </w:r>
    </w:p>
    <w:p w14:paraId="57E2545F" w14:textId="7A1FD5D6" w:rsidR="003F4DD7" w:rsidRPr="00721590" w:rsidRDefault="003F4DD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Geselbracht</w:t>
      </w:r>
      <w:proofErr w:type="spellEnd"/>
      <w:r w:rsidRPr="00721590">
        <w:rPr>
          <w:rFonts w:cstheme="minorHAnsi"/>
          <w:sz w:val="24"/>
          <w:szCs w:val="24"/>
          <w:shd w:val="clear" w:color="auto" w:fill="FFFFFF"/>
        </w:rPr>
        <w:t xml:space="preserve">, L., </w:t>
      </w:r>
      <w:r w:rsidR="001E1680">
        <w:rPr>
          <w:rFonts w:cstheme="minorHAnsi"/>
          <w:sz w:val="24"/>
          <w:szCs w:val="24"/>
          <w:shd w:val="clear" w:color="auto" w:fill="FFFFFF"/>
        </w:rPr>
        <w:t xml:space="preserve">K. </w:t>
      </w:r>
      <w:r w:rsidRPr="00721590">
        <w:rPr>
          <w:rFonts w:cstheme="minorHAnsi"/>
          <w:sz w:val="24"/>
          <w:szCs w:val="24"/>
          <w:shd w:val="clear" w:color="auto" w:fill="FFFFFF"/>
        </w:rPr>
        <w:t>Freeman,</w:t>
      </w:r>
      <w:r w:rsidR="001E1680">
        <w:rPr>
          <w:rFonts w:cstheme="minorHAnsi"/>
          <w:sz w:val="24"/>
          <w:szCs w:val="24"/>
          <w:shd w:val="clear" w:color="auto" w:fill="FFFFFF"/>
        </w:rPr>
        <w:t xml:space="preserve"> E.</w:t>
      </w:r>
      <w:r w:rsidRPr="00721590">
        <w:rPr>
          <w:rFonts w:cstheme="minorHAnsi"/>
          <w:sz w:val="24"/>
          <w:szCs w:val="24"/>
          <w:shd w:val="clear" w:color="auto" w:fill="FFFFFF"/>
        </w:rPr>
        <w:t xml:space="preserve"> Kelly,</w:t>
      </w:r>
      <w:r w:rsidR="001E1680">
        <w:rPr>
          <w:rFonts w:cstheme="minorHAnsi"/>
          <w:sz w:val="24"/>
          <w:szCs w:val="24"/>
          <w:shd w:val="clear" w:color="auto" w:fill="FFFFFF"/>
        </w:rPr>
        <w:t xml:space="preserve"> D. R.</w:t>
      </w:r>
      <w:r w:rsidRPr="00721590">
        <w:rPr>
          <w:rFonts w:cstheme="minorHAnsi"/>
          <w:sz w:val="24"/>
          <w:szCs w:val="24"/>
          <w:shd w:val="clear" w:color="auto" w:fill="FFFFFF"/>
        </w:rPr>
        <w:t xml:space="preserve"> Gordon and</w:t>
      </w:r>
      <w:r w:rsidR="001E1680">
        <w:rPr>
          <w:rFonts w:cstheme="minorHAnsi"/>
          <w:sz w:val="24"/>
          <w:szCs w:val="24"/>
          <w:shd w:val="clear" w:color="auto" w:fill="FFFFFF"/>
        </w:rPr>
        <w:t xml:space="preserve"> F. E.</w:t>
      </w:r>
      <w:r w:rsidRPr="00721590">
        <w:rPr>
          <w:rFonts w:cstheme="minorHAnsi"/>
          <w:sz w:val="24"/>
          <w:szCs w:val="24"/>
          <w:shd w:val="clear" w:color="auto" w:fill="FFFFFF"/>
        </w:rPr>
        <w:t xml:space="preserve"> Putz</w:t>
      </w:r>
      <w:r w:rsidR="001E1680">
        <w:rPr>
          <w:rFonts w:cstheme="minorHAnsi"/>
          <w:sz w:val="24"/>
          <w:szCs w:val="24"/>
          <w:shd w:val="clear" w:color="auto" w:fill="FFFFFF"/>
        </w:rPr>
        <w:t>.</w:t>
      </w:r>
      <w:r w:rsidRPr="00721590">
        <w:rPr>
          <w:rFonts w:cstheme="minorHAnsi"/>
          <w:sz w:val="24"/>
          <w:szCs w:val="24"/>
          <w:shd w:val="clear" w:color="auto" w:fill="FFFFFF"/>
        </w:rPr>
        <w:t xml:space="preserve"> 2011. Retrospective and prospective model simulations of sea level rise impacts on Gulf of Mexico coastal marshes and forests in </w:t>
      </w:r>
      <w:proofErr w:type="spellStart"/>
      <w:r w:rsidRPr="00721590">
        <w:rPr>
          <w:rFonts w:cstheme="minorHAnsi"/>
          <w:sz w:val="24"/>
          <w:szCs w:val="24"/>
          <w:shd w:val="clear" w:color="auto" w:fill="FFFFFF"/>
        </w:rPr>
        <w:t>Waccasassa</w:t>
      </w:r>
      <w:proofErr w:type="spellEnd"/>
      <w:r w:rsidRPr="00721590">
        <w:rPr>
          <w:rFonts w:cstheme="minorHAnsi"/>
          <w:sz w:val="24"/>
          <w:szCs w:val="24"/>
          <w:shd w:val="clear" w:color="auto" w:fill="FFFFFF"/>
        </w:rPr>
        <w:t xml:space="preserve"> Bay, Florida. </w:t>
      </w:r>
      <w:r w:rsidRPr="00721590">
        <w:rPr>
          <w:rFonts w:cstheme="minorHAnsi"/>
          <w:i/>
          <w:iCs/>
          <w:sz w:val="24"/>
          <w:szCs w:val="24"/>
          <w:shd w:val="clear" w:color="auto" w:fill="FFFFFF"/>
        </w:rPr>
        <w:t>Climatic Change</w:t>
      </w:r>
      <w:r w:rsidRPr="00721590">
        <w:rPr>
          <w:rFonts w:cstheme="minorHAnsi"/>
          <w:sz w:val="24"/>
          <w:szCs w:val="24"/>
          <w:shd w:val="clear" w:color="auto" w:fill="FFFFFF"/>
        </w:rPr>
        <w:t> </w:t>
      </w:r>
      <w:r w:rsidRPr="004543BB">
        <w:rPr>
          <w:rFonts w:cstheme="minorHAnsi"/>
          <w:iCs/>
          <w:sz w:val="24"/>
          <w:szCs w:val="24"/>
          <w:shd w:val="clear" w:color="auto" w:fill="FFFFFF"/>
        </w:rPr>
        <w:t>107</w:t>
      </w:r>
      <w:r w:rsidR="004543BB" w:rsidRPr="004543BB">
        <w:rPr>
          <w:rFonts w:cstheme="minorHAnsi"/>
          <w:sz w:val="24"/>
          <w:szCs w:val="24"/>
          <w:shd w:val="clear" w:color="auto" w:fill="FFFFFF"/>
        </w:rPr>
        <w:t>:</w:t>
      </w:r>
      <w:r w:rsidR="004543BB">
        <w:rPr>
          <w:rFonts w:cstheme="minorHAnsi"/>
          <w:sz w:val="24"/>
          <w:szCs w:val="24"/>
          <w:shd w:val="clear" w:color="auto" w:fill="FFFFFF"/>
        </w:rPr>
        <w:t xml:space="preserve"> </w:t>
      </w:r>
      <w:r w:rsidRPr="00721590">
        <w:rPr>
          <w:rFonts w:cstheme="minorHAnsi"/>
          <w:sz w:val="24"/>
          <w:szCs w:val="24"/>
          <w:shd w:val="clear" w:color="auto" w:fill="FFFFFF"/>
        </w:rPr>
        <w:t>35-57.</w:t>
      </w:r>
    </w:p>
    <w:p w14:paraId="1130BF87" w14:textId="0E9A7E28" w:rsidR="00B102EF" w:rsidRPr="00721590" w:rsidRDefault="00B102EF" w:rsidP="003D676E">
      <w:pPr>
        <w:spacing w:line="480" w:lineRule="auto"/>
        <w:rPr>
          <w:rFonts w:cstheme="minorHAnsi"/>
          <w:sz w:val="24"/>
          <w:szCs w:val="24"/>
        </w:rPr>
      </w:pPr>
      <w:r w:rsidRPr="00721590">
        <w:rPr>
          <w:sz w:val="24"/>
          <w:szCs w:val="24"/>
          <w:shd w:val="clear" w:color="auto" w:fill="FFFFFF"/>
        </w:rPr>
        <w:lastRenderedPageBreak/>
        <w:t>Grabowski, J.</w:t>
      </w:r>
      <w:r w:rsidR="00372868" w:rsidRPr="00721590">
        <w:rPr>
          <w:sz w:val="24"/>
          <w:szCs w:val="24"/>
          <w:shd w:val="clear" w:color="auto" w:fill="FFFFFF"/>
        </w:rPr>
        <w:t xml:space="preserve"> </w:t>
      </w:r>
      <w:r w:rsidRPr="00721590">
        <w:rPr>
          <w:sz w:val="24"/>
          <w:szCs w:val="24"/>
          <w:shd w:val="clear" w:color="auto" w:fill="FFFFFF"/>
        </w:rPr>
        <w:t xml:space="preserve">H., R. D. Brumbaugh, R. F. Conrad, A.G. Keeler, J. J. </w:t>
      </w:r>
      <w:proofErr w:type="spellStart"/>
      <w:r w:rsidRPr="00721590">
        <w:rPr>
          <w:sz w:val="24"/>
          <w:szCs w:val="24"/>
          <w:shd w:val="clear" w:color="auto" w:fill="FFFFFF"/>
        </w:rPr>
        <w:t>Opaluch</w:t>
      </w:r>
      <w:proofErr w:type="spellEnd"/>
      <w:r w:rsidRPr="00721590">
        <w:rPr>
          <w:sz w:val="24"/>
          <w:szCs w:val="24"/>
          <w:shd w:val="clear" w:color="auto" w:fill="FFFFFF"/>
        </w:rPr>
        <w:t xml:space="preserve">, C. H. Peterson, M. F. </w:t>
      </w:r>
      <w:proofErr w:type="spellStart"/>
      <w:r w:rsidRPr="00721590">
        <w:rPr>
          <w:sz w:val="24"/>
          <w:szCs w:val="24"/>
          <w:shd w:val="clear" w:color="auto" w:fill="FFFFFF"/>
        </w:rPr>
        <w:t>Piehler</w:t>
      </w:r>
      <w:proofErr w:type="spellEnd"/>
      <w:r w:rsidRPr="00721590">
        <w:rPr>
          <w:sz w:val="24"/>
          <w:szCs w:val="24"/>
          <w:shd w:val="clear" w:color="auto" w:fill="FFFFFF"/>
        </w:rPr>
        <w:t>, S. P. Powers</w:t>
      </w:r>
      <w:r w:rsidR="00372868" w:rsidRPr="00721590">
        <w:rPr>
          <w:sz w:val="24"/>
          <w:szCs w:val="24"/>
          <w:shd w:val="clear" w:color="auto" w:fill="FFFFFF"/>
        </w:rPr>
        <w:t xml:space="preserve">, and A. R. Smyth. </w:t>
      </w:r>
      <w:r w:rsidRPr="00721590">
        <w:rPr>
          <w:sz w:val="24"/>
          <w:szCs w:val="24"/>
          <w:shd w:val="clear" w:color="auto" w:fill="FFFFFF"/>
        </w:rPr>
        <w:t>2012. Economic valuation of ecosystem services provided by oyster reefs. </w:t>
      </w:r>
      <w:proofErr w:type="spellStart"/>
      <w:r w:rsidRPr="00721590">
        <w:rPr>
          <w:i/>
          <w:iCs/>
          <w:sz w:val="24"/>
          <w:szCs w:val="24"/>
          <w:shd w:val="clear" w:color="auto" w:fill="FFFFFF"/>
        </w:rPr>
        <w:t>BioScience</w:t>
      </w:r>
      <w:proofErr w:type="spellEnd"/>
      <w:r w:rsidRPr="00721590">
        <w:rPr>
          <w:sz w:val="24"/>
          <w:szCs w:val="24"/>
          <w:shd w:val="clear" w:color="auto" w:fill="FFFFFF"/>
        </w:rPr>
        <w:t> 62:</w:t>
      </w:r>
      <w:r w:rsidR="00372868" w:rsidRPr="00721590">
        <w:rPr>
          <w:sz w:val="24"/>
          <w:szCs w:val="24"/>
          <w:shd w:val="clear" w:color="auto" w:fill="FFFFFF"/>
        </w:rPr>
        <w:t xml:space="preserve"> </w:t>
      </w:r>
      <w:r w:rsidRPr="00721590">
        <w:rPr>
          <w:sz w:val="24"/>
          <w:szCs w:val="24"/>
          <w:shd w:val="clear" w:color="auto" w:fill="FFFFFF"/>
        </w:rPr>
        <w:t>900-909.</w:t>
      </w:r>
    </w:p>
    <w:p w14:paraId="20CBB7F3" w14:textId="68A15B19" w:rsidR="003F4DD7" w:rsidRPr="00721590" w:rsidRDefault="003F4DD7" w:rsidP="003D676E">
      <w:pPr>
        <w:spacing w:line="480" w:lineRule="auto"/>
        <w:rPr>
          <w:rFonts w:cstheme="minorHAnsi"/>
          <w:sz w:val="24"/>
          <w:szCs w:val="24"/>
        </w:rPr>
      </w:pPr>
      <w:r w:rsidRPr="00721590">
        <w:rPr>
          <w:rFonts w:cstheme="minorHAnsi"/>
          <w:sz w:val="24"/>
          <w:szCs w:val="24"/>
        </w:rPr>
        <w:t>Grinnell, R. S., Jr. 1972. Structure and development of oyster reefs on the Suwannee River delta, Florida. Dissertation. State University of New York, Binghamton, New York, USA.</w:t>
      </w:r>
    </w:p>
    <w:p w14:paraId="6FB5D3B0" w14:textId="0511DCD7" w:rsidR="00F768D9" w:rsidRPr="00721590" w:rsidRDefault="00F768D9" w:rsidP="003D676E">
      <w:pPr>
        <w:spacing w:line="480" w:lineRule="auto"/>
        <w:rPr>
          <w:rFonts w:cstheme="minorHAnsi"/>
          <w:sz w:val="24"/>
          <w:szCs w:val="24"/>
        </w:rPr>
      </w:pPr>
      <w:r w:rsidRPr="00721590">
        <w:rPr>
          <w:rFonts w:cstheme="minorHAnsi"/>
          <w:sz w:val="24"/>
          <w:szCs w:val="24"/>
          <w:shd w:val="clear" w:color="auto" w:fill="FFFFFF"/>
        </w:rPr>
        <w:t>Grizzle, R.,</w:t>
      </w:r>
      <w:r w:rsidR="001E1680">
        <w:rPr>
          <w:rFonts w:cstheme="minorHAnsi"/>
          <w:sz w:val="24"/>
          <w:szCs w:val="24"/>
          <w:shd w:val="clear" w:color="auto" w:fill="FFFFFF"/>
        </w:rPr>
        <w:t xml:space="preserve"> K.</w:t>
      </w:r>
      <w:r w:rsidRPr="00721590">
        <w:rPr>
          <w:rFonts w:cstheme="minorHAnsi"/>
          <w:sz w:val="24"/>
          <w:szCs w:val="24"/>
          <w:shd w:val="clear" w:color="auto" w:fill="FFFFFF"/>
        </w:rPr>
        <w:t xml:space="preserve"> Ward,</w:t>
      </w:r>
      <w:r w:rsidR="001E1680">
        <w:rPr>
          <w:rFonts w:cstheme="minorHAnsi"/>
          <w:sz w:val="24"/>
          <w:szCs w:val="24"/>
          <w:shd w:val="clear" w:color="auto" w:fill="FFFFFF"/>
        </w:rPr>
        <w:t xml:space="preserve"> L.</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Geselbracht</w:t>
      </w:r>
      <w:proofErr w:type="spellEnd"/>
      <w:r w:rsidRPr="00721590">
        <w:rPr>
          <w:rFonts w:cstheme="minorHAnsi"/>
          <w:sz w:val="24"/>
          <w:szCs w:val="24"/>
          <w:shd w:val="clear" w:color="auto" w:fill="FFFFFF"/>
        </w:rPr>
        <w:t>, L. and</w:t>
      </w:r>
      <w:r w:rsidR="001E1680">
        <w:rPr>
          <w:rFonts w:cstheme="minorHAnsi"/>
          <w:sz w:val="24"/>
          <w:szCs w:val="24"/>
          <w:shd w:val="clear" w:color="auto" w:fill="FFFFFF"/>
        </w:rPr>
        <w:t xml:space="preserve"> A.</w:t>
      </w:r>
      <w:r w:rsidRPr="00721590">
        <w:rPr>
          <w:rFonts w:cstheme="minorHAnsi"/>
          <w:sz w:val="24"/>
          <w:szCs w:val="24"/>
          <w:shd w:val="clear" w:color="auto" w:fill="FFFFFF"/>
        </w:rPr>
        <w:t xml:space="preserve"> Birch</w:t>
      </w:r>
      <w:r w:rsidR="001E1680">
        <w:rPr>
          <w:rFonts w:cstheme="minorHAnsi"/>
          <w:sz w:val="24"/>
          <w:szCs w:val="24"/>
          <w:shd w:val="clear" w:color="auto" w:fill="FFFFFF"/>
        </w:rPr>
        <w:t>.</w:t>
      </w:r>
      <w:r w:rsidRPr="00721590">
        <w:rPr>
          <w:rFonts w:cstheme="minorHAnsi"/>
          <w:sz w:val="24"/>
          <w:szCs w:val="24"/>
          <w:shd w:val="clear" w:color="auto" w:fill="FFFFFF"/>
        </w:rPr>
        <w:t xml:space="preserve"> 2018. Distribution and Condition of Intertidal Eastern Oyster (Crassostrea virginica) Reefs in Apalachicola Bay Florida Based on High-Resolution Satellite Imagery. </w:t>
      </w:r>
      <w:r w:rsidRPr="00721590">
        <w:rPr>
          <w:rFonts w:cstheme="minorHAnsi"/>
          <w:i/>
          <w:iCs/>
          <w:sz w:val="24"/>
          <w:szCs w:val="24"/>
          <w:shd w:val="clear" w:color="auto" w:fill="FFFFFF"/>
        </w:rPr>
        <w:t>Journal of Shellfish Research</w:t>
      </w:r>
      <w:r w:rsidRPr="00541EFD">
        <w:rPr>
          <w:rFonts w:cstheme="minorHAnsi"/>
          <w:sz w:val="24"/>
          <w:szCs w:val="24"/>
          <w:shd w:val="clear" w:color="auto" w:fill="FFFFFF"/>
        </w:rPr>
        <w:t> 37</w:t>
      </w:r>
      <w:r w:rsidR="00541EFD" w:rsidRPr="00541EFD">
        <w:rPr>
          <w:rFonts w:cstheme="minorHAnsi"/>
          <w:sz w:val="24"/>
          <w:szCs w:val="24"/>
          <w:shd w:val="clear" w:color="auto" w:fill="FFFFFF"/>
        </w:rPr>
        <w:t>:</w:t>
      </w:r>
      <w:r w:rsidRPr="00721590">
        <w:rPr>
          <w:rFonts w:cstheme="minorHAnsi"/>
          <w:sz w:val="24"/>
          <w:szCs w:val="24"/>
          <w:shd w:val="clear" w:color="auto" w:fill="FFFFFF"/>
        </w:rPr>
        <w:t>1027-1039.</w:t>
      </w:r>
    </w:p>
    <w:p w14:paraId="425CAD49" w14:textId="313C4918"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Gutiérrez, J.</w:t>
      </w:r>
      <w:r w:rsidR="007E7967"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L., </w:t>
      </w:r>
      <w:r w:rsidR="00192088" w:rsidRPr="00721590">
        <w:rPr>
          <w:rFonts w:cstheme="minorHAnsi"/>
          <w:sz w:val="24"/>
          <w:szCs w:val="24"/>
          <w:shd w:val="clear" w:color="auto" w:fill="FFFFFF"/>
        </w:rPr>
        <w:t>C. G Jones, D. L. Strayer,</w:t>
      </w:r>
      <w:r w:rsidRPr="00721590">
        <w:rPr>
          <w:rFonts w:cstheme="minorHAnsi"/>
          <w:sz w:val="24"/>
          <w:szCs w:val="24"/>
          <w:shd w:val="clear" w:color="auto" w:fill="FFFFFF"/>
        </w:rPr>
        <w:t xml:space="preserve"> and </w:t>
      </w:r>
      <w:r w:rsidR="00192088" w:rsidRPr="00721590">
        <w:rPr>
          <w:rFonts w:cstheme="minorHAnsi"/>
          <w:sz w:val="24"/>
          <w:szCs w:val="24"/>
          <w:shd w:val="clear" w:color="auto" w:fill="FFFFFF"/>
        </w:rPr>
        <w:t>O.</w:t>
      </w:r>
      <w:r w:rsidR="001E1680">
        <w:rPr>
          <w:rFonts w:cstheme="minorHAnsi"/>
          <w:sz w:val="24"/>
          <w:szCs w:val="24"/>
          <w:shd w:val="clear" w:color="auto" w:fill="FFFFFF"/>
        </w:rPr>
        <w:t xml:space="preserve"> </w:t>
      </w:r>
      <w:r w:rsidR="00192088" w:rsidRPr="00721590">
        <w:rPr>
          <w:rFonts w:cstheme="minorHAnsi"/>
          <w:sz w:val="24"/>
          <w:szCs w:val="24"/>
          <w:shd w:val="clear" w:color="auto" w:fill="FFFFFF"/>
        </w:rPr>
        <w:t xml:space="preserve">O. </w:t>
      </w:r>
      <w:proofErr w:type="spellStart"/>
      <w:r w:rsidRPr="00721590">
        <w:rPr>
          <w:rFonts w:cstheme="minorHAnsi"/>
          <w:sz w:val="24"/>
          <w:szCs w:val="24"/>
          <w:shd w:val="clear" w:color="auto" w:fill="FFFFFF"/>
        </w:rPr>
        <w:t>Iribarne</w:t>
      </w:r>
      <w:proofErr w:type="spellEnd"/>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2003. Mollusks as ecosystem engineers: the role of shell production in aquatic habitats. </w:t>
      </w:r>
      <w:r w:rsidRPr="00721590">
        <w:rPr>
          <w:rFonts w:cstheme="minorHAnsi"/>
          <w:i/>
          <w:iCs/>
          <w:sz w:val="24"/>
          <w:szCs w:val="24"/>
          <w:shd w:val="clear" w:color="auto" w:fill="FFFFFF"/>
        </w:rPr>
        <w:t>Oikos</w:t>
      </w:r>
      <w:r w:rsidRPr="00721590">
        <w:rPr>
          <w:rFonts w:cstheme="minorHAnsi"/>
          <w:sz w:val="24"/>
          <w:szCs w:val="24"/>
          <w:shd w:val="clear" w:color="auto" w:fill="FFFFFF"/>
        </w:rPr>
        <w:t> </w:t>
      </w:r>
      <w:r w:rsidRPr="004543BB">
        <w:rPr>
          <w:rFonts w:cstheme="minorHAnsi"/>
          <w:iCs/>
          <w:sz w:val="24"/>
          <w:szCs w:val="24"/>
          <w:shd w:val="clear" w:color="auto" w:fill="FFFFFF"/>
        </w:rPr>
        <w:t>101</w:t>
      </w:r>
      <w:r w:rsidR="00192088" w:rsidRPr="004543BB">
        <w:rPr>
          <w:rFonts w:cstheme="minorHAnsi"/>
          <w:sz w:val="24"/>
          <w:szCs w:val="24"/>
          <w:shd w:val="clear" w:color="auto" w:fill="FFFFFF"/>
        </w:rPr>
        <w:t>:</w:t>
      </w:r>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79-90.</w:t>
      </w:r>
    </w:p>
    <w:p w14:paraId="78709259" w14:textId="6FC5D467"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Harley, G.</w:t>
      </w:r>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L., </w:t>
      </w:r>
      <w:r w:rsidR="00192088" w:rsidRPr="00721590">
        <w:rPr>
          <w:rFonts w:cstheme="minorHAnsi"/>
          <w:sz w:val="24"/>
          <w:szCs w:val="24"/>
          <w:shd w:val="clear" w:color="auto" w:fill="FFFFFF"/>
        </w:rPr>
        <w:t xml:space="preserve">J. T. </w:t>
      </w:r>
      <w:r w:rsidRPr="00721590">
        <w:rPr>
          <w:rFonts w:cstheme="minorHAnsi"/>
          <w:sz w:val="24"/>
          <w:szCs w:val="24"/>
          <w:shd w:val="clear" w:color="auto" w:fill="FFFFFF"/>
        </w:rPr>
        <w:t>Maxwell</w:t>
      </w:r>
      <w:r w:rsidR="00192088" w:rsidRPr="00721590">
        <w:rPr>
          <w:rFonts w:cstheme="minorHAnsi"/>
          <w:sz w:val="24"/>
          <w:szCs w:val="24"/>
          <w:shd w:val="clear" w:color="auto" w:fill="FFFFFF"/>
        </w:rPr>
        <w:t>, E. Larson</w:t>
      </w:r>
      <w:r w:rsidRPr="00721590">
        <w:rPr>
          <w:rFonts w:cstheme="minorHAnsi"/>
          <w:sz w:val="24"/>
          <w:szCs w:val="24"/>
          <w:shd w:val="clear" w:color="auto" w:fill="FFFFFF"/>
        </w:rPr>
        <w:t xml:space="preserve">, </w:t>
      </w:r>
      <w:r w:rsidR="00192088" w:rsidRPr="00721590">
        <w:rPr>
          <w:rFonts w:cstheme="minorHAnsi"/>
          <w:sz w:val="24"/>
          <w:szCs w:val="24"/>
          <w:shd w:val="clear" w:color="auto" w:fill="FFFFFF"/>
        </w:rPr>
        <w:t xml:space="preserve">H. D. </w:t>
      </w:r>
      <w:proofErr w:type="spellStart"/>
      <w:r w:rsidRPr="00721590">
        <w:rPr>
          <w:rFonts w:cstheme="minorHAnsi"/>
          <w:sz w:val="24"/>
          <w:szCs w:val="24"/>
          <w:shd w:val="clear" w:color="auto" w:fill="FFFFFF"/>
        </w:rPr>
        <w:t>Grissino</w:t>
      </w:r>
      <w:proofErr w:type="spellEnd"/>
      <w:r w:rsidRPr="00721590">
        <w:rPr>
          <w:rFonts w:cstheme="minorHAnsi"/>
          <w:sz w:val="24"/>
          <w:szCs w:val="24"/>
          <w:shd w:val="clear" w:color="auto" w:fill="FFFFFF"/>
        </w:rPr>
        <w:t>-Mayer</w:t>
      </w:r>
      <w:r w:rsidR="00192088" w:rsidRPr="00721590">
        <w:rPr>
          <w:rFonts w:cstheme="minorHAnsi"/>
          <w:sz w:val="24"/>
          <w:szCs w:val="24"/>
          <w:shd w:val="clear" w:color="auto" w:fill="FFFFFF"/>
        </w:rPr>
        <w:t xml:space="preserve">, J.  </w:t>
      </w:r>
      <w:r w:rsidRPr="00721590">
        <w:rPr>
          <w:rFonts w:cstheme="minorHAnsi"/>
          <w:sz w:val="24"/>
          <w:szCs w:val="24"/>
          <w:shd w:val="clear" w:color="auto" w:fill="FFFFFF"/>
        </w:rPr>
        <w:t>Henderson</w:t>
      </w:r>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and </w:t>
      </w:r>
      <w:r w:rsidR="00192088" w:rsidRPr="00721590">
        <w:rPr>
          <w:rFonts w:cstheme="minorHAnsi"/>
          <w:sz w:val="24"/>
          <w:szCs w:val="24"/>
          <w:shd w:val="clear" w:color="auto" w:fill="FFFFFF"/>
        </w:rPr>
        <w:t xml:space="preserve">J. Huffman. </w:t>
      </w:r>
      <w:r w:rsidRPr="00721590">
        <w:rPr>
          <w:rFonts w:cstheme="minorHAnsi"/>
          <w:sz w:val="24"/>
          <w:szCs w:val="24"/>
          <w:shd w:val="clear" w:color="auto" w:fill="FFFFFF"/>
        </w:rPr>
        <w:t xml:space="preserve"> 2017. Suwannee River flow variability 1550–2005 CE reconstructed from a multispecies tree-ring network. </w:t>
      </w:r>
      <w:r w:rsidRPr="00721590">
        <w:rPr>
          <w:rFonts w:cstheme="minorHAnsi"/>
          <w:i/>
          <w:iCs/>
          <w:sz w:val="24"/>
          <w:szCs w:val="24"/>
          <w:shd w:val="clear" w:color="auto" w:fill="FFFFFF"/>
        </w:rPr>
        <w:t xml:space="preserve">Journal of </w:t>
      </w:r>
      <w:r w:rsidR="00541EFD">
        <w:rPr>
          <w:rFonts w:cstheme="minorHAnsi"/>
          <w:i/>
          <w:iCs/>
          <w:sz w:val="24"/>
          <w:szCs w:val="24"/>
          <w:shd w:val="clear" w:color="auto" w:fill="FFFFFF"/>
        </w:rPr>
        <w:t>H</w:t>
      </w:r>
      <w:r w:rsidRPr="00721590">
        <w:rPr>
          <w:rFonts w:cstheme="minorHAnsi"/>
          <w:i/>
          <w:iCs/>
          <w:sz w:val="24"/>
          <w:szCs w:val="24"/>
          <w:shd w:val="clear" w:color="auto" w:fill="FFFFFF"/>
        </w:rPr>
        <w:t>ydrology</w:t>
      </w:r>
      <w:r w:rsidR="00192088" w:rsidRPr="00721590">
        <w:rPr>
          <w:rFonts w:cstheme="minorHAnsi"/>
          <w:sz w:val="24"/>
          <w:szCs w:val="24"/>
          <w:shd w:val="clear" w:color="auto" w:fill="FFFFFF"/>
        </w:rPr>
        <w:t>.</w:t>
      </w:r>
      <w:r w:rsidRPr="00721590">
        <w:rPr>
          <w:rFonts w:cstheme="minorHAnsi"/>
          <w:sz w:val="24"/>
          <w:szCs w:val="24"/>
          <w:shd w:val="clear" w:color="auto" w:fill="FFFFFF"/>
        </w:rPr>
        <w:t> </w:t>
      </w:r>
      <w:r w:rsidRPr="00721590">
        <w:rPr>
          <w:rFonts w:cstheme="minorHAnsi"/>
          <w:iCs/>
          <w:sz w:val="24"/>
          <w:szCs w:val="24"/>
          <w:shd w:val="clear" w:color="auto" w:fill="FFFFFF"/>
        </w:rPr>
        <w:t>544</w:t>
      </w:r>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438-451.</w:t>
      </w:r>
    </w:p>
    <w:p w14:paraId="6CB46369" w14:textId="3C5FE9F3" w:rsidR="00FC5CF8" w:rsidRPr="00721590" w:rsidRDefault="00FC5CF8"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Hine, A. C., D. F. Belknap, J. G. Hutton, E. B. </w:t>
      </w:r>
      <w:proofErr w:type="spellStart"/>
      <w:r w:rsidRPr="00721590">
        <w:rPr>
          <w:rFonts w:cstheme="minorHAnsi"/>
          <w:sz w:val="24"/>
          <w:szCs w:val="24"/>
          <w:shd w:val="clear" w:color="auto" w:fill="FFFFFF"/>
        </w:rPr>
        <w:t>Osking</w:t>
      </w:r>
      <w:proofErr w:type="spellEnd"/>
      <w:r w:rsidRPr="00721590">
        <w:rPr>
          <w:rFonts w:cstheme="minorHAnsi"/>
          <w:sz w:val="24"/>
          <w:szCs w:val="24"/>
          <w:shd w:val="clear" w:color="auto" w:fill="FFFFFF"/>
        </w:rPr>
        <w:t>,</w:t>
      </w:r>
      <w:r w:rsidR="00A42102" w:rsidRPr="00721590">
        <w:rPr>
          <w:rFonts w:cstheme="minorHAnsi"/>
          <w:sz w:val="24"/>
          <w:szCs w:val="24"/>
          <w:shd w:val="clear" w:color="auto" w:fill="FFFFFF"/>
        </w:rPr>
        <w:t xml:space="preserve"> </w:t>
      </w:r>
      <w:r w:rsidR="004543BB">
        <w:rPr>
          <w:rFonts w:cstheme="minorHAnsi"/>
          <w:sz w:val="24"/>
          <w:szCs w:val="24"/>
          <w:shd w:val="clear" w:color="auto" w:fill="FFFFFF"/>
        </w:rPr>
        <w:t xml:space="preserve">and </w:t>
      </w:r>
      <w:r w:rsidRPr="00721590">
        <w:rPr>
          <w:rFonts w:cstheme="minorHAnsi"/>
          <w:sz w:val="24"/>
          <w:szCs w:val="24"/>
          <w:shd w:val="clear" w:color="auto" w:fill="FFFFFF"/>
        </w:rPr>
        <w:t xml:space="preserve">M. W. Evans. 1988. Recent geological history and modern sedimentary processes along an incipient, low-energy, epicontinental-sea coastline: Northwest Florida. </w:t>
      </w:r>
      <w:r w:rsidRPr="00541EFD">
        <w:rPr>
          <w:rFonts w:cstheme="minorHAnsi"/>
          <w:i/>
          <w:iCs/>
          <w:sz w:val="24"/>
          <w:szCs w:val="24"/>
          <w:shd w:val="clear" w:color="auto" w:fill="FFFFFF"/>
        </w:rPr>
        <w:t>Journal of Sedimentary Petrology</w:t>
      </w:r>
      <w:r w:rsidRPr="00721590">
        <w:rPr>
          <w:rFonts w:cstheme="minorHAnsi"/>
          <w:sz w:val="24"/>
          <w:szCs w:val="24"/>
          <w:shd w:val="clear" w:color="auto" w:fill="FFFFFF"/>
        </w:rPr>
        <w:t xml:space="preserve"> 58:</w:t>
      </w:r>
      <w:r w:rsidR="004543BB">
        <w:rPr>
          <w:rFonts w:cstheme="minorHAnsi"/>
          <w:sz w:val="24"/>
          <w:szCs w:val="24"/>
          <w:shd w:val="clear" w:color="auto" w:fill="FFFFFF"/>
        </w:rPr>
        <w:t xml:space="preserve"> </w:t>
      </w:r>
      <w:r w:rsidRPr="00721590">
        <w:rPr>
          <w:rFonts w:cstheme="minorHAnsi"/>
          <w:sz w:val="24"/>
          <w:szCs w:val="24"/>
          <w:shd w:val="clear" w:color="auto" w:fill="FFFFFF"/>
        </w:rPr>
        <w:t>567–579.</w:t>
      </w:r>
    </w:p>
    <w:p w14:paraId="11AB4F74" w14:textId="0C8D9DE1"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Kaplan, D.A.,</w:t>
      </w:r>
      <w:r w:rsidR="001E1680">
        <w:rPr>
          <w:rFonts w:cstheme="minorHAnsi"/>
          <w:sz w:val="24"/>
          <w:szCs w:val="24"/>
          <w:shd w:val="clear" w:color="auto" w:fill="FFFFFF"/>
        </w:rPr>
        <w:t xml:space="preserve"> M. </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Olabarrieta</w:t>
      </w:r>
      <w:proofErr w:type="spellEnd"/>
      <w:r w:rsidRPr="00721590">
        <w:rPr>
          <w:rFonts w:cstheme="minorHAnsi"/>
          <w:sz w:val="24"/>
          <w:szCs w:val="24"/>
          <w:shd w:val="clear" w:color="auto" w:fill="FFFFFF"/>
        </w:rPr>
        <w:t>,</w:t>
      </w:r>
      <w:r w:rsidR="001E1680">
        <w:rPr>
          <w:rFonts w:cstheme="minorHAnsi"/>
          <w:sz w:val="24"/>
          <w:szCs w:val="24"/>
          <w:shd w:val="clear" w:color="auto" w:fill="FFFFFF"/>
        </w:rPr>
        <w:t xml:space="preserve"> P.</w:t>
      </w:r>
      <w:r w:rsidRPr="00721590">
        <w:rPr>
          <w:rFonts w:cstheme="minorHAnsi"/>
          <w:sz w:val="24"/>
          <w:szCs w:val="24"/>
          <w:shd w:val="clear" w:color="auto" w:fill="FFFFFF"/>
        </w:rPr>
        <w:t xml:space="preserve"> Frederick</w:t>
      </w:r>
      <w:r w:rsidR="001E1680">
        <w:rPr>
          <w:rFonts w:cstheme="minorHAnsi"/>
          <w:sz w:val="24"/>
          <w:szCs w:val="24"/>
          <w:shd w:val="clear" w:color="auto" w:fill="FFFFFF"/>
        </w:rPr>
        <w:t>,</w:t>
      </w:r>
      <w:r w:rsidRPr="00721590">
        <w:rPr>
          <w:rFonts w:cstheme="minorHAnsi"/>
          <w:sz w:val="24"/>
          <w:szCs w:val="24"/>
          <w:shd w:val="clear" w:color="auto" w:fill="FFFFFF"/>
        </w:rPr>
        <w:t xml:space="preserve"> and</w:t>
      </w:r>
      <w:r w:rsidR="001E1680">
        <w:rPr>
          <w:rFonts w:cstheme="minorHAnsi"/>
          <w:sz w:val="24"/>
          <w:szCs w:val="24"/>
          <w:shd w:val="clear" w:color="auto" w:fill="FFFFFF"/>
        </w:rPr>
        <w:t xml:space="preserve"> A.</w:t>
      </w:r>
      <w:r w:rsidRPr="00721590">
        <w:rPr>
          <w:rFonts w:cstheme="minorHAnsi"/>
          <w:sz w:val="24"/>
          <w:szCs w:val="24"/>
          <w:shd w:val="clear" w:color="auto" w:fill="FFFFFF"/>
        </w:rPr>
        <w:t xml:space="preserve"> Valle-Levinson</w:t>
      </w:r>
      <w:r w:rsidR="001E1680">
        <w:rPr>
          <w:rFonts w:cstheme="minorHAnsi"/>
          <w:sz w:val="24"/>
          <w:szCs w:val="24"/>
          <w:shd w:val="clear" w:color="auto" w:fill="FFFFFF"/>
        </w:rPr>
        <w:t>.</w:t>
      </w:r>
      <w:r w:rsidRPr="00721590">
        <w:rPr>
          <w:rFonts w:cstheme="minorHAnsi"/>
          <w:sz w:val="24"/>
          <w:szCs w:val="24"/>
          <w:shd w:val="clear" w:color="auto" w:fill="FFFFFF"/>
        </w:rPr>
        <w:t xml:space="preserve"> 2016. Freshwater detention by oyster reefs: quantifying a keystone ecosystem service. </w:t>
      </w:r>
      <w:r w:rsidR="004543BB">
        <w:rPr>
          <w:rFonts w:cstheme="minorHAnsi"/>
          <w:i/>
          <w:iCs/>
          <w:sz w:val="24"/>
          <w:szCs w:val="24"/>
          <w:shd w:val="clear" w:color="auto" w:fill="FFFFFF"/>
        </w:rPr>
        <w:t>Public Library of Science one</w:t>
      </w:r>
      <w:r w:rsidRPr="00721590">
        <w:rPr>
          <w:rFonts w:cstheme="minorHAnsi"/>
          <w:sz w:val="24"/>
          <w:szCs w:val="24"/>
          <w:shd w:val="clear" w:color="auto" w:fill="FFFFFF"/>
        </w:rPr>
        <w:t> </w:t>
      </w:r>
      <w:r w:rsidRPr="004543BB">
        <w:rPr>
          <w:rFonts w:cstheme="minorHAnsi"/>
          <w:iCs/>
          <w:sz w:val="24"/>
          <w:szCs w:val="24"/>
          <w:shd w:val="clear" w:color="auto" w:fill="FFFFFF"/>
        </w:rPr>
        <w:t>11</w:t>
      </w:r>
      <w:r w:rsidR="004543BB">
        <w:rPr>
          <w:rFonts w:cstheme="minorHAnsi"/>
          <w:sz w:val="24"/>
          <w:szCs w:val="24"/>
          <w:shd w:val="clear" w:color="auto" w:fill="FFFFFF"/>
        </w:rPr>
        <w:t>(12)</w:t>
      </w:r>
      <w:r w:rsidRPr="00721590">
        <w:rPr>
          <w:rFonts w:cstheme="minorHAnsi"/>
          <w:sz w:val="24"/>
          <w:szCs w:val="24"/>
          <w:shd w:val="clear" w:color="auto" w:fill="FFFFFF"/>
        </w:rPr>
        <w:t xml:space="preserve"> p.e0167694.</w:t>
      </w:r>
    </w:p>
    <w:p w14:paraId="425AB8DF" w14:textId="1FCA56A8" w:rsidR="00C66E2D" w:rsidRDefault="00C66E2D" w:rsidP="003D676E">
      <w:pPr>
        <w:spacing w:line="480" w:lineRule="auto"/>
        <w:rPr>
          <w:ins w:id="119" w:author="Latysh, Natalie" w:date="2020-01-29T14:02:00Z"/>
          <w:rFonts w:cstheme="minorHAnsi"/>
          <w:sz w:val="24"/>
          <w:szCs w:val="24"/>
          <w:shd w:val="clear" w:color="auto" w:fill="FFFFFF"/>
        </w:rPr>
      </w:pPr>
      <w:r w:rsidRPr="00721590">
        <w:rPr>
          <w:rFonts w:cstheme="minorHAnsi"/>
          <w:sz w:val="24"/>
          <w:szCs w:val="24"/>
          <w:shd w:val="clear" w:color="auto" w:fill="FFFFFF"/>
        </w:rPr>
        <w:lastRenderedPageBreak/>
        <w:t xml:space="preserve">Kimbro, D. L., </w:t>
      </w:r>
      <w:r w:rsidR="00721590" w:rsidRPr="00721590">
        <w:rPr>
          <w:rFonts w:cstheme="minorHAnsi"/>
          <w:sz w:val="24"/>
          <w:szCs w:val="24"/>
          <w:shd w:val="clear" w:color="auto" w:fill="FFFFFF"/>
        </w:rPr>
        <w:t xml:space="preserve">J. W. </w:t>
      </w:r>
      <w:r w:rsidRPr="00721590">
        <w:rPr>
          <w:rFonts w:cstheme="minorHAnsi"/>
          <w:sz w:val="24"/>
          <w:szCs w:val="24"/>
          <w:shd w:val="clear" w:color="auto" w:fill="FFFFFF"/>
        </w:rPr>
        <w:t>White,</w:t>
      </w:r>
      <w:r w:rsidR="00721590" w:rsidRPr="00721590">
        <w:rPr>
          <w:rFonts w:cstheme="minorHAnsi"/>
          <w:sz w:val="24"/>
          <w:szCs w:val="24"/>
          <w:shd w:val="clear" w:color="auto" w:fill="FFFFFF"/>
        </w:rPr>
        <w:t xml:space="preserve"> H.</w:t>
      </w:r>
      <w:r w:rsidRPr="00721590">
        <w:rPr>
          <w:rFonts w:cstheme="minorHAnsi"/>
          <w:sz w:val="24"/>
          <w:szCs w:val="24"/>
          <w:shd w:val="clear" w:color="auto" w:fill="FFFFFF"/>
        </w:rPr>
        <w:t xml:space="preserve"> Tillotson,</w:t>
      </w:r>
      <w:r w:rsidR="00721590" w:rsidRPr="00721590">
        <w:rPr>
          <w:rFonts w:cstheme="minorHAnsi"/>
          <w:sz w:val="24"/>
          <w:szCs w:val="24"/>
          <w:shd w:val="clear" w:color="auto" w:fill="FFFFFF"/>
        </w:rPr>
        <w:t xml:space="preserve"> N.</w:t>
      </w:r>
      <w:r w:rsidRPr="00721590">
        <w:rPr>
          <w:rFonts w:cstheme="minorHAnsi"/>
          <w:sz w:val="24"/>
          <w:szCs w:val="24"/>
          <w:shd w:val="clear" w:color="auto" w:fill="FFFFFF"/>
        </w:rPr>
        <w:t xml:space="preserve"> Cox,</w:t>
      </w:r>
      <w:r w:rsidR="00721590" w:rsidRPr="00721590">
        <w:rPr>
          <w:rFonts w:cstheme="minorHAnsi"/>
          <w:sz w:val="24"/>
          <w:szCs w:val="24"/>
          <w:shd w:val="clear" w:color="auto" w:fill="FFFFFF"/>
        </w:rPr>
        <w:t xml:space="preserve"> M.</w:t>
      </w:r>
      <w:r w:rsidRPr="00721590">
        <w:rPr>
          <w:rFonts w:cstheme="minorHAnsi"/>
          <w:sz w:val="24"/>
          <w:szCs w:val="24"/>
          <w:shd w:val="clear" w:color="auto" w:fill="FFFFFF"/>
        </w:rPr>
        <w:t xml:space="preserve"> Christopher,</w:t>
      </w:r>
      <w:r w:rsidR="00721590" w:rsidRPr="00721590">
        <w:rPr>
          <w:rFonts w:cstheme="minorHAnsi"/>
          <w:sz w:val="24"/>
          <w:szCs w:val="24"/>
          <w:shd w:val="clear" w:color="auto" w:fill="FFFFFF"/>
        </w:rPr>
        <w:t xml:space="preserve"> O.</w:t>
      </w:r>
      <w:r w:rsidRPr="00721590">
        <w:rPr>
          <w:rFonts w:cstheme="minorHAnsi"/>
          <w:sz w:val="24"/>
          <w:szCs w:val="24"/>
          <w:shd w:val="clear" w:color="auto" w:fill="FFFFFF"/>
        </w:rPr>
        <w:t xml:space="preserve"> Stokes‐Cawley</w:t>
      </w:r>
      <w:r w:rsidR="00721590" w:rsidRPr="00721590">
        <w:rPr>
          <w:rFonts w:cstheme="minorHAnsi"/>
          <w:sz w:val="24"/>
          <w:szCs w:val="24"/>
          <w:shd w:val="clear" w:color="auto" w:fill="FFFFFF"/>
        </w:rPr>
        <w:t>, C. D.</w:t>
      </w:r>
      <w:r w:rsidRPr="00721590">
        <w:rPr>
          <w:rFonts w:cstheme="minorHAnsi"/>
          <w:sz w:val="24"/>
          <w:szCs w:val="24"/>
          <w:shd w:val="clear" w:color="auto" w:fill="FFFFFF"/>
        </w:rPr>
        <w:t xml:space="preserve"> Stallings. 2017. Local and regional stressors interact to drive a salinization‐induced outbreak of predators on oyster reefs. Ecosphere, 8(11), e01992.</w:t>
      </w:r>
    </w:p>
    <w:p w14:paraId="4850392E" w14:textId="77777777" w:rsidR="00971DE5" w:rsidRPr="00721590" w:rsidRDefault="00971DE5" w:rsidP="00971DE5">
      <w:pPr>
        <w:spacing w:line="480" w:lineRule="auto"/>
        <w:rPr>
          <w:moveTo w:id="120" w:author="Latysh, Natalie" w:date="2020-01-29T14:02:00Z"/>
          <w:rFonts w:cstheme="minorHAnsi"/>
          <w:sz w:val="24"/>
          <w:szCs w:val="24"/>
          <w:shd w:val="clear" w:color="auto" w:fill="FFFFFF"/>
        </w:rPr>
      </w:pPr>
      <w:moveToRangeStart w:id="121" w:author="Latysh, Natalie" w:date="2020-01-29T14:02:00Z" w:name="move31198936"/>
      <w:moveTo w:id="122" w:author="Latysh, Natalie" w:date="2020-01-29T14:02:00Z">
        <w:r w:rsidRPr="00721590">
          <w:rPr>
            <w:rFonts w:cstheme="minorHAnsi"/>
            <w:sz w:val="24"/>
            <w:szCs w:val="24"/>
            <w:shd w:val="clear" w:color="auto" w:fill="FFFFFF"/>
          </w:rPr>
          <w:t xml:space="preserve">La </w:t>
        </w:r>
        <w:proofErr w:type="spellStart"/>
        <w:r w:rsidRPr="00721590">
          <w:rPr>
            <w:rFonts w:cstheme="minorHAnsi"/>
            <w:sz w:val="24"/>
            <w:szCs w:val="24"/>
            <w:shd w:val="clear" w:color="auto" w:fill="FFFFFF"/>
          </w:rPr>
          <w:t>Peyre</w:t>
        </w:r>
        <w:proofErr w:type="spellEnd"/>
        <w:r w:rsidRPr="00721590">
          <w:rPr>
            <w:rFonts w:cstheme="minorHAnsi"/>
            <w:sz w:val="24"/>
            <w:szCs w:val="24"/>
            <w:shd w:val="clear" w:color="auto" w:fill="FFFFFF"/>
          </w:rPr>
          <w:t>, M.K.,</w:t>
        </w:r>
        <w:r>
          <w:rPr>
            <w:rFonts w:cstheme="minorHAnsi"/>
            <w:sz w:val="24"/>
            <w:szCs w:val="24"/>
            <w:shd w:val="clear" w:color="auto" w:fill="FFFFFF"/>
          </w:rPr>
          <w:t xml:space="preserve"> B.</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Gossman</w:t>
        </w:r>
        <w:proofErr w:type="spellEnd"/>
        <w:r w:rsidRPr="00721590">
          <w:rPr>
            <w:rFonts w:cstheme="minorHAnsi"/>
            <w:sz w:val="24"/>
            <w:szCs w:val="24"/>
            <w:shd w:val="clear" w:color="auto" w:fill="FFFFFF"/>
          </w:rPr>
          <w:t xml:space="preserve"> and</w:t>
        </w:r>
        <w:r>
          <w:rPr>
            <w:rFonts w:cstheme="minorHAnsi"/>
            <w:sz w:val="24"/>
            <w:szCs w:val="24"/>
            <w:shd w:val="clear" w:color="auto" w:fill="FFFFFF"/>
          </w:rPr>
          <w:t xml:space="preserve"> J. F.</w:t>
        </w:r>
        <w:r w:rsidRPr="00721590">
          <w:rPr>
            <w:rFonts w:cstheme="minorHAnsi"/>
            <w:sz w:val="24"/>
            <w:szCs w:val="24"/>
            <w:shd w:val="clear" w:color="auto" w:fill="FFFFFF"/>
          </w:rPr>
          <w:t xml:space="preserve"> La </w:t>
        </w:r>
        <w:proofErr w:type="spellStart"/>
        <w:r w:rsidRPr="00721590">
          <w:rPr>
            <w:rFonts w:cstheme="minorHAnsi"/>
            <w:sz w:val="24"/>
            <w:szCs w:val="24"/>
            <w:shd w:val="clear" w:color="auto" w:fill="FFFFFF"/>
          </w:rPr>
          <w:t>Peyre</w:t>
        </w:r>
        <w:proofErr w:type="spellEnd"/>
        <w:r>
          <w:rPr>
            <w:rFonts w:cstheme="minorHAnsi"/>
            <w:sz w:val="24"/>
            <w:szCs w:val="24"/>
            <w:shd w:val="clear" w:color="auto" w:fill="FFFFFF"/>
          </w:rPr>
          <w:t>.</w:t>
        </w:r>
        <w:r w:rsidRPr="00721590">
          <w:rPr>
            <w:rFonts w:cstheme="minorHAnsi"/>
            <w:sz w:val="24"/>
            <w:szCs w:val="24"/>
            <w:shd w:val="clear" w:color="auto" w:fill="FFFFFF"/>
          </w:rPr>
          <w:t xml:space="preserve"> 2009. Defining optimal freshwater flow for oyster production: effects of freshet rate and magnitude of change and duration on eastern oysters and </w:t>
        </w:r>
        <w:proofErr w:type="spellStart"/>
        <w:r w:rsidRPr="00721590">
          <w:rPr>
            <w:rFonts w:cstheme="minorHAnsi"/>
            <w:sz w:val="24"/>
            <w:szCs w:val="24"/>
            <w:shd w:val="clear" w:color="auto" w:fill="FFFFFF"/>
          </w:rPr>
          <w:t>Perkinsus</w:t>
        </w:r>
        <w:proofErr w:type="spellEnd"/>
        <w:r w:rsidRPr="00721590">
          <w:rPr>
            <w:rFonts w:cstheme="minorHAnsi"/>
            <w:sz w:val="24"/>
            <w:szCs w:val="24"/>
            <w:shd w:val="clear" w:color="auto" w:fill="FFFFFF"/>
          </w:rPr>
          <w:t xml:space="preserve"> marinus infection. </w:t>
        </w:r>
        <w:r w:rsidRPr="00721590">
          <w:rPr>
            <w:rFonts w:cstheme="minorHAnsi"/>
            <w:i/>
            <w:iCs/>
            <w:sz w:val="24"/>
            <w:szCs w:val="24"/>
            <w:shd w:val="clear" w:color="auto" w:fill="FFFFFF"/>
          </w:rPr>
          <w:t>Estuaries and Coasts</w:t>
        </w:r>
        <w:r>
          <w:rPr>
            <w:rFonts w:cstheme="minorHAnsi"/>
            <w:sz w:val="24"/>
            <w:szCs w:val="24"/>
            <w:shd w:val="clear" w:color="auto" w:fill="FFFFFF"/>
          </w:rPr>
          <w:t xml:space="preserve"> </w:t>
        </w:r>
        <w:r w:rsidRPr="008F01B8">
          <w:rPr>
            <w:rFonts w:cstheme="minorHAnsi"/>
            <w:iCs/>
            <w:sz w:val="24"/>
            <w:szCs w:val="24"/>
            <w:shd w:val="clear" w:color="auto" w:fill="FFFFFF"/>
          </w:rPr>
          <w:t>32</w:t>
        </w:r>
        <w:r w:rsidRPr="008F01B8">
          <w:rPr>
            <w:rFonts w:cstheme="minorHAnsi"/>
            <w:sz w:val="24"/>
            <w:szCs w:val="24"/>
            <w:shd w:val="clear" w:color="auto" w:fill="FFFFFF"/>
          </w:rPr>
          <w:t>:</w:t>
        </w:r>
        <w:r>
          <w:rPr>
            <w:rFonts w:cstheme="minorHAnsi"/>
            <w:sz w:val="24"/>
            <w:szCs w:val="24"/>
            <w:shd w:val="clear" w:color="auto" w:fill="FFFFFF"/>
          </w:rPr>
          <w:t xml:space="preserve"> </w:t>
        </w:r>
        <w:r w:rsidRPr="00721590">
          <w:rPr>
            <w:rFonts w:cstheme="minorHAnsi"/>
            <w:sz w:val="24"/>
            <w:szCs w:val="24"/>
            <w:shd w:val="clear" w:color="auto" w:fill="FFFFFF"/>
          </w:rPr>
          <w:t>522-534.</w:t>
        </w:r>
      </w:moveTo>
    </w:p>
    <w:moveToRangeEnd w:id="121"/>
    <w:p w14:paraId="306B35BC" w14:textId="77777777" w:rsidR="00971DE5" w:rsidRPr="00721590" w:rsidRDefault="00971DE5" w:rsidP="003D676E">
      <w:pPr>
        <w:spacing w:line="480" w:lineRule="auto"/>
        <w:rPr>
          <w:rFonts w:cstheme="minorHAnsi"/>
          <w:sz w:val="24"/>
          <w:szCs w:val="24"/>
          <w:shd w:val="clear" w:color="auto" w:fill="FFFFFF"/>
        </w:rPr>
      </w:pPr>
    </w:p>
    <w:p w14:paraId="5BDE0A16" w14:textId="60ADCDF5" w:rsidR="000D6971" w:rsidRPr="00721590" w:rsidRDefault="000D6971" w:rsidP="003D676E">
      <w:pPr>
        <w:spacing w:line="480" w:lineRule="auto"/>
        <w:rPr>
          <w:rFonts w:cstheme="minorHAnsi"/>
          <w:sz w:val="24"/>
          <w:szCs w:val="24"/>
          <w:shd w:val="clear" w:color="auto" w:fill="FFFFFF"/>
        </w:rPr>
      </w:pPr>
      <w:r w:rsidRPr="00721590">
        <w:rPr>
          <w:sz w:val="24"/>
          <w:szCs w:val="24"/>
          <w:shd w:val="clear" w:color="auto" w:fill="FFFFFF"/>
        </w:rPr>
        <w:t xml:space="preserve">La </w:t>
      </w:r>
      <w:proofErr w:type="spellStart"/>
      <w:r w:rsidRPr="00721590">
        <w:rPr>
          <w:sz w:val="24"/>
          <w:szCs w:val="24"/>
          <w:shd w:val="clear" w:color="auto" w:fill="FFFFFF"/>
        </w:rPr>
        <w:t>Peyre</w:t>
      </w:r>
      <w:proofErr w:type="spellEnd"/>
      <w:r w:rsidRPr="00721590">
        <w:rPr>
          <w:sz w:val="24"/>
          <w:szCs w:val="24"/>
          <w:shd w:val="clear" w:color="auto" w:fill="FFFFFF"/>
        </w:rPr>
        <w:t xml:space="preserve">, M.K., A. D. Nickens, A. K. </w:t>
      </w:r>
      <w:proofErr w:type="spellStart"/>
      <w:r w:rsidRPr="00721590">
        <w:rPr>
          <w:sz w:val="24"/>
          <w:szCs w:val="24"/>
          <w:shd w:val="clear" w:color="auto" w:fill="FFFFFF"/>
        </w:rPr>
        <w:t>Volety</w:t>
      </w:r>
      <w:proofErr w:type="spellEnd"/>
      <w:r w:rsidRPr="00721590">
        <w:rPr>
          <w:sz w:val="24"/>
          <w:szCs w:val="24"/>
          <w:shd w:val="clear" w:color="auto" w:fill="FFFFFF"/>
        </w:rPr>
        <w:t xml:space="preserve">, G. S. Tolley, and J. F. La </w:t>
      </w:r>
      <w:proofErr w:type="spellStart"/>
      <w:r w:rsidRPr="00721590">
        <w:rPr>
          <w:sz w:val="24"/>
          <w:szCs w:val="24"/>
          <w:shd w:val="clear" w:color="auto" w:fill="FFFFFF"/>
        </w:rPr>
        <w:t>Peyre</w:t>
      </w:r>
      <w:proofErr w:type="spellEnd"/>
      <w:r w:rsidRPr="00721590">
        <w:rPr>
          <w:sz w:val="24"/>
          <w:szCs w:val="24"/>
          <w:shd w:val="clear" w:color="auto" w:fill="FFFFFF"/>
        </w:rPr>
        <w:t xml:space="preserve">. 2003. Environmental significance of freshets in reducing </w:t>
      </w:r>
      <w:proofErr w:type="spellStart"/>
      <w:r w:rsidRPr="00721590">
        <w:rPr>
          <w:sz w:val="24"/>
          <w:szCs w:val="24"/>
          <w:shd w:val="clear" w:color="auto" w:fill="FFFFFF"/>
        </w:rPr>
        <w:t>Perkinsus</w:t>
      </w:r>
      <w:proofErr w:type="spellEnd"/>
      <w:r w:rsidRPr="00721590">
        <w:rPr>
          <w:sz w:val="24"/>
          <w:szCs w:val="24"/>
          <w:shd w:val="clear" w:color="auto" w:fill="FFFFFF"/>
        </w:rPr>
        <w:t xml:space="preserve"> marinus infection in eastern oysters Crassostrea virginica: potential management applications. </w:t>
      </w:r>
      <w:r w:rsidRPr="00721590">
        <w:rPr>
          <w:i/>
          <w:iCs/>
          <w:sz w:val="24"/>
          <w:szCs w:val="24"/>
          <w:shd w:val="clear" w:color="auto" w:fill="FFFFFF"/>
        </w:rPr>
        <w:t>Marine Ecology Progress Series</w:t>
      </w:r>
      <w:r w:rsidRPr="00721590">
        <w:rPr>
          <w:sz w:val="24"/>
          <w:szCs w:val="24"/>
          <w:shd w:val="clear" w:color="auto" w:fill="FFFFFF"/>
        </w:rPr>
        <w:t xml:space="preserve"> 248:</w:t>
      </w:r>
      <w:r w:rsidR="004543BB">
        <w:rPr>
          <w:sz w:val="24"/>
          <w:szCs w:val="24"/>
          <w:shd w:val="clear" w:color="auto" w:fill="FFFFFF"/>
        </w:rPr>
        <w:t xml:space="preserve"> </w:t>
      </w:r>
      <w:r w:rsidRPr="00721590">
        <w:rPr>
          <w:sz w:val="24"/>
          <w:szCs w:val="24"/>
          <w:shd w:val="clear" w:color="auto" w:fill="FFFFFF"/>
        </w:rPr>
        <w:t>165-176.</w:t>
      </w:r>
    </w:p>
    <w:p w14:paraId="382C0E3E" w14:textId="77FC1064" w:rsidR="003F4DD7" w:rsidRPr="00721590" w:rsidDel="00971DE5" w:rsidRDefault="003F4DD7" w:rsidP="003D676E">
      <w:pPr>
        <w:spacing w:line="480" w:lineRule="auto"/>
        <w:rPr>
          <w:moveFrom w:id="123" w:author="Latysh, Natalie" w:date="2020-01-29T14:02:00Z"/>
          <w:rFonts w:cstheme="minorHAnsi"/>
          <w:sz w:val="24"/>
          <w:szCs w:val="24"/>
          <w:shd w:val="clear" w:color="auto" w:fill="FFFFFF"/>
        </w:rPr>
      </w:pPr>
      <w:moveFromRangeStart w:id="124" w:author="Latysh, Natalie" w:date="2020-01-29T14:02:00Z" w:name="move31198936"/>
      <w:moveFrom w:id="125" w:author="Latysh, Natalie" w:date="2020-01-29T14:02:00Z">
        <w:r w:rsidRPr="00721590" w:rsidDel="00971DE5">
          <w:rPr>
            <w:rFonts w:cstheme="minorHAnsi"/>
            <w:sz w:val="24"/>
            <w:szCs w:val="24"/>
            <w:shd w:val="clear" w:color="auto" w:fill="FFFFFF"/>
          </w:rPr>
          <w:t>La Peyre, M.K.,</w:t>
        </w:r>
        <w:r w:rsidR="001E1680" w:rsidDel="00971DE5">
          <w:rPr>
            <w:rFonts w:cstheme="minorHAnsi"/>
            <w:sz w:val="24"/>
            <w:szCs w:val="24"/>
            <w:shd w:val="clear" w:color="auto" w:fill="FFFFFF"/>
          </w:rPr>
          <w:t xml:space="preserve"> B.</w:t>
        </w:r>
        <w:r w:rsidRPr="00721590" w:rsidDel="00971DE5">
          <w:rPr>
            <w:rFonts w:cstheme="minorHAnsi"/>
            <w:sz w:val="24"/>
            <w:szCs w:val="24"/>
            <w:shd w:val="clear" w:color="auto" w:fill="FFFFFF"/>
          </w:rPr>
          <w:t xml:space="preserve"> Gossman and</w:t>
        </w:r>
        <w:r w:rsidR="001E1680" w:rsidDel="00971DE5">
          <w:rPr>
            <w:rFonts w:cstheme="minorHAnsi"/>
            <w:sz w:val="24"/>
            <w:szCs w:val="24"/>
            <w:shd w:val="clear" w:color="auto" w:fill="FFFFFF"/>
          </w:rPr>
          <w:t xml:space="preserve"> J. F.</w:t>
        </w:r>
        <w:r w:rsidRPr="00721590" w:rsidDel="00971DE5">
          <w:rPr>
            <w:rFonts w:cstheme="minorHAnsi"/>
            <w:sz w:val="24"/>
            <w:szCs w:val="24"/>
            <w:shd w:val="clear" w:color="auto" w:fill="FFFFFF"/>
          </w:rPr>
          <w:t xml:space="preserve"> La Peyre</w:t>
        </w:r>
        <w:r w:rsidR="001E1680" w:rsidDel="00971DE5">
          <w:rPr>
            <w:rFonts w:cstheme="minorHAnsi"/>
            <w:sz w:val="24"/>
            <w:szCs w:val="24"/>
            <w:shd w:val="clear" w:color="auto" w:fill="FFFFFF"/>
          </w:rPr>
          <w:t>.</w:t>
        </w:r>
        <w:r w:rsidRPr="00721590" w:rsidDel="00971DE5">
          <w:rPr>
            <w:rFonts w:cstheme="minorHAnsi"/>
            <w:sz w:val="24"/>
            <w:szCs w:val="24"/>
            <w:shd w:val="clear" w:color="auto" w:fill="FFFFFF"/>
          </w:rPr>
          <w:t xml:space="preserve"> 2009. Defining optimal freshwater flow for oyster production: effects of freshet rate and magnitude of change and duration on eastern oysters and Perkinsus marinus infection. </w:t>
        </w:r>
        <w:r w:rsidRPr="00721590" w:rsidDel="00971DE5">
          <w:rPr>
            <w:rFonts w:cstheme="minorHAnsi"/>
            <w:i/>
            <w:iCs/>
            <w:sz w:val="24"/>
            <w:szCs w:val="24"/>
            <w:shd w:val="clear" w:color="auto" w:fill="FFFFFF"/>
          </w:rPr>
          <w:t>Estuaries and Coasts</w:t>
        </w:r>
        <w:r w:rsidR="008F01B8" w:rsidDel="00971DE5">
          <w:rPr>
            <w:rFonts w:cstheme="minorHAnsi"/>
            <w:sz w:val="24"/>
            <w:szCs w:val="24"/>
            <w:shd w:val="clear" w:color="auto" w:fill="FFFFFF"/>
          </w:rPr>
          <w:t xml:space="preserve"> </w:t>
        </w:r>
        <w:r w:rsidRPr="008F01B8" w:rsidDel="00971DE5">
          <w:rPr>
            <w:rFonts w:cstheme="minorHAnsi"/>
            <w:iCs/>
            <w:sz w:val="24"/>
            <w:szCs w:val="24"/>
            <w:shd w:val="clear" w:color="auto" w:fill="FFFFFF"/>
          </w:rPr>
          <w:t>32</w:t>
        </w:r>
        <w:r w:rsidR="008F01B8" w:rsidRPr="008F01B8" w:rsidDel="00971DE5">
          <w:rPr>
            <w:rFonts w:cstheme="minorHAnsi"/>
            <w:sz w:val="24"/>
            <w:szCs w:val="24"/>
            <w:shd w:val="clear" w:color="auto" w:fill="FFFFFF"/>
          </w:rPr>
          <w:t>:</w:t>
        </w:r>
        <w:r w:rsidR="008F01B8" w:rsidDel="00971DE5">
          <w:rPr>
            <w:rFonts w:cstheme="minorHAnsi"/>
            <w:sz w:val="24"/>
            <w:szCs w:val="24"/>
            <w:shd w:val="clear" w:color="auto" w:fill="FFFFFF"/>
          </w:rPr>
          <w:t xml:space="preserve"> </w:t>
        </w:r>
        <w:r w:rsidRPr="00721590" w:rsidDel="00971DE5">
          <w:rPr>
            <w:rFonts w:cstheme="minorHAnsi"/>
            <w:sz w:val="24"/>
            <w:szCs w:val="24"/>
            <w:shd w:val="clear" w:color="auto" w:fill="FFFFFF"/>
          </w:rPr>
          <w:t>522-534.</w:t>
        </w:r>
      </w:moveFrom>
    </w:p>
    <w:moveFromRangeEnd w:id="124"/>
    <w:p w14:paraId="0D2B2217" w14:textId="601FC169"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Locker, S.D.,</w:t>
      </w:r>
      <w:r w:rsidR="001E1680">
        <w:rPr>
          <w:rFonts w:cstheme="minorHAnsi"/>
          <w:sz w:val="24"/>
          <w:szCs w:val="24"/>
          <w:shd w:val="clear" w:color="auto" w:fill="FFFFFF"/>
        </w:rPr>
        <w:t xml:space="preserve"> J. K.</w:t>
      </w:r>
      <w:r w:rsidRPr="00721590">
        <w:rPr>
          <w:rFonts w:cstheme="minorHAnsi"/>
          <w:sz w:val="24"/>
          <w:szCs w:val="24"/>
          <w:shd w:val="clear" w:color="auto" w:fill="FFFFFF"/>
        </w:rPr>
        <w:t xml:space="preserve"> Reed,</w:t>
      </w:r>
      <w:r w:rsidR="001E1680">
        <w:rPr>
          <w:rFonts w:cstheme="minorHAnsi"/>
          <w:sz w:val="24"/>
          <w:szCs w:val="24"/>
          <w:shd w:val="clear" w:color="auto" w:fill="FFFFFF"/>
        </w:rPr>
        <w:t xml:space="preserve"> S.</w:t>
      </w:r>
      <w:r w:rsidRPr="00721590">
        <w:rPr>
          <w:rFonts w:cstheme="minorHAnsi"/>
          <w:sz w:val="24"/>
          <w:szCs w:val="24"/>
          <w:shd w:val="clear" w:color="auto" w:fill="FFFFFF"/>
        </w:rPr>
        <w:t xml:space="preserve"> Farrington,</w:t>
      </w:r>
      <w:r w:rsidR="001E1680">
        <w:rPr>
          <w:rFonts w:cstheme="minorHAnsi"/>
          <w:sz w:val="24"/>
          <w:szCs w:val="24"/>
          <w:shd w:val="clear" w:color="auto" w:fill="FFFFFF"/>
        </w:rPr>
        <w:t xml:space="preserve"> S.</w:t>
      </w:r>
      <w:r w:rsidRPr="00721590">
        <w:rPr>
          <w:rFonts w:cstheme="minorHAnsi"/>
          <w:sz w:val="24"/>
          <w:szCs w:val="24"/>
          <w:shd w:val="clear" w:color="auto" w:fill="FFFFFF"/>
        </w:rPr>
        <w:t xml:space="preserve"> Harter,</w:t>
      </w:r>
      <w:r w:rsidR="001E1680">
        <w:rPr>
          <w:rFonts w:cstheme="minorHAnsi"/>
          <w:sz w:val="24"/>
          <w:szCs w:val="24"/>
          <w:shd w:val="clear" w:color="auto" w:fill="FFFFFF"/>
        </w:rPr>
        <w:t xml:space="preserve"> A. C.</w:t>
      </w:r>
      <w:r w:rsidRPr="00721590">
        <w:rPr>
          <w:rFonts w:cstheme="minorHAnsi"/>
          <w:sz w:val="24"/>
          <w:szCs w:val="24"/>
          <w:shd w:val="clear" w:color="auto" w:fill="FFFFFF"/>
        </w:rPr>
        <w:t xml:space="preserve"> Hine and</w:t>
      </w:r>
      <w:r w:rsidR="001E1680">
        <w:rPr>
          <w:rFonts w:cstheme="minorHAnsi"/>
          <w:sz w:val="24"/>
          <w:szCs w:val="24"/>
          <w:shd w:val="clear" w:color="auto" w:fill="FFFFFF"/>
        </w:rPr>
        <w:t xml:space="preserve"> S.</w:t>
      </w:r>
      <w:r w:rsidRPr="00721590">
        <w:rPr>
          <w:rFonts w:cstheme="minorHAnsi"/>
          <w:sz w:val="24"/>
          <w:szCs w:val="24"/>
          <w:shd w:val="clear" w:color="auto" w:fill="FFFFFF"/>
        </w:rPr>
        <w:t xml:space="preserve"> Dunn</w:t>
      </w:r>
      <w:r w:rsidR="001E1680">
        <w:rPr>
          <w:rFonts w:cstheme="minorHAnsi"/>
          <w:sz w:val="24"/>
          <w:szCs w:val="24"/>
          <w:shd w:val="clear" w:color="auto" w:fill="FFFFFF"/>
        </w:rPr>
        <w:t>.</w:t>
      </w:r>
      <w:r w:rsidRPr="00721590">
        <w:rPr>
          <w:rFonts w:cstheme="minorHAnsi"/>
          <w:sz w:val="24"/>
          <w:szCs w:val="24"/>
          <w:shd w:val="clear" w:color="auto" w:fill="FFFFFF"/>
        </w:rPr>
        <w:t xml:space="preserve"> 2016. Geology and biology of the “Sticky Grounds”, shelf-margin carbonate mounds, and mesophotic ecosystem in the eastern Gulf of Mexico. </w:t>
      </w:r>
      <w:r w:rsidRPr="00721590">
        <w:rPr>
          <w:rFonts w:cstheme="minorHAnsi"/>
          <w:i/>
          <w:iCs/>
          <w:sz w:val="24"/>
          <w:szCs w:val="24"/>
          <w:shd w:val="clear" w:color="auto" w:fill="FFFFFF"/>
        </w:rPr>
        <w:t>Continental Shelf Research</w:t>
      </w:r>
      <w:r w:rsidRPr="00721590">
        <w:rPr>
          <w:rFonts w:cstheme="minorHAnsi"/>
          <w:sz w:val="24"/>
          <w:szCs w:val="24"/>
          <w:shd w:val="clear" w:color="auto" w:fill="FFFFFF"/>
        </w:rPr>
        <w:t> </w:t>
      </w:r>
      <w:r w:rsidRPr="008F01B8">
        <w:rPr>
          <w:rFonts w:cstheme="minorHAnsi"/>
          <w:iCs/>
          <w:sz w:val="24"/>
          <w:szCs w:val="24"/>
          <w:shd w:val="clear" w:color="auto" w:fill="FFFFFF"/>
        </w:rPr>
        <w:t>125</w:t>
      </w:r>
      <w:r w:rsidR="008F01B8" w:rsidRPr="008F01B8">
        <w:rPr>
          <w:rFonts w:cstheme="minorHAnsi"/>
          <w:sz w:val="24"/>
          <w:szCs w:val="24"/>
          <w:shd w:val="clear" w:color="auto" w:fill="FFFFFF"/>
        </w:rPr>
        <w:t xml:space="preserve">: </w:t>
      </w:r>
      <w:r w:rsidRPr="008F01B8">
        <w:rPr>
          <w:rFonts w:cstheme="minorHAnsi"/>
          <w:sz w:val="24"/>
          <w:szCs w:val="24"/>
          <w:shd w:val="clear" w:color="auto" w:fill="FFFFFF"/>
        </w:rPr>
        <w:t>71-87.</w:t>
      </w:r>
    </w:p>
    <w:p w14:paraId="45D72F2C" w14:textId="61859E81" w:rsidR="00514F5D" w:rsidRPr="00721590" w:rsidRDefault="00514F5D" w:rsidP="003D676E">
      <w:pPr>
        <w:spacing w:line="480" w:lineRule="auto"/>
        <w:rPr>
          <w:rFonts w:cstheme="minorHAnsi"/>
          <w:sz w:val="24"/>
          <w:szCs w:val="24"/>
        </w:rPr>
      </w:pPr>
      <w:r w:rsidRPr="00721590">
        <w:rPr>
          <w:rFonts w:cstheme="minorHAnsi"/>
          <w:sz w:val="24"/>
          <w:szCs w:val="24"/>
        </w:rPr>
        <w:t>Main, M.B. and</w:t>
      </w:r>
      <w:r w:rsidR="001E1680">
        <w:rPr>
          <w:rFonts w:cstheme="minorHAnsi"/>
          <w:sz w:val="24"/>
          <w:szCs w:val="24"/>
        </w:rPr>
        <w:t xml:space="preserve"> G. M.</w:t>
      </w:r>
      <w:r w:rsidRPr="00721590">
        <w:rPr>
          <w:rFonts w:cstheme="minorHAnsi"/>
          <w:sz w:val="24"/>
          <w:szCs w:val="24"/>
        </w:rPr>
        <w:t xml:space="preserve"> </w:t>
      </w:r>
      <w:r w:rsidR="00D7034E" w:rsidRPr="00721590">
        <w:rPr>
          <w:rFonts w:cstheme="minorHAnsi"/>
          <w:sz w:val="24"/>
          <w:szCs w:val="24"/>
        </w:rPr>
        <w:t>Allen</w:t>
      </w:r>
      <w:r w:rsidRPr="00721590">
        <w:rPr>
          <w:rFonts w:cstheme="minorHAnsi"/>
          <w:sz w:val="24"/>
          <w:szCs w:val="24"/>
        </w:rPr>
        <w:t>. 2007.</w:t>
      </w:r>
      <w:r w:rsidR="00A216E0">
        <w:rPr>
          <w:rFonts w:cstheme="minorHAnsi"/>
          <w:sz w:val="24"/>
          <w:szCs w:val="24"/>
        </w:rPr>
        <w:t xml:space="preserve"> </w:t>
      </w:r>
      <w:r w:rsidRPr="00721590">
        <w:rPr>
          <w:rFonts w:cstheme="minorHAnsi"/>
          <w:sz w:val="24"/>
          <w:szCs w:val="24"/>
        </w:rPr>
        <w:t>Florida’s environment: North central region. Wildlife Ecology and Conservation Department, Florida Cooperative Extension Service, Institute of Food and Agricultural Sciences, University of Florida, Gainesville, Florida, USA. available online https://ufdc.ufl.edu/IR00003472/00001</w:t>
      </w:r>
    </w:p>
    <w:p w14:paraId="007EBA17" w14:textId="73EC954B" w:rsidR="009442E4" w:rsidRPr="00721590" w:rsidRDefault="009442E4" w:rsidP="003D676E">
      <w:pPr>
        <w:spacing w:line="480" w:lineRule="auto"/>
        <w:rPr>
          <w:rFonts w:cstheme="minorHAnsi"/>
          <w:sz w:val="24"/>
          <w:szCs w:val="24"/>
          <w:shd w:val="clear" w:color="auto" w:fill="FFFFFF"/>
        </w:rPr>
      </w:pPr>
      <w:r w:rsidRPr="00721590">
        <w:rPr>
          <w:sz w:val="24"/>
          <w:szCs w:val="24"/>
          <w:shd w:val="clear" w:color="auto" w:fill="FFFFFF"/>
        </w:rPr>
        <w:lastRenderedPageBreak/>
        <w:t>Mattson, R.A. 2002. A resource-based framework for establishing freshwater inflow requirements for the Suwannee River Estuary. </w:t>
      </w:r>
      <w:r w:rsidRPr="00721590">
        <w:rPr>
          <w:i/>
          <w:iCs/>
          <w:sz w:val="24"/>
          <w:szCs w:val="24"/>
          <w:shd w:val="clear" w:color="auto" w:fill="FFFFFF"/>
        </w:rPr>
        <w:t>Estuaries</w:t>
      </w:r>
      <w:r w:rsidRPr="00721590">
        <w:rPr>
          <w:sz w:val="24"/>
          <w:szCs w:val="24"/>
          <w:shd w:val="clear" w:color="auto" w:fill="FFFFFF"/>
        </w:rPr>
        <w:t xml:space="preserve"> 25:</w:t>
      </w:r>
      <w:r w:rsidR="008F01B8">
        <w:rPr>
          <w:sz w:val="24"/>
          <w:szCs w:val="24"/>
          <w:shd w:val="clear" w:color="auto" w:fill="FFFFFF"/>
        </w:rPr>
        <w:t xml:space="preserve"> </w:t>
      </w:r>
      <w:r w:rsidRPr="00721590">
        <w:rPr>
          <w:sz w:val="24"/>
          <w:szCs w:val="24"/>
          <w:shd w:val="clear" w:color="auto" w:fill="FFFFFF"/>
        </w:rPr>
        <w:t>1333-1342.</w:t>
      </w:r>
    </w:p>
    <w:p w14:paraId="4AC77D5C" w14:textId="3CF32E4A"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Miller, A.W.,</w:t>
      </w:r>
      <w:r w:rsidR="001E1680">
        <w:rPr>
          <w:rFonts w:cstheme="minorHAnsi"/>
          <w:sz w:val="24"/>
          <w:szCs w:val="24"/>
          <w:shd w:val="clear" w:color="auto" w:fill="FFFFFF"/>
        </w:rPr>
        <w:t xml:space="preserve"> A.C.</w:t>
      </w:r>
      <w:r w:rsidRPr="00721590">
        <w:rPr>
          <w:rFonts w:cstheme="minorHAnsi"/>
          <w:sz w:val="24"/>
          <w:szCs w:val="24"/>
          <w:shd w:val="clear" w:color="auto" w:fill="FFFFFF"/>
        </w:rPr>
        <w:t xml:space="preserve"> Reynolds,</w:t>
      </w:r>
      <w:r w:rsidR="001E1680">
        <w:rPr>
          <w:rFonts w:cstheme="minorHAnsi"/>
          <w:sz w:val="24"/>
          <w:szCs w:val="24"/>
          <w:shd w:val="clear" w:color="auto" w:fill="FFFFFF"/>
        </w:rPr>
        <w:t xml:space="preserve"> C.</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Sobrino</w:t>
      </w:r>
      <w:proofErr w:type="spellEnd"/>
      <w:r w:rsidRPr="00721590">
        <w:rPr>
          <w:rFonts w:cstheme="minorHAnsi"/>
          <w:sz w:val="24"/>
          <w:szCs w:val="24"/>
          <w:shd w:val="clear" w:color="auto" w:fill="FFFFFF"/>
        </w:rPr>
        <w:t xml:space="preserve"> and</w:t>
      </w:r>
      <w:r w:rsidR="001E1680">
        <w:rPr>
          <w:rFonts w:cstheme="minorHAnsi"/>
          <w:sz w:val="24"/>
          <w:szCs w:val="24"/>
          <w:shd w:val="clear" w:color="auto" w:fill="FFFFFF"/>
        </w:rPr>
        <w:t xml:space="preserve"> G. F.</w:t>
      </w:r>
      <w:r w:rsidRPr="00721590">
        <w:rPr>
          <w:rFonts w:cstheme="minorHAnsi"/>
          <w:sz w:val="24"/>
          <w:szCs w:val="24"/>
          <w:shd w:val="clear" w:color="auto" w:fill="FFFFFF"/>
        </w:rPr>
        <w:t xml:space="preserve"> Riedel</w:t>
      </w:r>
      <w:r w:rsidR="001E1680">
        <w:rPr>
          <w:rFonts w:cstheme="minorHAnsi"/>
          <w:sz w:val="24"/>
          <w:szCs w:val="24"/>
          <w:shd w:val="clear" w:color="auto" w:fill="FFFFFF"/>
        </w:rPr>
        <w:t>.</w:t>
      </w:r>
      <w:r w:rsidRPr="00721590">
        <w:rPr>
          <w:rFonts w:cstheme="minorHAnsi"/>
          <w:sz w:val="24"/>
          <w:szCs w:val="24"/>
          <w:shd w:val="clear" w:color="auto" w:fill="FFFFFF"/>
        </w:rPr>
        <w:t xml:space="preserve"> 2009. Shellfish face uncertain future in high CO</w:t>
      </w:r>
      <w:r w:rsidRPr="00721590">
        <w:rPr>
          <w:rFonts w:cstheme="minorHAnsi"/>
          <w:sz w:val="24"/>
          <w:szCs w:val="24"/>
          <w:shd w:val="clear" w:color="auto" w:fill="FFFFFF"/>
          <w:vertAlign w:val="subscript"/>
        </w:rPr>
        <w:t>2</w:t>
      </w:r>
      <w:r w:rsidRPr="00721590">
        <w:rPr>
          <w:rFonts w:cstheme="minorHAnsi"/>
          <w:sz w:val="24"/>
          <w:szCs w:val="24"/>
          <w:shd w:val="clear" w:color="auto" w:fill="FFFFFF"/>
        </w:rPr>
        <w:t xml:space="preserve"> world: influence of acidification on oyster larvae calcification and growth in estuaries. </w:t>
      </w:r>
      <w:proofErr w:type="spellStart"/>
      <w:r w:rsidRPr="00721590">
        <w:rPr>
          <w:rFonts w:cstheme="minorHAnsi"/>
          <w:i/>
          <w:iCs/>
          <w:sz w:val="24"/>
          <w:szCs w:val="24"/>
          <w:shd w:val="clear" w:color="auto" w:fill="FFFFFF"/>
        </w:rPr>
        <w:t>Plos</w:t>
      </w:r>
      <w:proofErr w:type="spellEnd"/>
      <w:r w:rsidRPr="00721590">
        <w:rPr>
          <w:rFonts w:cstheme="minorHAnsi"/>
          <w:i/>
          <w:iCs/>
          <w:sz w:val="24"/>
          <w:szCs w:val="24"/>
          <w:shd w:val="clear" w:color="auto" w:fill="FFFFFF"/>
        </w:rPr>
        <w:t xml:space="preserve"> </w:t>
      </w:r>
      <w:r w:rsidR="001E05AE" w:rsidRPr="00721590">
        <w:rPr>
          <w:rFonts w:cstheme="minorHAnsi"/>
          <w:i/>
          <w:iCs/>
          <w:sz w:val="24"/>
          <w:szCs w:val="24"/>
          <w:shd w:val="clear" w:color="auto" w:fill="FFFFFF"/>
        </w:rPr>
        <w:t>One</w:t>
      </w:r>
      <w:r w:rsidRPr="00721590">
        <w:rPr>
          <w:rFonts w:cstheme="minorHAnsi"/>
          <w:sz w:val="24"/>
          <w:szCs w:val="24"/>
          <w:shd w:val="clear" w:color="auto" w:fill="FFFFFF"/>
        </w:rPr>
        <w:t>, </w:t>
      </w:r>
      <w:r w:rsidRPr="00721590">
        <w:rPr>
          <w:rFonts w:cstheme="minorHAnsi"/>
          <w:i/>
          <w:iCs/>
          <w:sz w:val="24"/>
          <w:szCs w:val="24"/>
          <w:shd w:val="clear" w:color="auto" w:fill="FFFFFF"/>
        </w:rPr>
        <w:t>4</w:t>
      </w:r>
      <w:r w:rsidRPr="00721590">
        <w:rPr>
          <w:rFonts w:cstheme="minorHAnsi"/>
          <w:sz w:val="24"/>
          <w:szCs w:val="24"/>
          <w:shd w:val="clear" w:color="auto" w:fill="FFFFFF"/>
        </w:rPr>
        <w:t>(5), p.e5661.</w:t>
      </w:r>
    </w:p>
    <w:p w14:paraId="4BBC9706" w14:textId="6E458AFF" w:rsidR="00055A82" w:rsidRPr="00721590" w:rsidRDefault="00055A82"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Montague, C. </w:t>
      </w:r>
      <w:r w:rsidR="001B76FB" w:rsidRPr="00721590">
        <w:rPr>
          <w:rFonts w:cstheme="minorHAnsi"/>
          <w:sz w:val="24"/>
          <w:szCs w:val="24"/>
          <w:shd w:val="clear" w:color="auto" w:fill="FFFFFF"/>
        </w:rPr>
        <w:t>L.,</w:t>
      </w:r>
      <w:r w:rsidRPr="00721590">
        <w:rPr>
          <w:rFonts w:cstheme="minorHAnsi"/>
          <w:sz w:val="24"/>
          <w:szCs w:val="24"/>
          <w:shd w:val="clear" w:color="auto" w:fill="FFFFFF"/>
        </w:rPr>
        <w:t xml:space="preserve"> and H. T. </w:t>
      </w:r>
      <w:proofErr w:type="spellStart"/>
      <w:r w:rsidRPr="00721590">
        <w:rPr>
          <w:rFonts w:cstheme="minorHAnsi"/>
          <w:sz w:val="24"/>
          <w:szCs w:val="24"/>
          <w:shd w:val="clear" w:color="auto" w:fill="FFFFFF"/>
        </w:rPr>
        <w:t>Odum</w:t>
      </w:r>
      <w:proofErr w:type="spellEnd"/>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1997.  Introduction: The Intertidal Marshes of Florida's Gulf Coast in </w:t>
      </w:r>
      <w:proofErr w:type="spellStart"/>
      <w:r w:rsidRPr="00721590">
        <w:rPr>
          <w:rFonts w:cstheme="minorHAnsi"/>
          <w:sz w:val="24"/>
          <w:szCs w:val="24"/>
          <w:shd w:val="clear" w:color="auto" w:fill="FFFFFF"/>
        </w:rPr>
        <w:t>Coultas</w:t>
      </w:r>
      <w:proofErr w:type="spellEnd"/>
      <w:r w:rsidRPr="00721590">
        <w:rPr>
          <w:rFonts w:cstheme="minorHAnsi"/>
          <w:sz w:val="24"/>
          <w:szCs w:val="24"/>
          <w:shd w:val="clear" w:color="auto" w:fill="FFFFFF"/>
        </w:rPr>
        <w:t xml:space="preserve"> C.L., 1997. Ecology and Management of Tidal Marshes</w:t>
      </w:r>
      <w:r w:rsidR="00A42102" w:rsidRPr="00721590">
        <w:rPr>
          <w:rFonts w:cstheme="minorHAnsi"/>
          <w:sz w:val="24"/>
          <w:szCs w:val="24"/>
          <w:shd w:val="clear" w:color="auto" w:fill="FFFFFF"/>
        </w:rPr>
        <w:t xml:space="preserve">: </w:t>
      </w:r>
      <w:r w:rsidRPr="00721590">
        <w:rPr>
          <w:rFonts w:cstheme="minorHAnsi"/>
          <w:sz w:val="24"/>
          <w:szCs w:val="24"/>
          <w:shd w:val="clear" w:color="auto" w:fill="FFFFFF"/>
        </w:rPr>
        <w:t>A Model from the Gulf of Mexico. CRC Press.</w:t>
      </w:r>
    </w:p>
    <w:p w14:paraId="62210451" w14:textId="2D97761F"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Mulholland, P.J.</w:t>
      </w:r>
      <w:r w:rsidR="001E1680">
        <w:rPr>
          <w:rFonts w:cstheme="minorHAnsi"/>
          <w:sz w:val="24"/>
          <w:szCs w:val="24"/>
          <w:shd w:val="clear" w:color="auto" w:fill="FFFFFF"/>
        </w:rPr>
        <w:t>, G. R.</w:t>
      </w:r>
      <w:r w:rsidRPr="00721590">
        <w:rPr>
          <w:rFonts w:cstheme="minorHAnsi"/>
          <w:sz w:val="24"/>
          <w:szCs w:val="24"/>
          <w:shd w:val="clear" w:color="auto" w:fill="FFFFFF"/>
        </w:rPr>
        <w:t xml:space="preserve"> Best,</w:t>
      </w:r>
      <w:r w:rsidR="001E1680">
        <w:rPr>
          <w:rFonts w:cstheme="minorHAnsi"/>
          <w:sz w:val="24"/>
          <w:szCs w:val="24"/>
          <w:shd w:val="clear" w:color="auto" w:fill="FFFFFF"/>
        </w:rPr>
        <w:t xml:space="preserve"> C. C.</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Coutant</w:t>
      </w:r>
      <w:proofErr w:type="spellEnd"/>
      <w:r w:rsidRPr="00721590">
        <w:rPr>
          <w:rFonts w:cstheme="minorHAnsi"/>
          <w:sz w:val="24"/>
          <w:szCs w:val="24"/>
          <w:shd w:val="clear" w:color="auto" w:fill="FFFFFF"/>
        </w:rPr>
        <w:t>,</w:t>
      </w:r>
      <w:r w:rsidR="001E1680">
        <w:rPr>
          <w:rFonts w:cstheme="minorHAnsi"/>
          <w:sz w:val="24"/>
          <w:szCs w:val="24"/>
          <w:shd w:val="clear" w:color="auto" w:fill="FFFFFF"/>
        </w:rPr>
        <w:t xml:space="preserve"> G. M.</w:t>
      </w:r>
      <w:r w:rsidRPr="00721590">
        <w:rPr>
          <w:rFonts w:cstheme="minorHAnsi"/>
          <w:sz w:val="24"/>
          <w:szCs w:val="24"/>
          <w:shd w:val="clear" w:color="auto" w:fill="FFFFFF"/>
        </w:rPr>
        <w:t xml:space="preserve"> Hornberger,</w:t>
      </w:r>
      <w:r w:rsidR="001E1680">
        <w:rPr>
          <w:rFonts w:cstheme="minorHAnsi"/>
          <w:sz w:val="24"/>
          <w:szCs w:val="24"/>
          <w:shd w:val="clear" w:color="auto" w:fill="FFFFFF"/>
        </w:rPr>
        <w:t xml:space="preserve"> J. L.</w:t>
      </w:r>
      <w:r w:rsidRPr="00721590">
        <w:rPr>
          <w:rFonts w:cstheme="minorHAnsi"/>
          <w:sz w:val="24"/>
          <w:szCs w:val="24"/>
          <w:shd w:val="clear" w:color="auto" w:fill="FFFFFF"/>
        </w:rPr>
        <w:t xml:space="preserve"> Meyer,</w:t>
      </w:r>
      <w:r w:rsidR="001E1680">
        <w:rPr>
          <w:rFonts w:cstheme="minorHAnsi"/>
          <w:sz w:val="24"/>
          <w:szCs w:val="24"/>
          <w:shd w:val="clear" w:color="auto" w:fill="FFFFFF"/>
        </w:rPr>
        <w:t xml:space="preserve"> P. J.</w:t>
      </w:r>
      <w:r w:rsidRPr="00721590">
        <w:rPr>
          <w:rFonts w:cstheme="minorHAnsi"/>
          <w:sz w:val="24"/>
          <w:szCs w:val="24"/>
          <w:shd w:val="clear" w:color="auto" w:fill="FFFFFF"/>
        </w:rPr>
        <w:t xml:space="preserve"> Robinson, </w:t>
      </w:r>
      <w:r w:rsidR="001E1680">
        <w:rPr>
          <w:rFonts w:cstheme="minorHAnsi"/>
          <w:sz w:val="24"/>
          <w:szCs w:val="24"/>
          <w:shd w:val="clear" w:color="auto" w:fill="FFFFFF"/>
        </w:rPr>
        <w:t xml:space="preserve">J. R. </w:t>
      </w:r>
      <w:r w:rsidRPr="00721590">
        <w:rPr>
          <w:rFonts w:cstheme="minorHAnsi"/>
          <w:sz w:val="24"/>
          <w:szCs w:val="24"/>
          <w:shd w:val="clear" w:color="auto" w:fill="FFFFFF"/>
        </w:rPr>
        <w:t>Stenberg,</w:t>
      </w:r>
      <w:r w:rsidR="001E1680">
        <w:rPr>
          <w:rFonts w:cstheme="minorHAnsi"/>
          <w:sz w:val="24"/>
          <w:szCs w:val="24"/>
          <w:shd w:val="clear" w:color="auto" w:fill="FFFFFF"/>
        </w:rPr>
        <w:t xml:space="preserve"> R. E.</w:t>
      </w:r>
      <w:r w:rsidRPr="00721590">
        <w:rPr>
          <w:rFonts w:cstheme="minorHAnsi"/>
          <w:sz w:val="24"/>
          <w:szCs w:val="24"/>
          <w:shd w:val="clear" w:color="auto" w:fill="FFFFFF"/>
        </w:rPr>
        <w:t xml:space="preserve"> Turner,</w:t>
      </w:r>
      <w:r w:rsidR="001E1680">
        <w:rPr>
          <w:rFonts w:cstheme="minorHAnsi"/>
          <w:sz w:val="24"/>
          <w:szCs w:val="24"/>
          <w:shd w:val="clear" w:color="auto" w:fill="FFFFFF"/>
        </w:rPr>
        <w:t xml:space="preserve"> F. R.</w:t>
      </w:r>
      <w:r w:rsidRPr="00721590">
        <w:rPr>
          <w:rFonts w:cstheme="minorHAnsi"/>
          <w:sz w:val="24"/>
          <w:szCs w:val="24"/>
          <w:shd w:val="clear" w:color="auto" w:fill="FFFFFF"/>
        </w:rPr>
        <w:t xml:space="preserve"> </w:t>
      </w:r>
      <w:r w:rsidR="00201D5C" w:rsidRPr="00721590">
        <w:rPr>
          <w:rFonts w:cstheme="minorHAnsi"/>
          <w:sz w:val="24"/>
          <w:szCs w:val="24"/>
          <w:shd w:val="clear" w:color="auto" w:fill="FFFFFF"/>
        </w:rPr>
        <w:t>Vera-</w:t>
      </w:r>
      <w:r w:rsidR="001E05AE" w:rsidRPr="00721590">
        <w:rPr>
          <w:rFonts w:cstheme="minorHAnsi"/>
          <w:sz w:val="24"/>
          <w:szCs w:val="24"/>
          <w:shd w:val="clear" w:color="auto" w:fill="FFFFFF"/>
        </w:rPr>
        <w:t>Herrera</w:t>
      </w:r>
      <w:r w:rsidRPr="00721590">
        <w:rPr>
          <w:rFonts w:cstheme="minorHAnsi"/>
          <w:sz w:val="24"/>
          <w:szCs w:val="24"/>
          <w:shd w:val="clear" w:color="auto" w:fill="FFFFFF"/>
        </w:rPr>
        <w:t xml:space="preserve"> and</w:t>
      </w:r>
      <w:r w:rsidR="001E1680">
        <w:rPr>
          <w:rFonts w:cstheme="minorHAnsi"/>
          <w:sz w:val="24"/>
          <w:szCs w:val="24"/>
          <w:shd w:val="clear" w:color="auto" w:fill="FFFFFF"/>
        </w:rPr>
        <w:t xml:space="preserve"> R. G.</w:t>
      </w:r>
      <w:r w:rsidRPr="00721590">
        <w:rPr>
          <w:rFonts w:cstheme="minorHAnsi"/>
          <w:sz w:val="24"/>
          <w:szCs w:val="24"/>
          <w:shd w:val="clear" w:color="auto" w:fill="FFFFFF"/>
        </w:rPr>
        <w:t xml:space="preserve"> Wetzel</w:t>
      </w:r>
      <w:r w:rsidR="001E1680">
        <w:rPr>
          <w:rFonts w:cstheme="minorHAnsi"/>
          <w:sz w:val="24"/>
          <w:szCs w:val="24"/>
          <w:shd w:val="clear" w:color="auto" w:fill="FFFFFF"/>
        </w:rPr>
        <w:t>.</w:t>
      </w:r>
      <w:r w:rsidRPr="00721590">
        <w:rPr>
          <w:rFonts w:cstheme="minorHAnsi"/>
          <w:sz w:val="24"/>
          <w:szCs w:val="24"/>
          <w:shd w:val="clear" w:color="auto" w:fill="FFFFFF"/>
        </w:rPr>
        <w:t xml:space="preserve"> 1997. Effects of climate change on freshwater ecosystems of the south‐eastern United States and the Gulf Coast of Mexico. </w:t>
      </w:r>
      <w:r w:rsidRPr="00721590">
        <w:rPr>
          <w:rFonts w:cstheme="minorHAnsi"/>
          <w:i/>
          <w:iCs/>
          <w:sz w:val="24"/>
          <w:szCs w:val="24"/>
          <w:shd w:val="clear" w:color="auto" w:fill="FFFFFF"/>
        </w:rPr>
        <w:t>Hydrological Processes</w:t>
      </w:r>
      <w:r w:rsidRPr="00721590">
        <w:rPr>
          <w:rFonts w:cstheme="minorHAnsi"/>
          <w:sz w:val="24"/>
          <w:szCs w:val="24"/>
          <w:shd w:val="clear" w:color="auto" w:fill="FFFFFF"/>
        </w:rPr>
        <w:t> </w:t>
      </w:r>
      <w:r w:rsidRPr="008F01B8">
        <w:rPr>
          <w:rFonts w:cstheme="minorHAnsi"/>
          <w:iCs/>
          <w:sz w:val="24"/>
          <w:szCs w:val="24"/>
          <w:shd w:val="clear" w:color="auto" w:fill="FFFFFF"/>
        </w:rPr>
        <w:t>11</w:t>
      </w:r>
      <w:r w:rsidR="008F01B8" w:rsidRPr="008F01B8">
        <w:rPr>
          <w:rFonts w:cstheme="minorHAnsi"/>
          <w:sz w:val="24"/>
          <w:szCs w:val="24"/>
          <w:shd w:val="clear" w:color="auto" w:fill="FFFFFF"/>
        </w:rPr>
        <w:t>:</w:t>
      </w:r>
      <w:r w:rsidR="008F01B8">
        <w:rPr>
          <w:rFonts w:cstheme="minorHAnsi"/>
          <w:sz w:val="24"/>
          <w:szCs w:val="24"/>
          <w:shd w:val="clear" w:color="auto" w:fill="FFFFFF"/>
        </w:rPr>
        <w:t xml:space="preserve"> </w:t>
      </w:r>
      <w:r w:rsidRPr="00721590">
        <w:rPr>
          <w:rFonts w:cstheme="minorHAnsi"/>
          <w:sz w:val="24"/>
          <w:szCs w:val="24"/>
          <w:shd w:val="clear" w:color="auto" w:fill="FFFFFF"/>
        </w:rPr>
        <w:t>949-970.</w:t>
      </w:r>
    </w:p>
    <w:p w14:paraId="7E9C0809" w14:textId="7727E107" w:rsidR="00E745AD" w:rsidRPr="00721590" w:rsidRDefault="00E745AD" w:rsidP="003D676E">
      <w:pPr>
        <w:spacing w:line="480" w:lineRule="auto"/>
        <w:rPr>
          <w:rFonts w:cstheme="minorHAnsi"/>
          <w:sz w:val="24"/>
          <w:szCs w:val="24"/>
        </w:rPr>
      </w:pPr>
      <w:r w:rsidRPr="00721590">
        <w:rPr>
          <w:rFonts w:cstheme="minorHAnsi"/>
          <w:sz w:val="24"/>
          <w:szCs w:val="24"/>
          <w:shd w:val="clear" w:color="auto" w:fill="FFFFFF"/>
        </w:rPr>
        <w:t>National Oceanographic and Atmospheric Administration (NOAA) Fisheries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2019</w:t>
      </w:r>
      <w:r w:rsidR="001B76FB" w:rsidRPr="00721590">
        <w:rPr>
          <w:rFonts w:cstheme="minorHAnsi"/>
          <w:sz w:val="24"/>
          <w:szCs w:val="24"/>
          <w:shd w:val="clear" w:color="auto" w:fill="FFFFFF"/>
        </w:rPr>
        <w:t xml:space="preserve">a. </w:t>
      </w:r>
      <w:r w:rsidRPr="00721590">
        <w:rPr>
          <w:rFonts w:cstheme="minorHAnsi"/>
          <w:sz w:val="24"/>
          <w:szCs w:val="24"/>
          <w:shd w:val="clear" w:color="auto" w:fill="FFFFFF"/>
        </w:rPr>
        <w:t>Commercial Fisheries Landings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Online database available </w:t>
      </w:r>
      <w:r w:rsidRPr="00721590">
        <w:rPr>
          <w:rFonts w:cstheme="minorHAnsi"/>
          <w:sz w:val="24"/>
          <w:szCs w:val="24"/>
        </w:rPr>
        <w:t>https://tinyurl.com/y4yhnre3 August 2019</w:t>
      </w:r>
    </w:p>
    <w:p w14:paraId="0B7D692D" w14:textId="29D1E9C0" w:rsidR="002002EC" w:rsidRPr="00721590" w:rsidRDefault="002002EC" w:rsidP="003D676E">
      <w:pPr>
        <w:spacing w:line="480" w:lineRule="auto"/>
        <w:rPr>
          <w:rFonts w:cstheme="minorHAnsi"/>
          <w:sz w:val="24"/>
          <w:szCs w:val="24"/>
        </w:rPr>
      </w:pPr>
      <w:r w:rsidRPr="00721590">
        <w:rPr>
          <w:rFonts w:cstheme="minorHAnsi"/>
          <w:sz w:val="24"/>
          <w:szCs w:val="24"/>
          <w:shd w:val="clear" w:color="auto" w:fill="FFFFFF"/>
        </w:rPr>
        <w:t>National Oceanographic and Atmospheric Administration (NOAA)</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2019</w:t>
      </w:r>
      <w:r w:rsidR="001B76FB" w:rsidRPr="00721590">
        <w:rPr>
          <w:rFonts w:cstheme="minorHAnsi"/>
          <w:sz w:val="24"/>
          <w:szCs w:val="24"/>
          <w:shd w:val="clear" w:color="auto" w:fill="FFFFFF"/>
        </w:rPr>
        <w:t xml:space="preserve">b. </w:t>
      </w:r>
      <w:r w:rsidRPr="00721590">
        <w:rPr>
          <w:rFonts w:cstheme="minorHAnsi"/>
          <w:sz w:val="24"/>
          <w:szCs w:val="24"/>
          <w:shd w:val="clear" w:color="auto" w:fill="FFFFFF"/>
        </w:rPr>
        <w:t>NOAA Tides and Currents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Online database available </w:t>
      </w:r>
      <w:r w:rsidRPr="00721590">
        <w:rPr>
          <w:rFonts w:cstheme="minorHAnsi"/>
          <w:sz w:val="24"/>
          <w:szCs w:val="24"/>
        </w:rPr>
        <w:t>https://tidesandcurrents.noaa.gov/sltrends/sltrends_station.shtml?id=8727520 August 2019</w:t>
      </w:r>
    </w:p>
    <w:p w14:paraId="49CCA944" w14:textId="5718E674" w:rsidR="00E745AD" w:rsidRPr="00721590" w:rsidRDefault="00E745AD" w:rsidP="003D676E">
      <w:pPr>
        <w:spacing w:line="480" w:lineRule="auto"/>
        <w:rPr>
          <w:rFonts w:cstheme="minorHAnsi"/>
          <w:sz w:val="24"/>
          <w:szCs w:val="24"/>
        </w:rPr>
      </w:pPr>
      <w:r w:rsidRPr="00721590">
        <w:rPr>
          <w:rFonts w:cstheme="minorHAnsi"/>
          <w:sz w:val="24"/>
          <w:szCs w:val="24"/>
          <w:shd w:val="clear" w:color="auto" w:fill="FFFFFF"/>
        </w:rPr>
        <w:t>National Oceanographic and Atmospheric Administration (NOAA)</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2019</w:t>
      </w:r>
      <w:r w:rsidR="001B76FB" w:rsidRPr="00721590">
        <w:rPr>
          <w:rFonts w:cstheme="minorHAnsi"/>
          <w:sz w:val="24"/>
          <w:szCs w:val="24"/>
          <w:shd w:val="clear" w:color="auto" w:fill="FFFFFF"/>
        </w:rPr>
        <w:t xml:space="preserve">c. </w:t>
      </w:r>
      <w:r w:rsidRPr="00721590">
        <w:rPr>
          <w:rFonts w:cstheme="minorHAnsi"/>
          <w:sz w:val="24"/>
          <w:szCs w:val="24"/>
          <w:shd w:val="clear" w:color="auto" w:fill="FFFFFF"/>
        </w:rPr>
        <w:t>National Centers for Environmental Information</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Online database available </w:t>
      </w:r>
      <w:r w:rsidRPr="00721590">
        <w:rPr>
          <w:rFonts w:cstheme="minorHAnsi"/>
          <w:sz w:val="24"/>
          <w:szCs w:val="24"/>
        </w:rPr>
        <w:t>https://www7.ncdc.noaa.gov/CDO/CDODivisionalSelect.jsp August 2019</w:t>
      </w:r>
    </w:p>
    <w:p w14:paraId="33D578B2" w14:textId="1838F749" w:rsidR="00AB2625" w:rsidRPr="00721590" w:rsidRDefault="00AB2625" w:rsidP="003D676E">
      <w:pPr>
        <w:spacing w:line="480" w:lineRule="auto"/>
        <w:rPr>
          <w:rFonts w:cstheme="minorHAnsi"/>
          <w:sz w:val="24"/>
          <w:szCs w:val="24"/>
        </w:rPr>
      </w:pPr>
      <w:r w:rsidRPr="00721590">
        <w:rPr>
          <w:rFonts w:cstheme="minorHAnsi"/>
          <w:sz w:val="24"/>
          <w:szCs w:val="24"/>
        </w:rPr>
        <w:lastRenderedPageBreak/>
        <w:t xml:space="preserve">Orlando, S.P. Jr., L.P. </w:t>
      </w:r>
      <w:proofErr w:type="spellStart"/>
      <w:r w:rsidRPr="00721590">
        <w:rPr>
          <w:rFonts w:cstheme="minorHAnsi"/>
          <w:sz w:val="24"/>
          <w:szCs w:val="24"/>
        </w:rPr>
        <w:t>Rozas</w:t>
      </w:r>
      <w:proofErr w:type="spellEnd"/>
      <w:r w:rsidRPr="00721590">
        <w:rPr>
          <w:rFonts w:cstheme="minorHAnsi"/>
          <w:sz w:val="24"/>
          <w:szCs w:val="24"/>
        </w:rPr>
        <w:t>, G.H. Ward, and C.J. Klein. 1993. Salinity Characteristics of Gulf of Mexico Estuaries. Silver Spring, MD: National Oceanic and Atmospheric Administration, Office of Ocean Resour</w:t>
      </w:r>
      <w:r w:rsidR="008F01B8">
        <w:rPr>
          <w:rFonts w:cstheme="minorHAnsi"/>
          <w:sz w:val="24"/>
          <w:szCs w:val="24"/>
        </w:rPr>
        <w:t>ces Conservation and Assessment</w:t>
      </w:r>
      <w:r w:rsidRPr="00721590">
        <w:rPr>
          <w:rFonts w:cstheme="minorHAnsi"/>
          <w:sz w:val="24"/>
          <w:szCs w:val="24"/>
        </w:rPr>
        <w:t xml:space="preserve"> 209 pp. </w:t>
      </w:r>
    </w:p>
    <w:p w14:paraId="046C1C4D" w14:textId="56E74152" w:rsidR="002D6487" w:rsidRPr="00721590" w:rsidRDefault="002D6487" w:rsidP="003D676E">
      <w:pPr>
        <w:spacing w:line="480" w:lineRule="auto"/>
        <w:rPr>
          <w:rFonts w:cstheme="minorHAnsi"/>
          <w:sz w:val="24"/>
          <w:szCs w:val="24"/>
          <w:shd w:val="clear" w:color="auto" w:fill="FFFFFF"/>
        </w:rPr>
      </w:pPr>
      <w:r w:rsidRPr="00721590">
        <w:rPr>
          <w:rFonts w:cstheme="minorHAnsi"/>
          <w:sz w:val="24"/>
          <w:szCs w:val="24"/>
          <w:shd w:val="clear" w:color="auto" w:fill="FFFFFF"/>
        </w:rPr>
        <w:t>Pine III, W.</w:t>
      </w:r>
      <w:r w:rsidR="001E05AE" w:rsidRPr="00721590">
        <w:rPr>
          <w:rFonts w:cstheme="minorHAnsi"/>
          <w:sz w:val="24"/>
          <w:szCs w:val="24"/>
          <w:shd w:val="clear" w:color="auto" w:fill="FFFFFF"/>
        </w:rPr>
        <w:t xml:space="preserve"> E.</w:t>
      </w:r>
      <w:r w:rsidRPr="00721590">
        <w:rPr>
          <w:rFonts w:cstheme="minorHAnsi"/>
          <w:sz w:val="24"/>
          <w:szCs w:val="24"/>
          <w:shd w:val="clear" w:color="auto" w:fill="FFFFFF"/>
        </w:rPr>
        <w:t>,</w:t>
      </w:r>
      <w:r w:rsidR="003E7558">
        <w:rPr>
          <w:rFonts w:cstheme="minorHAnsi"/>
          <w:sz w:val="24"/>
          <w:szCs w:val="24"/>
          <w:shd w:val="clear" w:color="auto" w:fill="FFFFFF"/>
        </w:rPr>
        <w:t xml:space="preserve"> C.</w:t>
      </w:r>
      <w:r w:rsidRPr="00721590">
        <w:rPr>
          <w:rFonts w:cstheme="minorHAnsi"/>
          <w:sz w:val="24"/>
          <w:szCs w:val="24"/>
          <w:shd w:val="clear" w:color="auto" w:fill="FFFFFF"/>
        </w:rPr>
        <w:t xml:space="preserve"> Walters,</w:t>
      </w:r>
      <w:r w:rsidR="003E7558">
        <w:rPr>
          <w:rFonts w:cstheme="minorHAnsi"/>
          <w:sz w:val="24"/>
          <w:szCs w:val="24"/>
          <w:shd w:val="clear" w:color="auto" w:fill="FFFFFF"/>
        </w:rPr>
        <w:t xml:space="preserve"> E.</w:t>
      </w:r>
      <w:r w:rsidRPr="00721590">
        <w:rPr>
          <w:rFonts w:cstheme="minorHAnsi"/>
          <w:sz w:val="24"/>
          <w:szCs w:val="24"/>
          <w:shd w:val="clear" w:color="auto" w:fill="FFFFFF"/>
        </w:rPr>
        <w:t xml:space="preserve"> Camp,</w:t>
      </w:r>
      <w:r w:rsidR="003E7558">
        <w:rPr>
          <w:rFonts w:cstheme="minorHAnsi"/>
          <w:sz w:val="24"/>
          <w:szCs w:val="24"/>
          <w:shd w:val="clear" w:color="auto" w:fill="FFFFFF"/>
        </w:rPr>
        <w:t xml:space="preserve"> R.</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Bouchillon</w:t>
      </w:r>
      <w:proofErr w:type="spellEnd"/>
      <w:r w:rsidRPr="00721590">
        <w:rPr>
          <w:rFonts w:cstheme="minorHAnsi"/>
          <w:sz w:val="24"/>
          <w:szCs w:val="24"/>
          <w:shd w:val="clear" w:color="auto" w:fill="FFFFFF"/>
        </w:rPr>
        <w:t>,</w:t>
      </w:r>
      <w:r w:rsidR="003E7558">
        <w:rPr>
          <w:rFonts w:cstheme="minorHAnsi"/>
          <w:sz w:val="24"/>
          <w:szCs w:val="24"/>
          <w:shd w:val="clear" w:color="auto" w:fill="FFFFFF"/>
        </w:rPr>
        <w:t xml:space="preserve"> R.</w:t>
      </w:r>
      <w:r w:rsidRPr="00721590">
        <w:rPr>
          <w:rFonts w:cstheme="minorHAnsi"/>
          <w:sz w:val="24"/>
          <w:szCs w:val="24"/>
          <w:shd w:val="clear" w:color="auto" w:fill="FFFFFF"/>
        </w:rPr>
        <w:t xml:space="preserve"> Ahrens,</w:t>
      </w:r>
      <w:r w:rsidR="003E7558">
        <w:rPr>
          <w:rFonts w:cstheme="minorHAnsi"/>
          <w:sz w:val="24"/>
          <w:szCs w:val="24"/>
          <w:shd w:val="clear" w:color="auto" w:fill="FFFFFF"/>
        </w:rPr>
        <w:t xml:space="preserve"> L.</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Sturmer</w:t>
      </w:r>
      <w:proofErr w:type="spellEnd"/>
      <w:r w:rsidRPr="00721590">
        <w:rPr>
          <w:rFonts w:cstheme="minorHAnsi"/>
          <w:sz w:val="24"/>
          <w:szCs w:val="24"/>
          <w:shd w:val="clear" w:color="auto" w:fill="FFFFFF"/>
        </w:rPr>
        <w:t xml:space="preserve"> and</w:t>
      </w:r>
      <w:r w:rsidR="003E7558">
        <w:rPr>
          <w:rFonts w:cstheme="minorHAnsi"/>
          <w:sz w:val="24"/>
          <w:szCs w:val="24"/>
          <w:shd w:val="clear" w:color="auto" w:fill="FFFFFF"/>
        </w:rPr>
        <w:t xml:space="preserve"> M.</w:t>
      </w:r>
      <w:r w:rsidRPr="00721590">
        <w:rPr>
          <w:rFonts w:cstheme="minorHAnsi"/>
          <w:sz w:val="24"/>
          <w:szCs w:val="24"/>
          <w:shd w:val="clear" w:color="auto" w:fill="FFFFFF"/>
        </w:rPr>
        <w:t xml:space="preserve"> Berrigan</w:t>
      </w:r>
      <w:r w:rsidR="003E7558">
        <w:rPr>
          <w:rFonts w:cstheme="minorHAnsi"/>
          <w:sz w:val="24"/>
          <w:szCs w:val="24"/>
          <w:shd w:val="clear" w:color="auto" w:fill="FFFFFF"/>
        </w:rPr>
        <w:t>.</w:t>
      </w:r>
      <w:r w:rsidRPr="00721590">
        <w:rPr>
          <w:rFonts w:cstheme="minorHAnsi"/>
          <w:sz w:val="24"/>
          <w:szCs w:val="24"/>
          <w:shd w:val="clear" w:color="auto" w:fill="FFFFFF"/>
        </w:rPr>
        <w:t xml:space="preserve"> 2015. The curious case of eastern oyster </w:t>
      </w:r>
      <w:r w:rsidRPr="00721590">
        <w:rPr>
          <w:rFonts w:cstheme="minorHAnsi"/>
          <w:i/>
          <w:iCs/>
          <w:sz w:val="24"/>
          <w:szCs w:val="24"/>
          <w:shd w:val="clear" w:color="auto" w:fill="FFFFFF"/>
        </w:rPr>
        <w:t>Crassostrea virginica</w:t>
      </w:r>
      <w:r w:rsidRPr="00721590">
        <w:rPr>
          <w:rFonts w:cstheme="minorHAnsi"/>
          <w:sz w:val="24"/>
          <w:szCs w:val="24"/>
          <w:shd w:val="clear" w:color="auto" w:fill="FFFFFF"/>
        </w:rPr>
        <w:t xml:space="preserve"> stock status in Apalachicola Bay, Florida. </w:t>
      </w:r>
      <w:r w:rsidRPr="00721590">
        <w:rPr>
          <w:rFonts w:cstheme="minorHAnsi"/>
          <w:i/>
          <w:iCs/>
          <w:sz w:val="24"/>
          <w:szCs w:val="24"/>
          <w:shd w:val="clear" w:color="auto" w:fill="FFFFFF"/>
        </w:rPr>
        <w:t>Ecology and Society</w:t>
      </w:r>
      <w:r w:rsidRPr="00721590">
        <w:rPr>
          <w:rFonts w:cstheme="minorHAnsi"/>
          <w:sz w:val="24"/>
          <w:szCs w:val="24"/>
          <w:shd w:val="clear" w:color="auto" w:fill="FFFFFF"/>
        </w:rPr>
        <w:t> </w:t>
      </w:r>
      <w:r w:rsidRPr="00721590">
        <w:rPr>
          <w:rFonts w:cstheme="minorHAnsi"/>
          <w:i/>
          <w:iCs/>
          <w:sz w:val="24"/>
          <w:szCs w:val="24"/>
          <w:shd w:val="clear" w:color="auto" w:fill="FFFFFF"/>
        </w:rPr>
        <w:t>20</w:t>
      </w:r>
      <w:r w:rsidRPr="00721590">
        <w:rPr>
          <w:rFonts w:cstheme="minorHAnsi"/>
          <w:sz w:val="24"/>
          <w:szCs w:val="24"/>
          <w:shd w:val="clear" w:color="auto" w:fill="FFFFFF"/>
        </w:rPr>
        <w:t>(3).</w:t>
      </w:r>
    </w:p>
    <w:p w14:paraId="13A9CC12" w14:textId="7581BD82"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Powell, E.N.,</w:t>
      </w:r>
      <w:r w:rsidR="003E7558">
        <w:rPr>
          <w:rFonts w:cstheme="minorHAnsi"/>
          <w:sz w:val="24"/>
          <w:szCs w:val="24"/>
          <w:shd w:val="clear" w:color="auto" w:fill="FFFFFF"/>
        </w:rPr>
        <w:t xml:space="preserve"> J. D.</w:t>
      </w:r>
      <w:r w:rsidRPr="00721590">
        <w:rPr>
          <w:rFonts w:cstheme="minorHAnsi"/>
          <w:sz w:val="24"/>
          <w:szCs w:val="24"/>
          <w:shd w:val="clear" w:color="auto" w:fill="FFFFFF"/>
        </w:rPr>
        <w:t xml:space="preserve"> Gauthier,</w:t>
      </w:r>
      <w:r w:rsidR="003E7558">
        <w:rPr>
          <w:rFonts w:cstheme="minorHAnsi"/>
          <w:sz w:val="24"/>
          <w:szCs w:val="24"/>
          <w:shd w:val="clear" w:color="auto" w:fill="FFFFFF"/>
        </w:rPr>
        <w:t xml:space="preserve"> E. A.</w:t>
      </w:r>
      <w:r w:rsidRPr="00721590">
        <w:rPr>
          <w:rFonts w:cstheme="minorHAnsi"/>
          <w:sz w:val="24"/>
          <w:szCs w:val="24"/>
          <w:shd w:val="clear" w:color="auto" w:fill="FFFFFF"/>
        </w:rPr>
        <w:t xml:space="preserve"> Wilson,</w:t>
      </w:r>
      <w:r w:rsidR="003E7558">
        <w:rPr>
          <w:rFonts w:cstheme="minorHAnsi"/>
          <w:sz w:val="24"/>
          <w:szCs w:val="24"/>
          <w:shd w:val="clear" w:color="auto" w:fill="FFFFFF"/>
        </w:rPr>
        <w:t xml:space="preserve"> A.</w:t>
      </w:r>
      <w:r w:rsidRPr="00721590">
        <w:rPr>
          <w:rFonts w:cstheme="minorHAnsi"/>
          <w:sz w:val="24"/>
          <w:szCs w:val="24"/>
          <w:shd w:val="clear" w:color="auto" w:fill="FFFFFF"/>
        </w:rPr>
        <w:t xml:space="preserve"> Nelson,</w:t>
      </w:r>
      <w:r w:rsidR="003E7558">
        <w:rPr>
          <w:rFonts w:cstheme="minorHAnsi"/>
          <w:sz w:val="24"/>
          <w:szCs w:val="24"/>
          <w:shd w:val="clear" w:color="auto" w:fill="FFFFFF"/>
        </w:rPr>
        <w:t xml:space="preserve"> R. R.</w:t>
      </w:r>
      <w:r w:rsidRPr="00721590">
        <w:rPr>
          <w:rFonts w:cstheme="minorHAnsi"/>
          <w:sz w:val="24"/>
          <w:szCs w:val="24"/>
          <w:shd w:val="clear" w:color="auto" w:fill="FFFFFF"/>
        </w:rPr>
        <w:t xml:space="preserve"> Fay</w:t>
      </w:r>
      <w:r w:rsidR="001B76FB" w:rsidRPr="00721590">
        <w:rPr>
          <w:rFonts w:cstheme="minorHAnsi"/>
          <w:sz w:val="24"/>
          <w:szCs w:val="24"/>
          <w:shd w:val="clear" w:color="auto" w:fill="FFFFFF"/>
        </w:rPr>
        <w:t>,</w:t>
      </w:r>
      <w:r w:rsidRPr="00721590">
        <w:rPr>
          <w:rFonts w:cstheme="minorHAnsi"/>
          <w:sz w:val="24"/>
          <w:szCs w:val="24"/>
          <w:shd w:val="clear" w:color="auto" w:fill="FFFFFF"/>
        </w:rPr>
        <w:t xml:space="preserve"> and</w:t>
      </w:r>
      <w:r w:rsidR="003E7558">
        <w:rPr>
          <w:rFonts w:cstheme="minorHAnsi"/>
          <w:sz w:val="24"/>
          <w:szCs w:val="24"/>
          <w:shd w:val="clear" w:color="auto" w:fill="FFFFFF"/>
        </w:rPr>
        <w:t xml:space="preserve"> J. M.</w:t>
      </w:r>
      <w:r w:rsidRPr="00721590">
        <w:rPr>
          <w:rFonts w:cstheme="minorHAnsi"/>
          <w:sz w:val="24"/>
          <w:szCs w:val="24"/>
          <w:shd w:val="clear" w:color="auto" w:fill="FFFFFF"/>
        </w:rPr>
        <w:t xml:space="preserve"> Brooks</w:t>
      </w:r>
      <w:r w:rsidR="003E7558">
        <w:rPr>
          <w:rFonts w:cstheme="minorHAnsi"/>
          <w:sz w:val="24"/>
          <w:szCs w:val="24"/>
          <w:shd w:val="clear" w:color="auto" w:fill="FFFFFF"/>
        </w:rPr>
        <w:t>.</w:t>
      </w:r>
      <w:r w:rsidRPr="00721590">
        <w:rPr>
          <w:rFonts w:cstheme="minorHAnsi"/>
          <w:sz w:val="24"/>
          <w:szCs w:val="24"/>
          <w:shd w:val="clear" w:color="auto" w:fill="FFFFFF"/>
        </w:rPr>
        <w:t xml:space="preserve"> 1992. Oyster disease and climate change. Are yearly changes in </w:t>
      </w:r>
      <w:proofErr w:type="spellStart"/>
      <w:r w:rsidRPr="00721590">
        <w:rPr>
          <w:rFonts w:cstheme="minorHAnsi"/>
          <w:i/>
          <w:iCs/>
          <w:sz w:val="24"/>
          <w:szCs w:val="24"/>
          <w:shd w:val="clear" w:color="auto" w:fill="FFFFFF"/>
        </w:rPr>
        <w:t>Perkinsus</w:t>
      </w:r>
      <w:proofErr w:type="spellEnd"/>
      <w:r w:rsidRPr="00721590">
        <w:rPr>
          <w:rFonts w:cstheme="minorHAnsi"/>
          <w:i/>
          <w:iCs/>
          <w:sz w:val="24"/>
          <w:szCs w:val="24"/>
          <w:shd w:val="clear" w:color="auto" w:fill="FFFFFF"/>
        </w:rPr>
        <w:t xml:space="preserve"> marinus</w:t>
      </w:r>
      <w:r w:rsidRPr="00721590">
        <w:rPr>
          <w:rFonts w:cstheme="minorHAnsi"/>
          <w:sz w:val="24"/>
          <w:szCs w:val="24"/>
          <w:shd w:val="clear" w:color="auto" w:fill="FFFFFF"/>
        </w:rPr>
        <w:t xml:space="preserve"> parasitism in oysters (</w:t>
      </w:r>
      <w:r w:rsidRPr="00721590">
        <w:rPr>
          <w:rFonts w:cstheme="minorHAnsi"/>
          <w:i/>
          <w:iCs/>
          <w:sz w:val="24"/>
          <w:szCs w:val="24"/>
          <w:shd w:val="clear" w:color="auto" w:fill="FFFFFF"/>
        </w:rPr>
        <w:t>Crassostrea virginica</w:t>
      </w:r>
      <w:r w:rsidRPr="00721590">
        <w:rPr>
          <w:rFonts w:cstheme="minorHAnsi"/>
          <w:sz w:val="24"/>
          <w:szCs w:val="24"/>
          <w:shd w:val="clear" w:color="auto" w:fill="FFFFFF"/>
        </w:rPr>
        <w:t>) controlled by climatic cycles in the Gulf of Mexico? </w:t>
      </w:r>
      <w:r w:rsidRPr="00721590">
        <w:rPr>
          <w:rFonts w:cstheme="minorHAnsi"/>
          <w:i/>
          <w:iCs/>
          <w:sz w:val="24"/>
          <w:szCs w:val="24"/>
          <w:shd w:val="clear" w:color="auto" w:fill="FFFFFF"/>
        </w:rPr>
        <w:t>Marine ecology</w:t>
      </w:r>
      <w:r w:rsidRPr="00721590">
        <w:rPr>
          <w:rFonts w:cstheme="minorHAnsi"/>
          <w:sz w:val="24"/>
          <w:szCs w:val="24"/>
          <w:shd w:val="clear" w:color="auto" w:fill="FFFFFF"/>
        </w:rPr>
        <w:t> </w:t>
      </w:r>
      <w:r w:rsidRPr="00387AF0">
        <w:rPr>
          <w:rFonts w:cstheme="minorHAnsi"/>
          <w:iCs/>
          <w:sz w:val="24"/>
          <w:szCs w:val="24"/>
          <w:shd w:val="clear" w:color="auto" w:fill="FFFFFF"/>
        </w:rPr>
        <w:t>13</w:t>
      </w:r>
      <w:r w:rsidR="00387AF0" w:rsidRPr="00387AF0">
        <w:rPr>
          <w:rFonts w:cstheme="minorHAnsi"/>
          <w:sz w:val="24"/>
          <w:szCs w:val="24"/>
          <w:shd w:val="clear" w:color="auto" w:fill="FFFFFF"/>
        </w:rPr>
        <w:t>:</w:t>
      </w:r>
      <w:r w:rsidR="00387AF0">
        <w:rPr>
          <w:rFonts w:cstheme="minorHAnsi"/>
          <w:sz w:val="24"/>
          <w:szCs w:val="24"/>
          <w:shd w:val="clear" w:color="auto" w:fill="FFFFFF"/>
        </w:rPr>
        <w:t xml:space="preserve"> </w:t>
      </w:r>
      <w:r w:rsidRPr="00721590">
        <w:rPr>
          <w:rFonts w:cstheme="minorHAnsi"/>
          <w:sz w:val="24"/>
          <w:szCs w:val="24"/>
          <w:shd w:val="clear" w:color="auto" w:fill="FFFFFF"/>
        </w:rPr>
        <w:t>243-270.</w:t>
      </w:r>
    </w:p>
    <w:p w14:paraId="5D477562" w14:textId="1593CCA8" w:rsidR="00EC2470" w:rsidRPr="00721590" w:rsidRDefault="00EC2470"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Powell, E.N. and </w:t>
      </w:r>
      <w:r w:rsidR="00C85A99" w:rsidRPr="00721590">
        <w:rPr>
          <w:rFonts w:cstheme="minorHAnsi"/>
          <w:sz w:val="24"/>
          <w:szCs w:val="24"/>
          <w:shd w:val="clear" w:color="auto" w:fill="FFFFFF"/>
        </w:rPr>
        <w:t xml:space="preserve">J. M. </w:t>
      </w:r>
      <w:proofErr w:type="spellStart"/>
      <w:r w:rsidRPr="00721590">
        <w:rPr>
          <w:rFonts w:cstheme="minorHAnsi"/>
          <w:sz w:val="24"/>
          <w:szCs w:val="24"/>
          <w:shd w:val="clear" w:color="auto" w:fill="FFFFFF"/>
        </w:rPr>
        <w:t>Klinck</w:t>
      </w:r>
      <w:proofErr w:type="spellEnd"/>
      <w:r w:rsidR="00C85A99" w:rsidRPr="00721590">
        <w:rPr>
          <w:rFonts w:cstheme="minorHAnsi"/>
          <w:sz w:val="24"/>
          <w:szCs w:val="24"/>
          <w:shd w:val="clear" w:color="auto" w:fill="FFFFFF"/>
        </w:rPr>
        <w:t>.</w:t>
      </w:r>
      <w:r w:rsidRPr="00721590">
        <w:rPr>
          <w:rFonts w:cstheme="minorHAnsi"/>
          <w:sz w:val="24"/>
          <w:szCs w:val="24"/>
          <w:shd w:val="clear" w:color="auto" w:fill="FFFFFF"/>
        </w:rPr>
        <w:t xml:space="preserve"> 2007. Is oyster shell a sustainable estuarine resource? </w:t>
      </w:r>
      <w:r w:rsidRPr="00721590">
        <w:rPr>
          <w:rFonts w:cstheme="minorHAnsi"/>
          <w:i/>
          <w:iCs/>
          <w:sz w:val="24"/>
          <w:szCs w:val="24"/>
          <w:shd w:val="clear" w:color="auto" w:fill="FFFFFF"/>
        </w:rPr>
        <w:t>Journal of Shellfish Research</w:t>
      </w:r>
      <w:r w:rsidR="00387AF0">
        <w:rPr>
          <w:rFonts w:cstheme="minorHAnsi"/>
          <w:sz w:val="24"/>
          <w:szCs w:val="24"/>
          <w:shd w:val="clear" w:color="auto" w:fill="FFFFFF"/>
        </w:rPr>
        <w:t xml:space="preserve"> </w:t>
      </w:r>
      <w:r w:rsidRPr="00387AF0">
        <w:rPr>
          <w:rFonts w:cstheme="minorHAnsi"/>
          <w:iCs/>
          <w:sz w:val="24"/>
          <w:szCs w:val="24"/>
          <w:shd w:val="clear" w:color="auto" w:fill="FFFFFF"/>
        </w:rPr>
        <w:t>26</w:t>
      </w:r>
      <w:r w:rsidR="00387AF0">
        <w:rPr>
          <w:rFonts w:cstheme="minorHAnsi"/>
          <w:sz w:val="24"/>
          <w:szCs w:val="24"/>
          <w:shd w:val="clear" w:color="auto" w:fill="FFFFFF"/>
        </w:rPr>
        <w:t xml:space="preserve">: </w:t>
      </w:r>
      <w:r w:rsidRPr="00721590">
        <w:rPr>
          <w:rFonts w:cstheme="minorHAnsi"/>
          <w:sz w:val="24"/>
          <w:szCs w:val="24"/>
          <w:shd w:val="clear" w:color="auto" w:fill="FFFFFF"/>
        </w:rPr>
        <w:t>181-195.</w:t>
      </w:r>
    </w:p>
    <w:p w14:paraId="74069B6A" w14:textId="0B062E00" w:rsidR="003F4DD7" w:rsidRPr="00721590" w:rsidRDefault="003F4DD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Pusack</w:t>
      </w:r>
      <w:proofErr w:type="spellEnd"/>
      <w:r w:rsidRPr="00721590">
        <w:rPr>
          <w:rFonts w:cstheme="minorHAnsi"/>
          <w:sz w:val="24"/>
          <w:szCs w:val="24"/>
          <w:shd w:val="clear" w:color="auto" w:fill="FFFFFF"/>
        </w:rPr>
        <w:t>, T.J.,</w:t>
      </w:r>
      <w:r w:rsidR="003E7558">
        <w:rPr>
          <w:rFonts w:cstheme="minorHAnsi"/>
          <w:sz w:val="24"/>
          <w:szCs w:val="24"/>
          <w:shd w:val="clear" w:color="auto" w:fill="FFFFFF"/>
        </w:rPr>
        <w:t xml:space="preserve"> D. L. </w:t>
      </w:r>
      <w:r w:rsidRPr="00721590">
        <w:rPr>
          <w:rFonts w:cstheme="minorHAnsi"/>
          <w:sz w:val="24"/>
          <w:szCs w:val="24"/>
          <w:shd w:val="clear" w:color="auto" w:fill="FFFFFF"/>
        </w:rPr>
        <w:t>Kimbro,</w:t>
      </w:r>
      <w:r w:rsidR="003E7558">
        <w:rPr>
          <w:rFonts w:cstheme="minorHAnsi"/>
          <w:sz w:val="24"/>
          <w:szCs w:val="24"/>
          <w:shd w:val="clear" w:color="auto" w:fill="FFFFFF"/>
        </w:rPr>
        <w:t xml:space="preserve"> J. W.</w:t>
      </w:r>
      <w:r w:rsidRPr="00721590">
        <w:rPr>
          <w:rFonts w:cstheme="minorHAnsi"/>
          <w:sz w:val="24"/>
          <w:szCs w:val="24"/>
          <w:shd w:val="clear" w:color="auto" w:fill="FFFFFF"/>
        </w:rPr>
        <w:t xml:space="preserve"> White and</w:t>
      </w:r>
      <w:r w:rsidR="003E7558">
        <w:rPr>
          <w:rFonts w:cstheme="minorHAnsi"/>
          <w:sz w:val="24"/>
          <w:szCs w:val="24"/>
          <w:shd w:val="clear" w:color="auto" w:fill="FFFFFF"/>
        </w:rPr>
        <w:t xml:space="preserve"> C. D.</w:t>
      </w:r>
      <w:r w:rsidRPr="00721590">
        <w:rPr>
          <w:rFonts w:cstheme="minorHAnsi"/>
          <w:sz w:val="24"/>
          <w:szCs w:val="24"/>
          <w:shd w:val="clear" w:color="auto" w:fill="FFFFFF"/>
        </w:rPr>
        <w:t xml:space="preserve"> Stallings</w:t>
      </w:r>
      <w:r w:rsidR="003E7558">
        <w:rPr>
          <w:rFonts w:cstheme="minorHAnsi"/>
          <w:sz w:val="24"/>
          <w:szCs w:val="24"/>
          <w:shd w:val="clear" w:color="auto" w:fill="FFFFFF"/>
        </w:rPr>
        <w:t>.</w:t>
      </w:r>
      <w:r w:rsidRPr="00721590">
        <w:rPr>
          <w:rFonts w:cstheme="minorHAnsi"/>
          <w:sz w:val="24"/>
          <w:szCs w:val="24"/>
          <w:shd w:val="clear" w:color="auto" w:fill="FFFFFF"/>
        </w:rPr>
        <w:t xml:space="preserve"> 2019. Predation on oysters is inhibited by intense or chronically mild, low salinity events. </w:t>
      </w:r>
      <w:r w:rsidRPr="00721590">
        <w:rPr>
          <w:rFonts w:cstheme="minorHAnsi"/>
          <w:i/>
          <w:iCs/>
          <w:sz w:val="24"/>
          <w:szCs w:val="24"/>
          <w:shd w:val="clear" w:color="auto" w:fill="FFFFFF"/>
        </w:rPr>
        <w:t>Limnology and Oceanography</w:t>
      </w:r>
      <w:r w:rsidR="00A67F6C">
        <w:rPr>
          <w:rFonts w:cstheme="minorHAnsi"/>
          <w:sz w:val="24"/>
          <w:szCs w:val="24"/>
          <w:shd w:val="clear" w:color="auto" w:fill="FFFFFF"/>
        </w:rPr>
        <w:t xml:space="preserve"> </w:t>
      </w:r>
      <w:r w:rsidRPr="00A67F6C">
        <w:rPr>
          <w:rFonts w:cstheme="minorHAnsi"/>
          <w:iCs/>
          <w:sz w:val="24"/>
          <w:szCs w:val="24"/>
          <w:shd w:val="clear" w:color="auto" w:fill="FFFFFF"/>
        </w:rPr>
        <w:t>64</w:t>
      </w:r>
      <w:r w:rsidR="00A216E0" w:rsidRPr="00A67F6C">
        <w:rPr>
          <w:rFonts w:cstheme="minorHAnsi"/>
          <w:sz w:val="24"/>
          <w:szCs w:val="24"/>
          <w:shd w:val="clear" w:color="auto" w:fill="FFFFFF"/>
        </w:rPr>
        <w:t>:</w:t>
      </w:r>
      <w:r w:rsidR="00A216E0">
        <w:rPr>
          <w:rFonts w:cstheme="minorHAnsi"/>
          <w:sz w:val="24"/>
          <w:szCs w:val="24"/>
          <w:shd w:val="clear" w:color="auto" w:fill="FFFFFF"/>
        </w:rPr>
        <w:t xml:space="preserve"> </w:t>
      </w:r>
      <w:r w:rsidRPr="00721590">
        <w:rPr>
          <w:rFonts w:cstheme="minorHAnsi"/>
          <w:sz w:val="24"/>
          <w:szCs w:val="24"/>
          <w:shd w:val="clear" w:color="auto" w:fill="FFFFFF"/>
        </w:rPr>
        <w:t>81-92.</w:t>
      </w:r>
    </w:p>
    <w:p w14:paraId="3C851949" w14:textId="1018A1E0" w:rsidR="003F4DD7" w:rsidRPr="00721590" w:rsidRDefault="003F4DD7" w:rsidP="003D676E">
      <w:pPr>
        <w:spacing w:line="480" w:lineRule="auto"/>
        <w:rPr>
          <w:rFonts w:cstheme="minorHAnsi"/>
          <w:color w:val="000000"/>
          <w:sz w:val="24"/>
          <w:szCs w:val="24"/>
          <w:bdr w:val="none" w:sz="0" w:space="0" w:color="auto" w:frame="1"/>
        </w:rPr>
      </w:pPr>
      <w:r w:rsidRPr="00721590">
        <w:rPr>
          <w:rFonts w:cstheme="minorHAnsi"/>
          <w:color w:val="000000"/>
          <w:sz w:val="24"/>
          <w:szCs w:val="24"/>
          <w:bdr w:val="none" w:sz="0" w:space="0" w:color="auto" w:frame="1"/>
        </w:rPr>
        <w:t xml:space="preserve">R Core Team 2018. R: A language and environment for statistical computing. R Foundation for Statistical Computing, Vienna, Austria. URL </w:t>
      </w:r>
      <w:r w:rsidRPr="00721590">
        <w:rPr>
          <w:rFonts w:cstheme="minorHAnsi"/>
          <w:sz w:val="24"/>
          <w:szCs w:val="24"/>
          <w:bdr w:val="none" w:sz="0" w:space="0" w:color="auto" w:frame="1"/>
        </w:rPr>
        <w:t>https://www.R-project.org/</w:t>
      </w:r>
      <w:r w:rsidRPr="00721590">
        <w:rPr>
          <w:rFonts w:cstheme="minorHAnsi"/>
          <w:color w:val="000000"/>
          <w:sz w:val="24"/>
          <w:szCs w:val="24"/>
          <w:bdr w:val="none" w:sz="0" w:space="0" w:color="auto" w:frame="1"/>
        </w:rPr>
        <w:t>.</w:t>
      </w:r>
    </w:p>
    <w:p w14:paraId="5927CF06" w14:textId="017C9D1A" w:rsidR="003F4DD7" w:rsidRPr="00721590" w:rsidRDefault="003F4DD7" w:rsidP="003D676E">
      <w:pPr>
        <w:spacing w:line="480" w:lineRule="auto"/>
        <w:rPr>
          <w:rFonts w:cstheme="minorHAnsi"/>
          <w:sz w:val="24"/>
          <w:szCs w:val="24"/>
        </w:rPr>
      </w:pPr>
      <w:r w:rsidRPr="00721590">
        <w:rPr>
          <w:rFonts w:cstheme="minorHAnsi"/>
          <w:sz w:val="24"/>
          <w:szCs w:val="24"/>
          <w:shd w:val="clear" w:color="auto" w:fill="FFFFFF"/>
        </w:rPr>
        <w:t>Raabe, E.A. and</w:t>
      </w:r>
      <w:r w:rsidR="003E7558">
        <w:rPr>
          <w:rFonts w:cstheme="minorHAnsi"/>
          <w:sz w:val="24"/>
          <w:szCs w:val="24"/>
          <w:shd w:val="clear" w:color="auto" w:fill="FFFFFF"/>
        </w:rPr>
        <w:t xml:space="preserve"> R. P.</w:t>
      </w:r>
      <w:r w:rsidRPr="00721590">
        <w:rPr>
          <w:rFonts w:cstheme="minorHAnsi"/>
          <w:sz w:val="24"/>
          <w:szCs w:val="24"/>
          <w:shd w:val="clear" w:color="auto" w:fill="FFFFFF"/>
        </w:rPr>
        <w:t xml:space="preserve"> Stumpf</w:t>
      </w:r>
      <w:r w:rsidR="003E7558">
        <w:rPr>
          <w:rFonts w:cstheme="minorHAnsi"/>
          <w:sz w:val="24"/>
          <w:szCs w:val="24"/>
          <w:shd w:val="clear" w:color="auto" w:fill="FFFFFF"/>
        </w:rPr>
        <w:t>.</w:t>
      </w:r>
      <w:r w:rsidRPr="00721590">
        <w:rPr>
          <w:rFonts w:cstheme="minorHAnsi"/>
          <w:sz w:val="24"/>
          <w:szCs w:val="24"/>
          <w:shd w:val="clear" w:color="auto" w:fill="FFFFFF"/>
        </w:rPr>
        <w:t xml:space="preserve"> 2016. Expansion of tidal marsh in response to sea-level rise: Gulf Coast of Florida, USA. </w:t>
      </w:r>
      <w:r w:rsidRPr="00721590">
        <w:rPr>
          <w:rFonts w:cstheme="minorHAnsi"/>
          <w:i/>
          <w:iCs/>
          <w:sz w:val="24"/>
          <w:szCs w:val="24"/>
          <w:shd w:val="clear" w:color="auto" w:fill="FFFFFF"/>
        </w:rPr>
        <w:t>Estuaries and Coasts</w:t>
      </w:r>
      <w:r w:rsidRPr="00541EFD">
        <w:rPr>
          <w:rFonts w:cstheme="minorHAnsi"/>
          <w:sz w:val="24"/>
          <w:szCs w:val="24"/>
          <w:shd w:val="clear" w:color="auto" w:fill="FFFFFF"/>
        </w:rPr>
        <w:t> 39</w:t>
      </w:r>
      <w:r w:rsidR="00541EFD">
        <w:rPr>
          <w:rFonts w:cstheme="minorHAnsi"/>
          <w:sz w:val="24"/>
          <w:szCs w:val="24"/>
          <w:shd w:val="clear" w:color="auto" w:fill="FFFFFF"/>
        </w:rPr>
        <w:t>:</w:t>
      </w:r>
      <w:r w:rsidRPr="00721590">
        <w:rPr>
          <w:rFonts w:cstheme="minorHAnsi"/>
          <w:sz w:val="24"/>
          <w:szCs w:val="24"/>
          <w:shd w:val="clear" w:color="auto" w:fill="FFFFFF"/>
        </w:rPr>
        <w:t>145-157.</w:t>
      </w:r>
    </w:p>
    <w:p w14:paraId="673DFA49" w14:textId="7912155E" w:rsidR="003F4DD7" w:rsidRPr="00721590" w:rsidRDefault="003F4DD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lastRenderedPageBreak/>
        <w:t>Saetta</w:t>
      </w:r>
      <w:proofErr w:type="spellEnd"/>
      <w:r w:rsidRPr="00721590">
        <w:rPr>
          <w:rFonts w:cstheme="minorHAnsi"/>
          <w:sz w:val="24"/>
          <w:szCs w:val="24"/>
          <w:shd w:val="clear" w:color="auto" w:fill="FFFFFF"/>
        </w:rPr>
        <w:t xml:space="preserve">, D., </w:t>
      </w:r>
      <w:r w:rsidR="003E7558">
        <w:rPr>
          <w:rFonts w:cstheme="minorHAnsi"/>
          <w:sz w:val="24"/>
          <w:szCs w:val="24"/>
          <w:shd w:val="clear" w:color="auto" w:fill="FFFFFF"/>
        </w:rPr>
        <w:t xml:space="preserve">S. K. </w:t>
      </w:r>
      <w:r w:rsidRPr="00721590">
        <w:rPr>
          <w:rFonts w:cstheme="minorHAnsi"/>
          <w:sz w:val="24"/>
          <w:szCs w:val="24"/>
          <w:shd w:val="clear" w:color="auto" w:fill="FFFFFF"/>
        </w:rPr>
        <w:t>Ishii,</w:t>
      </w:r>
      <w:r w:rsidR="003E7558">
        <w:rPr>
          <w:rFonts w:cstheme="minorHAnsi"/>
          <w:sz w:val="24"/>
          <w:szCs w:val="24"/>
          <w:shd w:val="clear" w:color="auto" w:fill="FFFFFF"/>
        </w:rPr>
        <w:t xml:space="preserve"> W. E.</w:t>
      </w:r>
      <w:r w:rsidRPr="00721590">
        <w:rPr>
          <w:rFonts w:cstheme="minorHAnsi"/>
          <w:sz w:val="24"/>
          <w:szCs w:val="24"/>
          <w:shd w:val="clear" w:color="auto" w:fill="FFFFFF"/>
        </w:rPr>
        <w:t xml:space="preserve"> Pine III,</w:t>
      </w:r>
      <w:r w:rsidR="003E7558">
        <w:rPr>
          <w:rFonts w:cstheme="minorHAnsi"/>
          <w:sz w:val="24"/>
          <w:szCs w:val="24"/>
          <w:shd w:val="clear" w:color="auto" w:fill="FFFFFF"/>
        </w:rPr>
        <w:t xml:space="preserve"> and T. H.</w:t>
      </w:r>
      <w:r w:rsidRPr="00721590">
        <w:rPr>
          <w:rFonts w:cstheme="minorHAnsi"/>
          <w:sz w:val="24"/>
          <w:szCs w:val="24"/>
          <w:shd w:val="clear" w:color="auto" w:fill="FFFFFF"/>
        </w:rPr>
        <w:t xml:space="preserve"> Boyer</w:t>
      </w:r>
      <w:r w:rsidR="003E7558">
        <w:rPr>
          <w:rFonts w:cstheme="minorHAnsi"/>
          <w:sz w:val="24"/>
          <w:szCs w:val="24"/>
          <w:shd w:val="clear" w:color="auto" w:fill="FFFFFF"/>
        </w:rPr>
        <w:t>.</w:t>
      </w:r>
      <w:r w:rsidRPr="00721590">
        <w:rPr>
          <w:rFonts w:cstheme="minorHAnsi"/>
          <w:sz w:val="24"/>
          <w:szCs w:val="24"/>
          <w:shd w:val="clear" w:color="auto" w:fill="FFFFFF"/>
        </w:rPr>
        <w:t xml:space="preserve"> 2015. Case study and life cycle assessment of a coastal utility facing saltwater intrusion. </w:t>
      </w:r>
      <w:r w:rsidRPr="00721590">
        <w:rPr>
          <w:rFonts w:cstheme="minorHAnsi"/>
          <w:i/>
          <w:iCs/>
          <w:sz w:val="24"/>
          <w:szCs w:val="24"/>
          <w:shd w:val="clear" w:color="auto" w:fill="FFFFFF"/>
        </w:rPr>
        <w:t>Journal‐American Water Works Association</w:t>
      </w:r>
      <w:r w:rsidRPr="00721590">
        <w:rPr>
          <w:rFonts w:cstheme="minorHAnsi"/>
          <w:sz w:val="24"/>
          <w:szCs w:val="24"/>
          <w:shd w:val="clear" w:color="auto" w:fill="FFFFFF"/>
        </w:rPr>
        <w:t>, </w:t>
      </w:r>
      <w:r w:rsidRPr="00721590">
        <w:rPr>
          <w:rFonts w:cstheme="minorHAnsi"/>
          <w:i/>
          <w:iCs/>
          <w:sz w:val="24"/>
          <w:szCs w:val="24"/>
          <w:shd w:val="clear" w:color="auto" w:fill="FFFFFF"/>
        </w:rPr>
        <w:t>107</w:t>
      </w:r>
      <w:r w:rsidRPr="00721590">
        <w:rPr>
          <w:rFonts w:cstheme="minorHAnsi"/>
          <w:sz w:val="24"/>
          <w:szCs w:val="24"/>
          <w:shd w:val="clear" w:color="auto" w:fill="FFFFFF"/>
        </w:rPr>
        <w:t>(10), pp.E543-E558.</w:t>
      </w:r>
    </w:p>
    <w:p w14:paraId="544C2C31" w14:textId="289407D5" w:rsidR="003F4DD7" w:rsidRPr="00721590" w:rsidRDefault="003F4DD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Sassaman</w:t>
      </w:r>
      <w:proofErr w:type="spellEnd"/>
      <w:r w:rsidRPr="00721590">
        <w:rPr>
          <w:rFonts w:cstheme="minorHAnsi"/>
          <w:sz w:val="24"/>
          <w:szCs w:val="24"/>
          <w:shd w:val="clear" w:color="auto" w:fill="FFFFFF"/>
        </w:rPr>
        <w:t xml:space="preserve">, K.E., </w:t>
      </w:r>
      <w:r w:rsidR="003E7558">
        <w:rPr>
          <w:rFonts w:cstheme="minorHAnsi"/>
          <w:sz w:val="24"/>
          <w:szCs w:val="24"/>
          <w:shd w:val="clear" w:color="auto" w:fill="FFFFFF"/>
        </w:rPr>
        <w:t xml:space="preserve">N. J. </w:t>
      </w:r>
      <w:r w:rsidRPr="00721590">
        <w:rPr>
          <w:rFonts w:cstheme="minorHAnsi"/>
          <w:sz w:val="24"/>
          <w:szCs w:val="24"/>
          <w:shd w:val="clear" w:color="auto" w:fill="FFFFFF"/>
        </w:rPr>
        <w:t>Wallis,</w:t>
      </w:r>
      <w:r w:rsidR="003E7558">
        <w:rPr>
          <w:rFonts w:cstheme="minorHAnsi"/>
          <w:sz w:val="24"/>
          <w:szCs w:val="24"/>
          <w:shd w:val="clear" w:color="auto" w:fill="FFFFFF"/>
        </w:rPr>
        <w:t xml:space="preserve"> P. S.</w:t>
      </w:r>
      <w:r w:rsidRPr="00721590">
        <w:rPr>
          <w:rFonts w:cstheme="minorHAnsi"/>
          <w:sz w:val="24"/>
          <w:szCs w:val="24"/>
          <w:shd w:val="clear" w:color="auto" w:fill="FFFFFF"/>
        </w:rPr>
        <w:t xml:space="preserve"> McFadden,</w:t>
      </w:r>
      <w:r w:rsidR="003E7558">
        <w:rPr>
          <w:rFonts w:cstheme="minorHAnsi"/>
          <w:sz w:val="24"/>
          <w:szCs w:val="24"/>
          <w:shd w:val="clear" w:color="auto" w:fill="FFFFFF"/>
        </w:rPr>
        <w:t xml:space="preserve"> G. J. </w:t>
      </w:r>
      <w:r w:rsidRPr="00721590">
        <w:rPr>
          <w:rFonts w:cstheme="minorHAnsi"/>
          <w:sz w:val="24"/>
          <w:szCs w:val="24"/>
          <w:shd w:val="clear" w:color="auto" w:fill="FFFFFF"/>
        </w:rPr>
        <w:t>Mahar,</w:t>
      </w:r>
      <w:r w:rsidR="003E7558">
        <w:rPr>
          <w:rFonts w:cstheme="minorHAnsi"/>
          <w:sz w:val="24"/>
          <w:szCs w:val="24"/>
          <w:shd w:val="clear" w:color="auto" w:fill="FFFFFF"/>
        </w:rPr>
        <w:t xml:space="preserve"> J. A.</w:t>
      </w:r>
      <w:r w:rsidRPr="00721590">
        <w:rPr>
          <w:rFonts w:cstheme="minorHAnsi"/>
          <w:sz w:val="24"/>
          <w:szCs w:val="24"/>
          <w:shd w:val="clear" w:color="auto" w:fill="FFFFFF"/>
        </w:rPr>
        <w:t xml:space="preserve"> Jenkins,</w:t>
      </w:r>
      <w:r w:rsidR="003E7558">
        <w:rPr>
          <w:rFonts w:cstheme="minorHAnsi"/>
          <w:sz w:val="24"/>
          <w:szCs w:val="24"/>
          <w:shd w:val="clear" w:color="auto" w:fill="FFFFFF"/>
        </w:rPr>
        <w:t xml:space="preserve"> M. C.</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Donop</w:t>
      </w:r>
      <w:proofErr w:type="spellEnd"/>
      <w:r w:rsidRPr="00721590">
        <w:rPr>
          <w:rFonts w:cstheme="minorHAnsi"/>
          <w:sz w:val="24"/>
          <w:szCs w:val="24"/>
          <w:shd w:val="clear" w:color="auto" w:fill="FFFFFF"/>
        </w:rPr>
        <w:t>,</w:t>
      </w:r>
      <w:r w:rsidR="003E7558">
        <w:rPr>
          <w:rFonts w:cstheme="minorHAnsi"/>
          <w:sz w:val="24"/>
          <w:szCs w:val="24"/>
          <w:shd w:val="clear" w:color="auto" w:fill="FFFFFF"/>
        </w:rPr>
        <w:t xml:space="preserve"> P.</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Monés</w:t>
      </w:r>
      <w:proofErr w:type="spellEnd"/>
      <w:r w:rsidRPr="00721590">
        <w:rPr>
          <w:rFonts w:cstheme="minorHAnsi"/>
          <w:sz w:val="24"/>
          <w:szCs w:val="24"/>
          <w:shd w:val="clear" w:color="auto" w:fill="FFFFFF"/>
        </w:rPr>
        <w:t xml:space="preserve">,  </w:t>
      </w:r>
      <w:r w:rsidR="003E7558">
        <w:rPr>
          <w:rFonts w:cstheme="minorHAnsi"/>
          <w:sz w:val="24"/>
          <w:szCs w:val="24"/>
          <w:shd w:val="clear" w:color="auto" w:fill="FFFFFF"/>
        </w:rPr>
        <w:t xml:space="preserve">A. </w:t>
      </w:r>
      <w:proofErr w:type="spellStart"/>
      <w:r w:rsidRPr="00721590">
        <w:rPr>
          <w:rFonts w:cstheme="minorHAnsi"/>
          <w:sz w:val="24"/>
          <w:szCs w:val="24"/>
          <w:shd w:val="clear" w:color="auto" w:fill="FFFFFF"/>
        </w:rPr>
        <w:t>Palmiotto</w:t>
      </w:r>
      <w:proofErr w:type="spellEnd"/>
      <w:r w:rsidRPr="00721590">
        <w:rPr>
          <w:rFonts w:cstheme="minorHAnsi"/>
          <w:sz w:val="24"/>
          <w:szCs w:val="24"/>
          <w:shd w:val="clear" w:color="auto" w:fill="FFFFFF"/>
        </w:rPr>
        <w:t>,</w:t>
      </w:r>
      <w:r w:rsidR="003E7558">
        <w:rPr>
          <w:rFonts w:cstheme="minorHAnsi"/>
          <w:sz w:val="24"/>
          <w:szCs w:val="24"/>
          <w:shd w:val="clear" w:color="auto" w:fill="FFFFFF"/>
        </w:rPr>
        <w:t xml:space="preserve"> A.</w:t>
      </w:r>
      <w:r w:rsidRPr="00721590">
        <w:rPr>
          <w:rFonts w:cstheme="minorHAnsi"/>
          <w:sz w:val="24"/>
          <w:szCs w:val="24"/>
          <w:shd w:val="clear" w:color="auto" w:fill="FFFFFF"/>
        </w:rPr>
        <w:t xml:space="preserve"> Boucher,</w:t>
      </w:r>
      <w:r w:rsidR="003E7558">
        <w:rPr>
          <w:rFonts w:cstheme="minorHAnsi"/>
          <w:sz w:val="24"/>
          <w:szCs w:val="24"/>
          <w:shd w:val="clear" w:color="auto" w:fill="FFFFFF"/>
        </w:rPr>
        <w:t xml:space="preserve"> J. M.</w:t>
      </w:r>
      <w:r w:rsidRPr="00721590">
        <w:rPr>
          <w:rFonts w:cstheme="minorHAnsi"/>
          <w:sz w:val="24"/>
          <w:szCs w:val="24"/>
          <w:shd w:val="clear" w:color="auto" w:fill="FFFFFF"/>
        </w:rPr>
        <w:t xml:space="preserve"> Goodwin and</w:t>
      </w:r>
      <w:r w:rsidR="003E7558">
        <w:rPr>
          <w:rFonts w:cstheme="minorHAnsi"/>
          <w:sz w:val="24"/>
          <w:szCs w:val="24"/>
          <w:shd w:val="clear" w:color="auto" w:fill="FFFFFF"/>
        </w:rPr>
        <w:t xml:space="preserve"> C. I.</w:t>
      </w:r>
      <w:r w:rsidRPr="00721590">
        <w:rPr>
          <w:rFonts w:cstheme="minorHAnsi"/>
          <w:sz w:val="24"/>
          <w:szCs w:val="24"/>
          <w:shd w:val="clear" w:color="auto" w:fill="FFFFFF"/>
        </w:rPr>
        <w:t xml:space="preserve"> Oliveira</w:t>
      </w:r>
      <w:r w:rsidR="003E7558">
        <w:rPr>
          <w:rFonts w:cstheme="minorHAnsi"/>
          <w:sz w:val="24"/>
          <w:szCs w:val="24"/>
          <w:shd w:val="clear" w:color="auto" w:fill="FFFFFF"/>
        </w:rPr>
        <w:t>.</w:t>
      </w:r>
      <w:r w:rsidRPr="00721590">
        <w:rPr>
          <w:rFonts w:cstheme="minorHAnsi"/>
          <w:sz w:val="24"/>
          <w:szCs w:val="24"/>
          <w:shd w:val="clear" w:color="auto" w:fill="FFFFFF"/>
        </w:rPr>
        <w:t xml:space="preserve"> 2017. Keeping pace with rising sea: The first 6 years of the Lower Suwannee Archaeological Survey, Gulf coastal Florida. </w:t>
      </w:r>
      <w:r w:rsidRPr="00721590">
        <w:rPr>
          <w:rFonts w:cstheme="minorHAnsi"/>
          <w:i/>
          <w:iCs/>
          <w:sz w:val="24"/>
          <w:szCs w:val="24"/>
          <w:shd w:val="clear" w:color="auto" w:fill="FFFFFF"/>
        </w:rPr>
        <w:t>The Journal of Island and Coastal Archaeology</w:t>
      </w:r>
      <w:r w:rsidR="00541EFD">
        <w:rPr>
          <w:rFonts w:cstheme="minorHAnsi"/>
          <w:sz w:val="24"/>
          <w:szCs w:val="24"/>
          <w:shd w:val="clear" w:color="auto" w:fill="FFFFFF"/>
        </w:rPr>
        <w:t>. 12:</w:t>
      </w:r>
      <w:r w:rsidRPr="00721590">
        <w:rPr>
          <w:rFonts w:cstheme="minorHAnsi"/>
          <w:sz w:val="24"/>
          <w:szCs w:val="24"/>
          <w:shd w:val="clear" w:color="auto" w:fill="FFFFFF"/>
        </w:rPr>
        <w:t>173-199.</w:t>
      </w:r>
    </w:p>
    <w:p w14:paraId="052B22EF" w14:textId="2B92C2F5" w:rsidR="00FA5CA7" w:rsidRPr="00721590" w:rsidRDefault="00FA5CA7"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Seavey, J. R., W. E. Pine III, P. Frederick, L. </w:t>
      </w:r>
      <w:proofErr w:type="spellStart"/>
      <w:r w:rsidRPr="00721590">
        <w:rPr>
          <w:rFonts w:cstheme="minorHAnsi"/>
          <w:sz w:val="24"/>
          <w:szCs w:val="24"/>
          <w:shd w:val="clear" w:color="auto" w:fill="FFFFFF"/>
        </w:rPr>
        <w:t>Sturmer</w:t>
      </w:r>
      <w:proofErr w:type="spellEnd"/>
      <w:r w:rsidRPr="00721590">
        <w:rPr>
          <w:rFonts w:cstheme="minorHAnsi"/>
          <w:sz w:val="24"/>
          <w:szCs w:val="24"/>
          <w:shd w:val="clear" w:color="auto" w:fill="FFFFFF"/>
        </w:rPr>
        <w:t>, and M. Berrigan.</w:t>
      </w:r>
      <w:r w:rsidR="007E7967" w:rsidRPr="00721590">
        <w:rPr>
          <w:rFonts w:cstheme="minorHAnsi"/>
          <w:sz w:val="24"/>
          <w:szCs w:val="24"/>
          <w:shd w:val="clear" w:color="auto" w:fill="FFFFFF"/>
        </w:rPr>
        <w:t xml:space="preserve"> 2011.</w:t>
      </w:r>
      <w:r w:rsidRPr="00721590">
        <w:rPr>
          <w:rFonts w:cstheme="minorHAnsi"/>
          <w:sz w:val="24"/>
          <w:szCs w:val="24"/>
          <w:shd w:val="clear" w:color="auto" w:fill="FFFFFF"/>
        </w:rPr>
        <w:t xml:space="preserve"> Decadal changes in oyster reefs in the Big Bend of Florida's Gulf Coast. </w:t>
      </w:r>
      <w:r w:rsidRPr="00721590">
        <w:rPr>
          <w:rFonts w:cstheme="minorHAnsi"/>
          <w:i/>
          <w:sz w:val="24"/>
          <w:szCs w:val="24"/>
          <w:shd w:val="clear" w:color="auto" w:fill="FFFFFF"/>
        </w:rPr>
        <w:t>Ecosphere</w:t>
      </w:r>
      <w:r w:rsidRPr="00541EFD">
        <w:rPr>
          <w:rFonts w:cstheme="minorHAnsi"/>
          <w:iCs/>
          <w:sz w:val="24"/>
          <w:szCs w:val="24"/>
          <w:shd w:val="clear" w:color="auto" w:fill="FFFFFF"/>
        </w:rPr>
        <w:t xml:space="preserve"> 2</w:t>
      </w:r>
      <w:r w:rsidR="007E7967" w:rsidRPr="00721590">
        <w:rPr>
          <w:rFonts w:cstheme="minorHAnsi"/>
          <w:sz w:val="24"/>
          <w:szCs w:val="24"/>
          <w:shd w:val="clear" w:color="auto" w:fill="FFFFFF"/>
        </w:rPr>
        <w:t xml:space="preserve">: </w:t>
      </w:r>
      <w:r w:rsidRPr="00721590">
        <w:rPr>
          <w:rFonts w:cstheme="minorHAnsi"/>
          <w:sz w:val="24"/>
          <w:szCs w:val="24"/>
          <w:shd w:val="clear" w:color="auto" w:fill="FFFFFF"/>
        </w:rPr>
        <w:t>1-14</w:t>
      </w:r>
    </w:p>
    <w:p w14:paraId="790CD3FE" w14:textId="15C2A62A" w:rsidR="009442E4" w:rsidRPr="00721590" w:rsidRDefault="009442E4" w:rsidP="003D676E">
      <w:pPr>
        <w:spacing w:line="480" w:lineRule="auto"/>
        <w:rPr>
          <w:rFonts w:cstheme="minorHAnsi"/>
          <w:sz w:val="24"/>
          <w:szCs w:val="24"/>
          <w:shd w:val="clear" w:color="auto" w:fill="FFFFFF"/>
        </w:rPr>
      </w:pPr>
      <w:r w:rsidRPr="00721590">
        <w:rPr>
          <w:rFonts w:cstheme="minorHAnsi"/>
          <w:sz w:val="24"/>
          <w:szCs w:val="24"/>
          <w:shd w:val="clear" w:color="auto" w:fill="FFFFFF"/>
        </w:rPr>
        <w:t>Southwick Associates 2015</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Demographic, economic, and growth initiative analysis: Big Bend Region of Florida. Technical Report</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Available online https://tinyurl.com/y2h5xxuf</w:t>
      </w:r>
    </w:p>
    <w:p w14:paraId="64C58D33" w14:textId="31F3EFB2" w:rsidR="006D5CAD" w:rsidRPr="00721590" w:rsidRDefault="006D5CAD" w:rsidP="003D676E">
      <w:pPr>
        <w:spacing w:line="480" w:lineRule="auto"/>
        <w:rPr>
          <w:rFonts w:cstheme="minorHAnsi"/>
          <w:sz w:val="24"/>
          <w:szCs w:val="24"/>
        </w:rPr>
      </w:pPr>
      <w:r w:rsidRPr="00721590">
        <w:rPr>
          <w:rFonts w:cstheme="minorHAnsi"/>
          <w:sz w:val="24"/>
          <w:szCs w:val="24"/>
          <w:shd w:val="clear" w:color="auto" w:fill="FFFFFF"/>
        </w:rPr>
        <w:t>Suwannee River Water Management District</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2019.  Suwannee River Minimum Flows and Levels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Online database of reports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Available </w:t>
      </w:r>
      <w:r w:rsidR="000A2514" w:rsidRPr="00721590">
        <w:rPr>
          <w:rFonts w:cstheme="minorHAnsi"/>
          <w:sz w:val="24"/>
          <w:szCs w:val="24"/>
        </w:rPr>
        <w:t>http://www.srwmd.state.fl.us/114/Suwannee-River (accessed August 2019).</w:t>
      </w:r>
    </w:p>
    <w:p w14:paraId="609312DC" w14:textId="77DDB595" w:rsidR="000A2514" w:rsidRPr="00721590" w:rsidRDefault="000A2514" w:rsidP="003D676E">
      <w:pPr>
        <w:spacing w:line="480" w:lineRule="auto"/>
        <w:rPr>
          <w:rStyle w:val="Hyperlink"/>
          <w:rFonts w:cstheme="minorHAnsi"/>
          <w:sz w:val="24"/>
          <w:szCs w:val="24"/>
        </w:rPr>
      </w:pPr>
      <w:r w:rsidRPr="00721590">
        <w:rPr>
          <w:sz w:val="24"/>
          <w:szCs w:val="24"/>
          <w:shd w:val="clear" w:color="auto" w:fill="FFFFFF"/>
        </w:rPr>
        <w:t>Turner, R.E. 2006. Will lowering estuarine salinity increase Gulf of Mexico oyster landings? </w:t>
      </w:r>
      <w:r w:rsidRPr="00721590">
        <w:rPr>
          <w:i/>
          <w:iCs/>
          <w:sz w:val="24"/>
          <w:szCs w:val="24"/>
          <w:shd w:val="clear" w:color="auto" w:fill="FFFFFF"/>
        </w:rPr>
        <w:t xml:space="preserve">Estuaries and Coasts </w:t>
      </w:r>
      <w:r w:rsidRPr="00721590">
        <w:rPr>
          <w:sz w:val="24"/>
          <w:szCs w:val="24"/>
          <w:shd w:val="clear" w:color="auto" w:fill="FFFFFF"/>
        </w:rPr>
        <w:t>29:345-352.</w:t>
      </w:r>
    </w:p>
    <w:p w14:paraId="234B042F" w14:textId="74D09852" w:rsidR="006D5CAD" w:rsidRDefault="006D5CAD" w:rsidP="003D676E">
      <w:pPr>
        <w:spacing w:line="480" w:lineRule="auto"/>
        <w:rPr>
          <w:ins w:id="126" w:author="Latysh, Natalie" w:date="2020-01-29T11:44:00Z"/>
          <w:rFonts w:cstheme="minorHAnsi"/>
          <w:sz w:val="24"/>
          <w:szCs w:val="24"/>
        </w:rPr>
      </w:pPr>
      <w:r w:rsidRPr="00721590">
        <w:rPr>
          <w:rFonts w:cstheme="minorHAnsi"/>
          <w:sz w:val="24"/>
          <w:szCs w:val="24"/>
        </w:rPr>
        <w:t>United States Supreme Court</w:t>
      </w:r>
      <w:r w:rsidR="001B76FB" w:rsidRPr="00721590">
        <w:rPr>
          <w:rFonts w:cstheme="minorHAnsi"/>
          <w:sz w:val="24"/>
          <w:szCs w:val="24"/>
        </w:rPr>
        <w:t xml:space="preserve">. </w:t>
      </w:r>
      <w:r w:rsidRPr="00721590">
        <w:rPr>
          <w:rFonts w:cstheme="minorHAnsi"/>
          <w:sz w:val="24"/>
          <w:szCs w:val="24"/>
        </w:rPr>
        <w:t xml:space="preserve">2018. Transcript of Oral Argument, </w:t>
      </w:r>
      <w:r w:rsidRPr="00721590">
        <w:rPr>
          <w:rStyle w:val="Emphasis"/>
          <w:rFonts w:cstheme="minorHAnsi"/>
          <w:sz w:val="24"/>
          <w:szCs w:val="24"/>
        </w:rPr>
        <w:t>Florida v. Georgia</w:t>
      </w:r>
      <w:r w:rsidRPr="00721590">
        <w:rPr>
          <w:rFonts w:cstheme="minorHAnsi"/>
          <w:sz w:val="24"/>
          <w:szCs w:val="24"/>
        </w:rPr>
        <w:t>, 138 S. Ct. 2502  (No. 142, Orig</w:t>
      </w:r>
      <w:r w:rsidR="003D676E" w:rsidRPr="00721590">
        <w:rPr>
          <w:rFonts w:cstheme="minorHAnsi"/>
          <w:sz w:val="24"/>
          <w:szCs w:val="24"/>
        </w:rPr>
        <w:t>inal</w:t>
      </w:r>
      <w:r w:rsidRPr="00721590">
        <w:rPr>
          <w:rFonts w:cstheme="minorHAnsi"/>
          <w:sz w:val="24"/>
          <w:szCs w:val="24"/>
        </w:rPr>
        <w:t>), Available: https://www.supremecourt.gov/oral_arguments/argument_transcripts/2017/142-orig_p8k0.pdf</w:t>
      </w:r>
      <w:proofErr w:type="gramStart"/>
      <w:r w:rsidRPr="00721590">
        <w:rPr>
          <w:rFonts w:cstheme="minorHAnsi"/>
          <w:sz w:val="24"/>
          <w:szCs w:val="24"/>
        </w:rPr>
        <w:t xml:space="preserve">.  </w:t>
      </w:r>
      <w:proofErr w:type="gramEnd"/>
      <w:r w:rsidRPr="00721590">
        <w:rPr>
          <w:rFonts w:cstheme="minorHAnsi"/>
          <w:sz w:val="24"/>
          <w:szCs w:val="24"/>
        </w:rPr>
        <w:t>August 2019</w:t>
      </w:r>
    </w:p>
    <w:p w14:paraId="0170769B" w14:textId="60B62147" w:rsidR="003A7B21" w:rsidRPr="00721590" w:rsidRDefault="003A7B21" w:rsidP="003D676E">
      <w:pPr>
        <w:spacing w:line="480" w:lineRule="auto"/>
        <w:rPr>
          <w:rFonts w:cstheme="minorHAnsi"/>
          <w:sz w:val="24"/>
          <w:szCs w:val="24"/>
        </w:rPr>
      </w:pPr>
      <w:ins w:id="127" w:author="Latysh, Natalie" w:date="2020-01-29T11:45:00Z">
        <w:r w:rsidRPr="003A7B21">
          <w:rPr>
            <w:rFonts w:cstheme="minorHAnsi"/>
            <w:sz w:val="24"/>
            <w:szCs w:val="24"/>
          </w:rPr>
          <w:lastRenderedPageBreak/>
          <w:t>U.S. Geological Survey</w:t>
        </w:r>
        <w:r>
          <w:rPr>
            <w:rFonts w:cstheme="minorHAnsi"/>
            <w:sz w:val="24"/>
            <w:szCs w:val="24"/>
          </w:rPr>
          <w:t xml:space="preserve"> [USGS]</w:t>
        </w:r>
        <w:r w:rsidRPr="003A7B21">
          <w:rPr>
            <w:rFonts w:cstheme="minorHAnsi"/>
            <w:sz w:val="24"/>
            <w:szCs w:val="24"/>
          </w:rPr>
          <w:t xml:space="preserve">, </w:t>
        </w:r>
        <w:commentRangeStart w:id="128"/>
        <w:r w:rsidRPr="003A7B21">
          <w:rPr>
            <w:rFonts w:cstheme="minorHAnsi"/>
            <w:sz w:val="24"/>
            <w:szCs w:val="24"/>
          </w:rPr>
          <w:t>201</w:t>
        </w:r>
        <w:r>
          <w:rPr>
            <w:rFonts w:cstheme="minorHAnsi"/>
            <w:sz w:val="24"/>
            <w:szCs w:val="24"/>
          </w:rPr>
          <w:t>9</w:t>
        </w:r>
        <w:commentRangeEnd w:id="128"/>
        <w:r>
          <w:rPr>
            <w:rStyle w:val="CommentReference"/>
          </w:rPr>
          <w:commentReference w:id="128"/>
        </w:r>
        <w:r w:rsidRPr="003A7B21">
          <w:rPr>
            <w:rFonts w:cstheme="minorHAnsi"/>
            <w:sz w:val="24"/>
            <w:szCs w:val="24"/>
          </w:rPr>
          <w:t xml:space="preserve">, USGS water data for the Nation: U.S. Geological Survey National Water Information System database, accessed </w:t>
        </w:r>
        <w:commentRangeStart w:id="129"/>
        <w:r w:rsidRPr="003A7B21">
          <w:rPr>
            <w:rFonts w:cstheme="minorHAnsi"/>
            <w:sz w:val="24"/>
            <w:szCs w:val="24"/>
          </w:rPr>
          <w:t>December 16, 2016</w:t>
        </w:r>
        <w:commentRangeEnd w:id="129"/>
        <w:r>
          <w:rPr>
            <w:rStyle w:val="CommentReference"/>
          </w:rPr>
          <w:commentReference w:id="129"/>
        </w:r>
        <w:r w:rsidRPr="003A7B21">
          <w:rPr>
            <w:rFonts w:cstheme="minorHAnsi"/>
            <w:sz w:val="24"/>
            <w:szCs w:val="24"/>
          </w:rPr>
          <w:t>, at https://doi.org/10.5066/F7P55KJN.</w:t>
        </w:r>
      </w:ins>
    </w:p>
    <w:p w14:paraId="100A1D98" w14:textId="51D168FA" w:rsidR="00E9381E" w:rsidRPr="00721590" w:rsidRDefault="00E9381E" w:rsidP="003D676E">
      <w:pPr>
        <w:spacing w:line="480" w:lineRule="auto"/>
        <w:rPr>
          <w:rFonts w:cstheme="minorHAnsi"/>
          <w:sz w:val="24"/>
          <w:szCs w:val="24"/>
          <w:shd w:val="clear" w:color="auto" w:fill="FFFFFF"/>
        </w:rPr>
      </w:pPr>
      <w:r w:rsidRPr="00721590">
        <w:rPr>
          <w:color w:val="000000"/>
          <w:sz w:val="27"/>
          <w:szCs w:val="27"/>
          <w:shd w:val="clear" w:color="auto" w:fill="FFFFFF"/>
        </w:rPr>
        <w:t>Venables W.N. and B. D. Ripley. 2002. </w:t>
      </w:r>
      <w:r w:rsidRPr="00721590">
        <w:rPr>
          <w:rStyle w:val="Emphasis"/>
          <w:color w:val="000000"/>
          <w:sz w:val="27"/>
          <w:szCs w:val="27"/>
          <w:shd w:val="clear" w:color="auto" w:fill="FFFFFF"/>
        </w:rPr>
        <w:t>Modern Applied Statistics with S</w:t>
      </w:r>
      <w:r w:rsidRPr="00721590">
        <w:rPr>
          <w:color w:val="000000"/>
          <w:sz w:val="27"/>
          <w:szCs w:val="27"/>
          <w:shd w:val="clear" w:color="auto" w:fill="FFFFFF"/>
        </w:rPr>
        <w:t>, Fourth edition. Springer, New York.</w:t>
      </w:r>
    </w:p>
    <w:p w14:paraId="2E8B2876" w14:textId="7628A335" w:rsidR="00311FF1" w:rsidRPr="00721590" w:rsidRDefault="00311FF1" w:rsidP="003D676E">
      <w:pPr>
        <w:spacing w:line="480" w:lineRule="auto"/>
        <w:rPr>
          <w:rFonts w:cstheme="minorHAnsi"/>
          <w:sz w:val="24"/>
          <w:szCs w:val="24"/>
          <w:shd w:val="clear" w:color="auto" w:fill="FFFFFF"/>
        </w:rPr>
      </w:pPr>
      <w:r w:rsidRPr="00721590">
        <w:rPr>
          <w:rFonts w:cstheme="minorHAnsi"/>
          <w:sz w:val="24"/>
          <w:szCs w:val="24"/>
          <w:shd w:val="clear" w:color="auto" w:fill="FFFFFF"/>
        </w:rPr>
        <w:t>Ward, G. M., P. M. Harris, and A. K. Ward</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2005.  Chapter 4</w:t>
      </w:r>
      <w:r w:rsidR="00FA51AE" w:rsidRPr="00721590">
        <w:rPr>
          <w:rFonts w:cstheme="minorHAnsi"/>
          <w:sz w:val="24"/>
          <w:szCs w:val="24"/>
          <w:shd w:val="clear" w:color="auto" w:fill="FFFFFF"/>
        </w:rPr>
        <w:t>:</w:t>
      </w:r>
      <w:r w:rsidRPr="00721590">
        <w:rPr>
          <w:rFonts w:cstheme="minorHAnsi"/>
          <w:sz w:val="24"/>
          <w:szCs w:val="24"/>
          <w:shd w:val="clear" w:color="auto" w:fill="FFFFFF"/>
        </w:rPr>
        <w:t xml:space="preserve"> Gulf Coast Rivers of the Southeastern United States </w:t>
      </w:r>
      <w:r w:rsidRPr="00721590">
        <w:rPr>
          <w:rFonts w:cstheme="minorHAnsi"/>
          <w:i/>
          <w:iCs/>
          <w:sz w:val="24"/>
          <w:szCs w:val="24"/>
          <w:shd w:val="clear" w:color="auto" w:fill="FFFFFF"/>
        </w:rPr>
        <w:t>in</w:t>
      </w:r>
      <w:r w:rsidRPr="00721590">
        <w:rPr>
          <w:rFonts w:cstheme="minorHAnsi"/>
          <w:sz w:val="24"/>
          <w:szCs w:val="24"/>
          <w:shd w:val="clear" w:color="auto" w:fill="FFFFFF"/>
        </w:rPr>
        <w:t xml:space="preserve"> Rivers of North American. A. C. </w:t>
      </w:r>
      <w:proofErr w:type="spellStart"/>
      <w:r w:rsidRPr="00721590">
        <w:rPr>
          <w:rFonts w:cstheme="minorHAnsi"/>
          <w:sz w:val="24"/>
          <w:szCs w:val="24"/>
          <w:shd w:val="clear" w:color="auto" w:fill="FFFFFF"/>
        </w:rPr>
        <w:t>Benke</w:t>
      </w:r>
      <w:proofErr w:type="spellEnd"/>
      <w:r w:rsidRPr="00721590">
        <w:rPr>
          <w:rFonts w:cstheme="minorHAnsi"/>
          <w:sz w:val="24"/>
          <w:szCs w:val="24"/>
          <w:shd w:val="clear" w:color="auto" w:fill="FFFFFF"/>
        </w:rPr>
        <w:t xml:space="preserve"> and C. E. Cushing editors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Elsevier.</w:t>
      </w:r>
    </w:p>
    <w:p w14:paraId="0948465F" w14:textId="771CE5D7" w:rsidR="003F4DD7" w:rsidRPr="00721590" w:rsidRDefault="007E796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Wilberg</w:t>
      </w:r>
      <w:proofErr w:type="spellEnd"/>
      <w:r w:rsidRPr="00721590">
        <w:rPr>
          <w:rFonts w:cstheme="minorHAnsi"/>
          <w:sz w:val="24"/>
          <w:szCs w:val="24"/>
          <w:shd w:val="clear" w:color="auto" w:fill="FFFFFF"/>
        </w:rPr>
        <w:t xml:space="preserve">, M. J., M. E. Livings, J. S. </w:t>
      </w:r>
      <w:proofErr w:type="spellStart"/>
      <w:r w:rsidRPr="00721590">
        <w:rPr>
          <w:rFonts w:cstheme="minorHAnsi"/>
          <w:sz w:val="24"/>
          <w:szCs w:val="24"/>
          <w:shd w:val="clear" w:color="auto" w:fill="FFFFFF"/>
        </w:rPr>
        <w:t>Barkman</w:t>
      </w:r>
      <w:proofErr w:type="spellEnd"/>
      <w:r w:rsidRPr="00721590">
        <w:rPr>
          <w:rFonts w:cstheme="minorHAnsi"/>
          <w:sz w:val="24"/>
          <w:szCs w:val="24"/>
          <w:shd w:val="clear" w:color="auto" w:fill="FFFFFF"/>
        </w:rPr>
        <w:t>, B. T.  Morris,</w:t>
      </w:r>
      <w:r w:rsidR="003F4DD7" w:rsidRPr="00721590">
        <w:rPr>
          <w:rFonts w:cstheme="minorHAnsi"/>
          <w:sz w:val="24"/>
          <w:szCs w:val="24"/>
          <w:shd w:val="clear" w:color="auto" w:fill="FFFFFF"/>
        </w:rPr>
        <w:t xml:space="preserve"> and </w:t>
      </w:r>
      <w:r w:rsidRPr="00721590">
        <w:rPr>
          <w:rFonts w:cstheme="minorHAnsi"/>
          <w:sz w:val="24"/>
          <w:szCs w:val="24"/>
          <w:shd w:val="clear" w:color="auto" w:fill="FFFFFF"/>
        </w:rPr>
        <w:t xml:space="preserve">J. M. Robinson. </w:t>
      </w:r>
      <w:r w:rsidR="003F4DD7" w:rsidRPr="00721590">
        <w:rPr>
          <w:rFonts w:cstheme="minorHAnsi"/>
          <w:sz w:val="24"/>
          <w:szCs w:val="24"/>
          <w:shd w:val="clear" w:color="auto" w:fill="FFFFFF"/>
        </w:rPr>
        <w:t>2011. Overfishing, disease, habitat loss, and potential extirpation of oysters in upper Chesapeake Bay. </w:t>
      </w:r>
      <w:r w:rsidR="003F4DD7" w:rsidRPr="00721590">
        <w:rPr>
          <w:rFonts w:cstheme="minorHAnsi"/>
          <w:i/>
          <w:iCs/>
          <w:sz w:val="24"/>
          <w:szCs w:val="24"/>
          <w:shd w:val="clear" w:color="auto" w:fill="FFFFFF"/>
        </w:rPr>
        <w:t>Marine Ecology Progress Series</w:t>
      </w:r>
      <w:r w:rsidR="003F4DD7" w:rsidRPr="00721590">
        <w:rPr>
          <w:rFonts w:cstheme="minorHAnsi"/>
          <w:sz w:val="24"/>
          <w:szCs w:val="24"/>
          <w:shd w:val="clear" w:color="auto" w:fill="FFFFFF"/>
        </w:rPr>
        <w:t> </w:t>
      </w:r>
      <w:r w:rsidR="003F4DD7" w:rsidRPr="00721590">
        <w:rPr>
          <w:rFonts w:cstheme="minorHAnsi"/>
          <w:iCs/>
          <w:sz w:val="24"/>
          <w:szCs w:val="24"/>
          <w:shd w:val="clear" w:color="auto" w:fill="FFFFFF"/>
        </w:rPr>
        <w:t>436</w:t>
      </w:r>
      <w:r w:rsidRPr="00721590">
        <w:rPr>
          <w:rFonts w:cstheme="minorHAnsi"/>
          <w:sz w:val="24"/>
          <w:szCs w:val="24"/>
          <w:shd w:val="clear" w:color="auto" w:fill="FFFFFF"/>
        </w:rPr>
        <w:t xml:space="preserve">: </w:t>
      </w:r>
      <w:r w:rsidR="003F4DD7" w:rsidRPr="00721590">
        <w:rPr>
          <w:rFonts w:cstheme="minorHAnsi"/>
          <w:sz w:val="24"/>
          <w:szCs w:val="24"/>
          <w:shd w:val="clear" w:color="auto" w:fill="FFFFFF"/>
        </w:rPr>
        <w:t>131-144.</w:t>
      </w:r>
    </w:p>
    <w:p w14:paraId="34C05393" w14:textId="5F38F40D" w:rsidR="003F4DD7" w:rsidRPr="003E7558" w:rsidRDefault="003F4DD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Wilberg</w:t>
      </w:r>
      <w:proofErr w:type="spellEnd"/>
      <w:r w:rsidRPr="00721590">
        <w:rPr>
          <w:rFonts w:cstheme="minorHAnsi"/>
          <w:sz w:val="24"/>
          <w:szCs w:val="24"/>
          <w:shd w:val="clear" w:color="auto" w:fill="FFFFFF"/>
        </w:rPr>
        <w:t xml:space="preserve">, M.J., </w:t>
      </w:r>
      <w:proofErr w:type="spellStart"/>
      <w:r w:rsidRPr="00721590">
        <w:rPr>
          <w:rFonts w:cstheme="minorHAnsi"/>
          <w:sz w:val="24"/>
          <w:szCs w:val="24"/>
          <w:shd w:val="clear" w:color="auto" w:fill="FFFFFF"/>
        </w:rPr>
        <w:t>Wiedenmann</w:t>
      </w:r>
      <w:proofErr w:type="spellEnd"/>
      <w:r w:rsidRPr="003E7558">
        <w:rPr>
          <w:rFonts w:cstheme="minorHAnsi"/>
          <w:sz w:val="24"/>
          <w:szCs w:val="24"/>
          <w:shd w:val="clear" w:color="auto" w:fill="FFFFFF"/>
        </w:rPr>
        <w:t>, J.R. and Robinson, J.M., 2013. Sustainable exploitation and management of autogenic ecosystem engineers: application to oysters in Chesapeake Bay. </w:t>
      </w:r>
      <w:r w:rsidRPr="003E7558">
        <w:rPr>
          <w:rFonts w:cstheme="minorHAnsi"/>
          <w:i/>
          <w:iCs/>
          <w:sz w:val="24"/>
          <w:szCs w:val="24"/>
          <w:shd w:val="clear" w:color="auto" w:fill="FFFFFF"/>
        </w:rPr>
        <w:t>Ecological applications</w:t>
      </w:r>
      <w:r w:rsidRPr="003E7558">
        <w:rPr>
          <w:rFonts w:cstheme="minorHAnsi"/>
          <w:sz w:val="24"/>
          <w:szCs w:val="24"/>
          <w:shd w:val="clear" w:color="auto" w:fill="FFFFFF"/>
        </w:rPr>
        <w:t> 23</w:t>
      </w:r>
      <w:r w:rsidR="003D676E" w:rsidRPr="003E7558">
        <w:rPr>
          <w:rFonts w:cstheme="minorHAnsi"/>
          <w:sz w:val="24"/>
          <w:szCs w:val="24"/>
          <w:shd w:val="clear" w:color="auto" w:fill="FFFFFF"/>
        </w:rPr>
        <w:t>:</w:t>
      </w:r>
      <w:r w:rsidRPr="003E7558">
        <w:rPr>
          <w:rFonts w:cstheme="minorHAnsi"/>
          <w:sz w:val="24"/>
          <w:szCs w:val="24"/>
          <w:shd w:val="clear" w:color="auto" w:fill="FFFFFF"/>
        </w:rPr>
        <w:t>766-776.</w:t>
      </w:r>
    </w:p>
    <w:p w14:paraId="26F7852B" w14:textId="2B1F8B4E" w:rsidR="00C85A99" w:rsidRPr="003E7558" w:rsidRDefault="00C85A99" w:rsidP="003D676E">
      <w:pPr>
        <w:spacing w:line="480" w:lineRule="auto"/>
        <w:rPr>
          <w:rFonts w:cstheme="minorHAnsi"/>
          <w:sz w:val="24"/>
          <w:szCs w:val="24"/>
          <w:shd w:val="clear" w:color="auto" w:fill="FFFFFF"/>
        </w:rPr>
      </w:pPr>
      <w:r w:rsidRPr="003E7558">
        <w:rPr>
          <w:rFonts w:cstheme="minorHAnsi"/>
          <w:shd w:val="clear" w:color="auto" w:fill="FFFFFF"/>
        </w:rPr>
        <w:t>Windle, A.E., Poulin, S.K., Johnston, D.W. and Ridge, J.T., 2019. Rapid and Accurate Monitoring of Intertidal Oyster Reef Habitat Using Unoccupied Aircraft Systems and Structure from Motion. </w:t>
      </w:r>
      <w:r w:rsidRPr="003E7558">
        <w:rPr>
          <w:rFonts w:cstheme="minorHAnsi"/>
          <w:i/>
          <w:iCs/>
          <w:shd w:val="clear" w:color="auto" w:fill="FFFFFF"/>
        </w:rPr>
        <w:t>Remote Sensing</w:t>
      </w:r>
      <w:r w:rsidR="00541EFD">
        <w:rPr>
          <w:rFonts w:cstheme="minorHAnsi"/>
          <w:i/>
          <w:iCs/>
          <w:shd w:val="clear" w:color="auto" w:fill="FFFFFF"/>
        </w:rPr>
        <w:t>.</w:t>
      </w:r>
      <w:r w:rsidRPr="003E7558">
        <w:rPr>
          <w:rFonts w:cstheme="minorHAnsi"/>
          <w:shd w:val="clear" w:color="auto" w:fill="FFFFFF"/>
        </w:rPr>
        <w:t> </w:t>
      </w:r>
      <w:r w:rsidRPr="00541EFD">
        <w:rPr>
          <w:rFonts w:cstheme="minorHAnsi"/>
          <w:shd w:val="clear" w:color="auto" w:fill="FFFFFF"/>
        </w:rPr>
        <w:t>11</w:t>
      </w:r>
      <w:r w:rsidR="00541EFD">
        <w:rPr>
          <w:rFonts w:cstheme="minorHAnsi"/>
          <w:shd w:val="clear" w:color="auto" w:fill="FFFFFF"/>
        </w:rPr>
        <w:t>:</w:t>
      </w:r>
      <w:r w:rsidRPr="00541EFD">
        <w:rPr>
          <w:rFonts w:cstheme="minorHAnsi"/>
          <w:shd w:val="clear" w:color="auto" w:fill="FFFFFF"/>
        </w:rPr>
        <w:t>2394</w:t>
      </w:r>
      <w:r w:rsidRPr="003E7558">
        <w:rPr>
          <w:rFonts w:cstheme="minorHAnsi"/>
          <w:shd w:val="clear" w:color="auto" w:fill="FFFFFF"/>
        </w:rPr>
        <w:t>.</w:t>
      </w:r>
    </w:p>
    <w:p w14:paraId="52BFBB3F" w14:textId="77777777" w:rsidR="00C85A99" w:rsidRPr="003E7558" w:rsidRDefault="003F4DD7" w:rsidP="003D676E">
      <w:pPr>
        <w:spacing w:line="480" w:lineRule="auto"/>
        <w:rPr>
          <w:rFonts w:cstheme="minorHAnsi"/>
          <w:sz w:val="24"/>
          <w:szCs w:val="24"/>
        </w:rPr>
      </w:pPr>
      <w:r w:rsidRPr="003E7558">
        <w:rPr>
          <w:rFonts w:cstheme="minorHAnsi"/>
          <w:sz w:val="24"/>
          <w:szCs w:val="24"/>
        </w:rPr>
        <w:t xml:space="preserve">Wright, E. E., A. C. Hine, S. L. </w:t>
      </w:r>
      <w:proofErr w:type="spellStart"/>
      <w:r w:rsidRPr="003E7558">
        <w:rPr>
          <w:rFonts w:cstheme="minorHAnsi"/>
          <w:sz w:val="24"/>
          <w:szCs w:val="24"/>
        </w:rPr>
        <w:t>Goodbred</w:t>
      </w:r>
      <w:proofErr w:type="spellEnd"/>
      <w:r w:rsidRPr="003E7558">
        <w:rPr>
          <w:rFonts w:cstheme="minorHAnsi"/>
          <w:sz w:val="24"/>
          <w:szCs w:val="24"/>
        </w:rPr>
        <w:t>, and S. D. Locker. 2005. The effect of sea-level and climate change on the development of a mixed siliciclastic</w:t>
      </w:r>
      <w:r w:rsidR="008B7BD1" w:rsidRPr="003E7558">
        <w:rPr>
          <w:rFonts w:cstheme="minorHAnsi"/>
          <w:sz w:val="24"/>
          <w:szCs w:val="24"/>
        </w:rPr>
        <w:t xml:space="preserve"> </w:t>
      </w:r>
      <w:r w:rsidRPr="003E7558">
        <w:rPr>
          <w:rFonts w:cstheme="minorHAnsi"/>
          <w:sz w:val="24"/>
          <w:szCs w:val="24"/>
        </w:rPr>
        <w:t>carbonate, deltaic coastline: Suwannee River, Florida, USA. Journal of Sedimentary Research 75:621–635.</w:t>
      </w:r>
    </w:p>
    <w:p w14:paraId="10F3E353" w14:textId="2DF14E3E" w:rsidR="005D6337" w:rsidRDefault="00514F5D" w:rsidP="003D676E">
      <w:pPr>
        <w:spacing w:line="480" w:lineRule="auto"/>
        <w:rPr>
          <w:ins w:id="130" w:author="Latysh, Natalie" w:date="2020-01-29T14:03:00Z"/>
          <w:rFonts w:cstheme="minorHAnsi"/>
          <w:iCs/>
          <w:sz w:val="24"/>
          <w:szCs w:val="24"/>
        </w:rPr>
      </w:pPr>
      <w:r w:rsidRPr="003E7558">
        <w:rPr>
          <w:rFonts w:cstheme="minorHAnsi"/>
          <w:iCs/>
          <w:sz w:val="24"/>
          <w:szCs w:val="24"/>
        </w:rPr>
        <w:lastRenderedPageBreak/>
        <w:t xml:space="preserve">Zu </w:t>
      </w:r>
      <w:proofErr w:type="spellStart"/>
      <w:r w:rsidRPr="003E7558">
        <w:rPr>
          <w:rFonts w:cstheme="minorHAnsi"/>
          <w:iCs/>
          <w:sz w:val="24"/>
          <w:szCs w:val="24"/>
        </w:rPr>
        <w:t>Ermgassen</w:t>
      </w:r>
      <w:proofErr w:type="spellEnd"/>
      <w:r w:rsidRPr="003E7558">
        <w:rPr>
          <w:rFonts w:cstheme="minorHAnsi"/>
          <w:iCs/>
          <w:sz w:val="24"/>
          <w:szCs w:val="24"/>
        </w:rPr>
        <w:t xml:space="preserve">, P.S., M. D. Spalding, B. Blake, L. D. Coen, B. </w:t>
      </w:r>
      <w:proofErr w:type="spellStart"/>
      <w:r w:rsidRPr="003E7558">
        <w:rPr>
          <w:rFonts w:cstheme="minorHAnsi"/>
          <w:iCs/>
          <w:sz w:val="24"/>
          <w:szCs w:val="24"/>
        </w:rPr>
        <w:t>Dumbauld</w:t>
      </w:r>
      <w:proofErr w:type="spellEnd"/>
      <w:r w:rsidRPr="003E7558">
        <w:rPr>
          <w:rFonts w:cstheme="minorHAnsi"/>
          <w:iCs/>
          <w:sz w:val="24"/>
          <w:szCs w:val="24"/>
        </w:rPr>
        <w:t xml:space="preserve">, S. Geiger, J. H. Grabowski, R. Grizzle, M. Luckenbach, K. </w:t>
      </w:r>
      <w:r w:rsidR="001B76FB" w:rsidRPr="003E7558">
        <w:rPr>
          <w:rFonts w:cstheme="minorHAnsi"/>
          <w:iCs/>
          <w:sz w:val="24"/>
          <w:szCs w:val="24"/>
        </w:rPr>
        <w:t>McGraw,</w:t>
      </w:r>
      <w:r w:rsidRPr="003E7558">
        <w:rPr>
          <w:rFonts w:cstheme="minorHAnsi"/>
          <w:iCs/>
          <w:sz w:val="24"/>
          <w:szCs w:val="24"/>
        </w:rPr>
        <w:t xml:space="preserve"> and W. Rodney. 2012. Historical ecology with real numbers: past and present extent and biomass of an </w:t>
      </w:r>
      <w:proofErr w:type="spellStart"/>
      <w:r w:rsidRPr="003E7558">
        <w:rPr>
          <w:rFonts w:cstheme="minorHAnsi"/>
          <w:iCs/>
          <w:sz w:val="24"/>
          <w:szCs w:val="24"/>
        </w:rPr>
        <w:t>imperilled</w:t>
      </w:r>
      <w:proofErr w:type="spellEnd"/>
      <w:r w:rsidRPr="003E7558">
        <w:rPr>
          <w:rFonts w:cstheme="minorHAnsi"/>
          <w:iCs/>
          <w:sz w:val="24"/>
          <w:szCs w:val="24"/>
        </w:rPr>
        <w:t xml:space="preserve"> estuarine habitat. Proceedings of the Royal Society B: Biological Sciences, 279:3393-3400.</w:t>
      </w:r>
    </w:p>
    <w:p w14:paraId="3FB1A7CB" w14:textId="77777777" w:rsidR="00971DE5" w:rsidRPr="00721590" w:rsidRDefault="00971DE5" w:rsidP="00971DE5">
      <w:pPr>
        <w:spacing w:line="480" w:lineRule="auto"/>
        <w:rPr>
          <w:moveTo w:id="131" w:author="Latysh, Natalie" w:date="2020-01-29T14:03:00Z"/>
          <w:rFonts w:cstheme="minorHAnsi"/>
          <w:iCs/>
          <w:sz w:val="24"/>
          <w:szCs w:val="24"/>
        </w:rPr>
      </w:pPr>
      <w:moveToRangeStart w:id="132" w:author="Latysh, Natalie" w:date="2020-01-29T14:03:00Z" w:name="move31199007"/>
      <w:proofErr w:type="spellStart"/>
      <w:moveTo w:id="133" w:author="Latysh, Natalie" w:date="2020-01-29T14:03:00Z">
        <w:r w:rsidRPr="00721590">
          <w:rPr>
            <w:rFonts w:cstheme="minorHAnsi"/>
            <w:iCs/>
            <w:sz w:val="24"/>
            <w:szCs w:val="24"/>
          </w:rPr>
          <w:t>Zuur</w:t>
        </w:r>
        <w:proofErr w:type="spellEnd"/>
        <w:r w:rsidRPr="00721590">
          <w:rPr>
            <w:rFonts w:cstheme="minorHAnsi"/>
            <w:iCs/>
            <w:sz w:val="24"/>
            <w:szCs w:val="24"/>
          </w:rPr>
          <w:t xml:space="preserve">, A. F., J. M. </w:t>
        </w:r>
        <w:proofErr w:type="spellStart"/>
        <w:r w:rsidRPr="00721590">
          <w:rPr>
            <w:rFonts w:cstheme="minorHAnsi"/>
            <w:iCs/>
            <w:sz w:val="24"/>
            <w:szCs w:val="24"/>
          </w:rPr>
          <w:t>Hilbe</w:t>
        </w:r>
        <w:proofErr w:type="spellEnd"/>
        <w:r w:rsidRPr="00721590">
          <w:rPr>
            <w:rFonts w:cstheme="minorHAnsi"/>
            <w:iCs/>
            <w:sz w:val="24"/>
            <w:szCs w:val="24"/>
          </w:rPr>
          <w:t xml:space="preserve">, and E. N </w:t>
        </w:r>
        <w:proofErr w:type="spellStart"/>
        <w:r w:rsidRPr="00721590">
          <w:rPr>
            <w:rFonts w:cstheme="minorHAnsi"/>
            <w:iCs/>
            <w:sz w:val="24"/>
            <w:szCs w:val="24"/>
          </w:rPr>
          <w:t>Ieno</w:t>
        </w:r>
        <w:proofErr w:type="spellEnd"/>
        <w:r w:rsidRPr="00721590">
          <w:rPr>
            <w:rFonts w:cstheme="minorHAnsi"/>
            <w:iCs/>
            <w:sz w:val="24"/>
            <w:szCs w:val="24"/>
          </w:rPr>
          <w:t>.    2013.  A beginner’s guide to GLM and GLMM with R.  Highland Statistics LTD.  Newburgh, United Kingdom.</w:t>
        </w:r>
      </w:moveTo>
    </w:p>
    <w:moveToRangeEnd w:id="132"/>
    <w:p w14:paraId="1D535E91" w14:textId="77777777" w:rsidR="00971DE5" w:rsidRPr="003E7558" w:rsidRDefault="00971DE5" w:rsidP="003D676E">
      <w:pPr>
        <w:spacing w:line="480" w:lineRule="auto"/>
        <w:rPr>
          <w:rFonts w:cstheme="minorHAnsi"/>
          <w:sz w:val="24"/>
          <w:szCs w:val="24"/>
        </w:rPr>
      </w:pPr>
    </w:p>
    <w:p w14:paraId="62C36C80" w14:textId="6F3F2F98" w:rsidR="00C85A99" w:rsidRPr="00721590" w:rsidRDefault="00C85A99" w:rsidP="003D676E">
      <w:pPr>
        <w:spacing w:line="480" w:lineRule="auto"/>
        <w:rPr>
          <w:rFonts w:cstheme="minorHAnsi"/>
          <w:iCs/>
          <w:sz w:val="24"/>
          <w:szCs w:val="24"/>
        </w:rPr>
      </w:pPr>
      <w:proofErr w:type="spellStart"/>
      <w:r w:rsidRPr="003E7558">
        <w:rPr>
          <w:rFonts w:cstheme="minorHAnsi"/>
          <w:iCs/>
          <w:sz w:val="24"/>
          <w:szCs w:val="24"/>
        </w:rPr>
        <w:t>Zuur</w:t>
      </w:r>
      <w:proofErr w:type="spellEnd"/>
      <w:r w:rsidRPr="003E7558">
        <w:rPr>
          <w:rFonts w:cstheme="minorHAnsi"/>
          <w:iCs/>
          <w:sz w:val="24"/>
          <w:szCs w:val="24"/>
        </w:rPr>
        <w:t xml:space="preserve">, A. F., E. N. </w:t>
      </w:r>
      <w:proofErr w:type="spellStart"/>
      <w:r w:rsidRPr="003E7558">
        <w:rPr>
          <w:rFonts w:cstheme="minorHAnsi"/>
          <w:iCs/>
          <w:sz w:val="24"/>
          <w:szCs w:val="24"/>
        </w:rPr>
        <w:t>Ieno</w:t>
      </w:r>
      <w:proofErr w:type="spellEnd"/>
      <w:r w:rsidRPr="003E7558">
        <w:rPr>
          <w:rFonts w:cstheme="minorHAnsi"/>
          <w:iCs/>
          <w:sz w:val="24"/>
          <w:szCs w:val="24"/>
        </w:rPr>
        <w:t xml:space="preserve">, N. J. </w:t>
      </w:r>
      <w:r w:rsidRPr="00721590">
        <w:rPr>
          <w:rFonts w:cstheme="minorHAnsi"/>
          <w:iCs/>
          <w:sz w:val="24"/>
          <w:szCs w:val="24"/>
        </w:rPr>
        <w:t xml:space="preserve">Walker, A. A. </w:t>
      </w:r>
      <w:proofErr w:type="spellStart"/>
      <w:r w:rsidRPr="00721590">
        <w:rPr>
          <w:rFonts w:cstheme="minorHAnsi"/>
          <w:iCs/>
          <w:sz w:val="24"/>
          <w:szCs w:val="24"/>
        </w:rPr>
        <w:t>Saveliev</w:t>
      </w:r>
      <w:proofErr w:type="spellEnd"/>
      <w:r w:rsidRPr="00721590">
        <w:rPr>
          <w:rFonts w:cstheme="minorHAnsi"/>
          <w:iCs/>
          <w:sz w:val="24"/>
          <w:szCs w:val="24"/>
        </w:rPr>
        <w:t>, G. M. Smith.  2009.  Mixed effect models and extensions in ecology with R.  Springer Science and Business Media.</w:t>
      </w:r>
    </w:p>
    <w:p w14:paraId="63623B85" w14:textId="5F174FEA" w:rsidR="00C85A99" w:rsidRPr="00721590" w:rsidDel="00971DE5" w:rsidRDefault="00C85A99" w:rsidP="003D676E">
      <w:pPr>
        <w:spacing w:line="480" w:lineRule="auto"/>
        <w:rPr>
          <w:moveFrom w:id="134" w:author="Latysh, Natalie" w:date="2020-01-29T14:03:00Z"/>
          <w:rFonts w:cstheme="minorHAnsi"/>
          <w:iCs/>
          <w:sz w:val="24"/>
          <w:szCs w:val="24"/>
        </w:rPr>
      </w:pPr>
      <w:moveFromRangeStart w:id="135" w:author="Latysh, Natalie" w:date="2020-01-29T14:03:00Z" w:name="move31199007"/>
      <w:moveFrom w:id="136" w:author="Latysh, Natalie" w:date="2020-01-29T14:03:00Z">
        <w:r w:rsidRPr="00721590" w:rsidDel="00971DE5">
          <w:rPr>
            <w:rFonts w:cstheme="minorHAnsi"/>
            <w:iCs/>
            <w:sz w:val="24"/>
            <w:szCs w:val="24"/>
          </w:rPr>
          <w:t>Zuur, A. F., J. M. Hilbe, and E. N Ieno.    2013.  A beginner’s guide to GLM and GLMM with R.  Highland Statistics LTD.  Newburgh, United Kingdom.</w:t>
        </w:r>
      </w:moveFrom>
    </w:p>
    <w:moveFromRangeEnd w:id="135"/>
    <w:p w14:paraId="2862D590" w14:textId="77777777" w:rsidR="00E8272A" w:rsidRPr="00721590" w:rsidRDefault="00E8272A" w:rsidP="009D4EA6">
      <w:pPr>
        <w:spacing w:after="0" w:line="480" w:lineRule="auto"/>
        <w:rPr>
          <w:rFonts w:cstheme="minorHAnsi"/>
          <w:iCs/>
          <w:sz w:val="24"/>
          <w:szCs w:val="24"/>
        </w:rPr>
      </w:pPr>
    </w:p>
    <w:p w14:paraId="1963C2F4" w14:textId="77777777" w:rsidR="00E8272A" w:rsidRPr="00721590" w:rsidRDefault="00E8272A" w:rsidP="009D4EA6">
      <w:pPr>
        <w:spacing w:after="0" w:line="480" w:lineRule="auto"/>
        <w:rPr>
          <w:rFonts w:cstheme="minorHAnsi"/>
          <w:iCs/>
          <w:sz w:val="24"/>
          <w:szCs w:val="24"/>
        </w:rPr>
      </w:pPr>
    </w:p>
    <w:p w14:paraId="5FD799A5" w14:textId="77777777" w:rsidR="00E8272A" w:rsidRPr="00721590" w:rsidRDefault="00E8272A" w:rsidP="009D4EA6">
      <w:pPr>
        <w:spacing w:after="0" w:line="480" w:lineRule="auto"/>
        <w:rPr>
          <w:rFonts w:cstheme="minorHAnsi"/>
          <w:iCs/>
          <w:sz w:val="24"/>
          <w:szCs w:val="24"/>
        </w:rPr>
      </w:pPr>
    </w:p>
    <w:p w14:paraId="03FFF0B6" w14:textId="77777777" w:rsidR="00E8272A" w:rsidRPr="00721590" w:rsidRDefault="00E8272A" w:rsidP="009D4EA6">
      <w:pPr>
        <w:spacing w:after="0" w:line="480" w:lineRule="auto"/>
        <w:rPr>
          <w:rFonts w:cstheme="minorHAnsi"/>
          <w:iCs/>
          <w:sz w:val="24"/>
          <w:szCs w:val="24"/>
        </w:rPr>
      </w:pPr>
    </w:p>
    <w:p w14:paraId="49DF66AF" w14:textId="77777777" w:rsidR="005C0C6D" w:rsidRPr="00721590" w:rsidRDefault="005C0C6D" w:rsidP="009D4EA6">
      <w:pPr>
        <w:spacing w:after="0" w:line="480" w:lineRule="auto"/>
        <w:rPr>
          <w:rFonts w:cstheme="minorHAnsi"/>
          <w:iCs/>
          <w:sz w:val="24"/>
          <w:szCs w:val="24"/>
        </w:rPr>
      </w:pPr>
    </w:p>
    <w:p w14:paraId="15A38C61" w14:textId="77777777" w:rsidR="005C0C6D" w:rsidRPr="00721590" w:rsidRDefault="005C0C6D" w:rsidP="009D4EA6">
      <w:pPr>
        <w:spacing w:after="0" w:line="480" w:lineRule="auto"/>
        <w:rPr>
          <w:rFonts w:cstheme="minorHAnsi"/>
          <w:iCs/>
          <w:sz w:val="24"/>
          <w:szCs w:val="24"/>
        </w:rPr>
      </w:pPr>
    </w:p>
    <w:p w14:paraId="6136B3F9" w14:textId="77777777" w:rsidR="00541EFD" w:rsidRDefault="00541EFD" w:rsidP="00E9381E">
      <w:pPr>
        <w:spacing w:after="0" w:line="480" w:lineRule="auto"/>
        <w:rPr>
          <w:rFonts w:cstheme="minorHAnsi"/>
          <w:iCs/>
          <w:sz w:val="24"/>
          <w:szCs w:val="24"/>
        </w:rPr>
      </w:pPr>
    </w:p>
    <w:p w14:paraId="0588CC92" w14:textId="77777777" w:rsidR="00541EFD" w:rsidRDefault="00541EFD" w:rsidP="00E9381E">
      <w:pPr>
        <w:spacing w:after="0" w:line="480" w:lineRule="auto"/>
        <w:rPr>
          <w:rFonts w:cstheme="minorHAnsi"/>
          <w:iCs/>
          <w:sz w:val="24"/>
          <w:szCs w:val="24"/>
        </w:rPr>
      </w:pPr>
    </w:p>
    <w:p w14:paraId="796B003D" w14:textId="77777777" w:rsidR="00541EFD" w:rsidRDefault="00541EFD" w:rsidP="00E9381E">
      <w:pPr>
        <w:spacing w:after="0" w:line="480" w:lineRule="auto"/>
        <w:rPr>
          <w:rFonts w:cstheme="minorHAnsi"/>
          <w:iCs/>
          <w:sz w:val="24"/>
          <w:szCs w:val="24"/>
        </w:rPr>
      </w:pPr>
    </w:p>
    <w:p w14:paraId="220F4612" w14:textId="4576CB88" w:rsidR="00E8272A" w:rsidRPr="00721590" w:rsidRDefault="00EC66C9" w:rsidP="00E9381E">
      <w:pPr>
        <w:spacing w:after="0" w:line="480" w:lineRule="auto"/>
        <w:rPr>
          <w:rFonts w:cstheme="minorHAnsi"/>
          <w:iCs/>
          <w:sz w:val="24"/>
          <w:szCs w:val="24"/>
        </w:rPr>
      </w:pPr>
      <w:r w:rsidRPr="00721590">
        <w:rPr>
          <w:rFonts w:cstheme="minorHAnsi"/>
          <w:iCs/>
          <w:sz w:val="24"/>
          <w:szCs w:val="24"/>
        </w:rPr>
        <w:lastRenderedPageBreak/>
        <w:t>Figure 1.</w:t>
      </w:r>
      <w:r w:rsidR="005D6337" w:rsidRPr="00721590">
        <w:rPr>
          <w:rFonts w:cstheme="minorHAnsi"/>
          <w:iCs/>
          <w:sz w:val="24"/>
          <w:szCs w:val="24"/>
        </w:rPr>
        <w:t xml:space="preserve"> </w:t>
      </w:r>
      <w:r w:rsidR="00B96DB1" w:rsidRPr="00721590">
        <w:rPr>
          <w:rFonts w:cstheme="minorHAnsi"/>
          <w:iCs/>
          <w:sz w:val="24"/>
          <w:szCs w:val="24"/>
        </w:rPr>
        <w:t>Map of the study area, showing locations of sampling sites within localities of major oyster reef complexes. Within each locality, note that transects were placed on reefs representing a gradient from inshore to offshore</w:t>
      </w:r>
      <w:r w:rsidR="001B76FB" w:rsidRPr="00721590">
        <w:rPr>
          <w:rFonts w:cstheme="minorHAnsi"/>
          <w:iCs/>
          <w:sz w:val="24"/>
          <w:szCs w:val="24"/>
        </w:rPr>
        <w:t xml:space="preserve">. </w:t>
      </w:r>
      <w:r w:rsidR="003D676E" w:rsidRPr="00721590">
        <w:rPr>
          <w:rFonts w:cstheme="minorHAnsi"/>
          <w:iCs/>
          <w:sz w:val="24"/>
          <w:szCs w:val="24"/>
        </w:rPr>
        <w:t>For</w:t>
      </w:r>
      <w:r w:rsidR="00B96DB1" w:rsidRPr="00721590">
        <w:rPr>
          <w:rFonts w:cstheme="minorHAnsi"/>
          <w:iCs/>
          <w:sz w:val="24"/>
          <w:szCs w:val="24"/>
        </w:rPr>
        <w:t xml:space="preserve"> offshore reefs, note the coastwise orientation and linearity of reefs</w:t>
      </w:r>
      <w:r w:rsidR="001B76FB" w:rsidRPr="00721590">
        <w:rPr>
          <w:rFonts w:cstheme="minorHAnsi"/>
          <w:iCs/>
          <w:sz w:val="24"/>
          <w:szCs w:val="24"/>
        </w:rPr>
        <w:t xml:space="preserve">. </w:t>
      </w:r>
    </w:p>
    <w:p w14:paraId="1A9825B5" w14:textId="05E69793" w:rsidR="007F7AAF" w:rsidRPr="00721590" w:rsidRDefault="00EC66C9" w:rsidP="00E9381E">
      <w:pPr>
        <w:spacing w:line="480" w:lineRule="auto"/>
        <w:rPr>
          <w:rFonts w:cstheme="minorHAnsi"/>
          <w:iCs/>
          <w:sz w:val="24"/>
          <w:szCs w:val="24"/>
        </w:rPr>
      </w:pPr>
      <w:r w:rsidRPr="00721590">
        <w:rPr>
          <w:rFonts w:cstheme="minorHAnsi"/>
          <w:sz w:val="24"/>
          <w:szCs w:val="24"/>
        </w:rPr>
        <w:t>Figure 2</w:t>
      </w:r>
      <w:r w:rsidR="001B76FB" w:rsidRPr="00721590">
        <w:rPr>
          <w:rFonts w:cstheme="minorHAnsi"/>
          <w:sz w:val="24"/>
          <w:szCs w:val="24"/>
        </w:rPr>
        <w:t xml:space="preserve">. </w:t>
      </w:r>
      <w:r w:rsidRPr="00721590">
        <w:rPr>
          <w:rFonts w:cstheme="minorHAnsi"/>
          <w:sz w:val="24"/>
          <w:szCs w:val="24"/>
        </w:rPr>
        <w:t xml:space="preserve">Histogram of </w:t>
      </w:r>
      <w:r w:rsidR="003D676E" w:rsidRPr="00721590">
        <w:rPr>
          <w:rFonts w:cstheme="minorHAnsi"/>
          <w:sz w:val="24"/>
          <w:szCs w:val="24"/>
        </w:rPr>
        <w:t xml:space="preserve">probability </w:t>
      </w:r>
      <w:r w:rsidRPr="00721590">
        <w:rPr>
          <w:rFonts w:cstheme="minorHAnsi"/>
          <w:sz w:val="24"/>
          <w:szCs w:val="24"/>
        </w:rPr>
        <w:t>density</w:t>
      </w:r>
      <w:r w:rsidR="003D676E" w:rsidRPr="00721590">
        <w:rPr>
          <w:rFonts w:cstheme="minorHAnsi"/>
          <w:sz w:val="24"/>
          <w:szCs w:val="24"/>
        </w:rPr>
        <w:t xml:space="preserve"> function</w:t>
      </w:r>
      <w:r w:rsidRPr="00721590">
        <w:rPr>
          <w:rFonts w:cstheme="minorHAnsi"/>
          <w:sz w:val="24"/>
          <w:szCs w:val="24"/>
        </w:rPr>
        <w:t xml:space="preserve"> (y-axis) of live oysters counted (x-axis)</w:t>
      </w:r>
      <w:r w:rsidR="002C2557" w:rsidRPr="00721590">
        <w:rPr>
          <w:rFonts w:cstheme="minorHAnsi"/>
          <w:sz w:val="24"/>
          <w:szCs w:val="24"/>
        </w:rPr>
        <w:t xml:space="preserve"> on intertidal reefs </w:t>
      </w:r>
      <w:r w:rsidR="009136AE" w:rsidRPr="00721590">
        <w:rPr>
          <w:rFonts w:cstheme="minorHAnsi"/>
          <w:sz w:val="24"/>
          <w:szCs w:val="24"/>
        </w:rPr>
        <w:t>in Suwannee Sound,</w:t>
      </w:r>
      <w:r w:rsidR="002C2557" w:rsidRPr="00721590">
        <w:rPr>
          <w:rFonts w:cstheme="minorHAnsi"/>
          <w:sz w:val="24"/>
          <w:szCs w:val="24"/>
        </w:rPr>
        <w:t xml:space="preserve"> Florida</w:t>
      </w:r>
      <w:r w:rsidR="001B76FB" w:rsidRPr="00721590">
        <w:rPr>
          <w:rFonts w:cstheme="minorHAnsi"/>
          <w:sz w:val="24"/>
          <w:szCs w:val="24"/>
        </w:rPr>
        <w:t xml:space="preserve">. </w:t>
      </w:r>
      <w:r w:rsidRPr="00721590">
        <w:rPr>
          <w:rFonts w:cstheme="minorHAnsi"/>
          <w:sz w:val="24"/>
          <w:szCs w:val="24"/>
        </w:rPr>
        <w:t>The red line represents the predicted density of oyster counts if these data follow a negative binomial distribution</w:t>
      </w:r>
      <w:r w:rsidR="001B76FB" w:rsidRPr="00721590">
        <w:rPr>
          <w:rFonts w:cstheme="minorHAnsi"/>
          <w:sz w:val="24"/>
          <w:szCs w:val="24"/>
        </w:rPr>
        <w:t xml:space="preserve">. </w:t>
      </w:r>
    </w:p>
    <w:p w14:paraId="39DC39A3" w14:textId="573274D8" w:rsidR="00C11832" w:rsidRPr="00721590" w:rsidRDefault="007F7AAF" w:rsidP="00C11832">
      <w:pPr>
        <w:spacing w:line="480" w:lineRule="auto"/>
        <w:rPr>
          <w:rFonts w:cstheme="minorHAnsi"/>
          <w:sz w:val="24"/>
          <w:szCs w:val="24"/>
        </w:rPr>
      </w:pPr>
      <w:r w:rsidRPr="00721590">
        <w:rPr>
          <w:rFonts w:cstheme="minorHAnsi"/>
          <w:iCs/>
          <w:sz w:val="24"/>
          <w:szCs w:val="24"/>
        </w:rPr>
        <w:t>Figure 3</w:t>
      </w:r>
      <w:r w:rsidR="001B76FB" w:rsidRPr="00721590">
        <w:rPr>
          <w:rFonts w:cstheme="minorHAnsi"/>
          <w:iCs/>
          <w:sz w:val="24"/>
          <w:szCs w:val="24"/>
        </w:rPr>
        <w:t xml:space="preserve">. </w:t>
      </w:r>
      <w:r w:rsidRPr="00721590">
        <w:rPr>
          <w:rFonts w:cstheme="minorHAnsi"/>
          <w:iCs/>
          <w:sz w:val="24"/>
          <w:szCs w:val="24"/>
        </w:rPr>
        <w:t>Predicted oyster counts using the best-fit negative binomial model offset by transect length from each locality CK = Cedar Key, CR = Corrigan’s reef, HB = Horseshoe Beach, and LC = Lone Cabbage based on data from 2010-</w:t>
      </w:r>
      <w:commentRangeStart w:id="137"/>
      <w:commentRangeStart w:id="138"/>
      <w:r w:rsidRPr="00721590">
        <w:rPr>
          <w:rFonts w:cstheme="minorHAnsi"/>
          <w:iCs/>
          <w:sz w:val="24"/>
          <w:szCs w:val="24"/>
        </w:rPr>
        <w:t>2019</w:t>
      </w:r>
      <w:commentRangeEnd w:id="137"/>
      <w:r w:rsidR="00971DE5">
        <w:rPr>
          <w:rStyle w:val="CommentReference"/>
        </w:rPr>
        <w:commentReference w:id="137"/>
      </w:r>
      <w:commentRangeEnd w:id="138"/>
      <w:r w:rsidR="00C64B2C">
        <w:rPr>
          <w:rStyle w:val="CommentReference"/>
        </w:rPr>
        <w:commentReference w:id="138"/>
      </w:r>
      <w:r w:rsidR="001B76FB" w:rsidRPr="00721590">
        <w:rPr>
          <w:rFonts w:cstheme="minorHAnsi"/>
          <w:iCs/>
          <w:sz w:val="24"/>
          <w:szCs w:val="24"/>
        </w:rPr>
        <w:t xml:space="preserve">. </w:t>
      </w:r>
      <w:r w:rsidRPr="00721590">
        <w:rPr>
          <w:rFonts w:cstheme="minorHAnsi"/>
          <w:iCs/>
          <w:sz w:val="24"/>
          <w:szCs w:val="24"/>
        </w:rPr>
        <w:t>Colored lines represent Inshore (</w:t>
      </w:r>
      <w:commentRangeStart w:id="140"/>
      <w:commentRangeStart w:id="141"/>
      <w:r w:rsidRPr="00721590">
        <w:rPr>
          <w:rFonts w:cstheme="minorHAnsi"/>
          <w:iCs/>
          <w:sz w:val="24"/>
          <w:szCs w:val="24"/>
        </w:rPr>
        <w:t>red</w:t>
      </w:r>
      <w:commentRangeEnd w:id="140"/>
      <w:r w:rsidR="00971DE5">
        <w:rPr>
          <w:rStyle w:val="CommentReference"/>
        </w:rPr>
        <w:commentReference w:id="140"/>
      </w:r>
      <w:commentRangeEnd w:id="141"/>
      <w:r w:rsidR="00C64B2C">
        <w:rPr>
          <w:rStyle w:val="CommentReference"/>
        </w:rPr>
        <w:commentReference w:id="141"/>
      </w:r>
      <w:r w:rsidRPr="00721590">
        <w:rPr>
          <w:rFonts w:cstheme="minorHAnsi"/>
          <w:iCs/>
          <w:sz w:val="24"/>
          <w:szCs w:val="24"/>
        </w:rPr>
        <w:t>), Nearshore (</w:t>
      </w:r>
      <w:commentRangeStart w:id="142"/>
      <w:commentRangeStart w:id="143"/>
      <w:r w:rsidRPr="00721590">
        <w:rPr>
          <w:rFonts w:cstheme="minorHAnsi"/>
          <w:iCs/>
          <w:sz w:val="24"/>
          <w:szCs w:val="24"/>
        </w:rPr>
        <w:t>blue</w:t>
      </w:r>
      <w:commentRangeEnd w:id="142"/>
      <w:r w:rsidR="00971DE5">
        <w:rPr>
          <w:rStyle w:val="CommentReference"/>
        </w:rPr>
        <w:commentReference w:id="142"/>
      </w:r>
      <w:commentRangeEnd w:id="143"/>
      <w:r w:rsidR="00C64B2C">
        <w:rPr>
          <w:rStyle w:val="CommentReference"/>
        </w:rPr>
        <w:commentReference w:id="143"/>
      </w:r>
      <w:r w:rsidRPr="00721590">
        <w:rPr>
          <w:rFonts w:cstheme="minorHAnsi"/>
          <w:iCs/>
          <w:sz w:val="24"/>
          <w:szCs w:val="24"/>
        </w:rPr>
        <w:t>), and Offshore (green) sites within each locality</w:t>
      </w:r>
      <w:r w:rsidR="001B76FB" w:rsidRPr="00721590">
        <w:rPr>
          <w:rFonts w:cstheme="minorHAnsi"/>
          <w:iCs/>
          <w:sz w:val="24"/>
          <w:szCs w:val="24"/>
        </w:rPr>
        <w:t xml:space="preserve">. </w:t>
      </w:r>
      <w:r w:rsidRPr="00721590">
        <w:rPr>
          <w:rFonts w:cstheme="minorHAnsi"/>
          <w:iCs/>
          <w:sz w:val="24"/>
          <w:szCs w:val="24"/>
        </w:rPr>
        <w:t xml:space="preserve">Shaded regions represent 95% CI </w:t>
      </w:r>
      <w:del w:id="144" w:author="Latysh, Natalie" w:date="2020-01-29T14:06:00Z">
        <w:r w:rsidRPr="00721590" w:rsidDel="00971DE5">
          <w:rPr>
            <w:rFonts w:cstheme="minorHAnsi"/>
            <w:iCs/>
            <w:sz w:val="24"/>
            <w:szCs w:val="24"/>
          </w:rPr>
          <w:delText xml:space="preserve">on </w:delText>
        </w:r>
      </w:del>
      <w:ins w:id="145" w:author="Latysh, Natalie" w:date="2020-01-29T14:06:00Z">
        <w:r w:rsidR="00971DE5">
          <w:rPr>
            <w:rFonts w:cstheme="minorHAnsi"/>
            <w:iCs/>
            <w:sz w:val="24"/>
            <w:szCs w:val="24"/>
          </w:rPr>
          <w:t>for</w:t>
        </w:r>
        <w:r w:rsidR="00971DE5" w:rsidRPr="00721590">
          <w:rPr>
            <w:rFonts w:cstheme="minorHAnsi"/>
            <w:iCs/>
            <w:sz w:val="24"/>
            <w:szCs w:val="24"/>
          </w:rPr>
          <w:t xml:space="preserve"> </w:t>
        </w:r>
      </w:ins>
      <w:r w:rsidRPr="00721590">
        <w:rPr>
          <w:rFonts w:cstheme="minorHAnsi"/>
          <w:iCs/>
          <w:sz w:val="24"/>
          <w:szCs w:val="24"/>
        </w:rPr>
        <w:t>the predicted values.</w:t>
      </w:r>
    </w:p>
    <w:p w14:paraId="3A7CBE1C" w14:textId="076BD6D0" w:rsidR="00EC66C9" w:rsidRPr="00721590" w:rsidRDefault="00EC66C9" w:rsidP="009D4EA6">
      <w:pPr>
        <w:spacing w:after="0" w:line="480" w:lineRule="auto"/>
        <w:rPr>
          <w:rFonts w:cstheme="minorHAnsi"/>
          <w:sz w:val="24"/>
          <w:szCs w:val="24"/>
        </w:rPr>
      </w:pPr>
      <w:r w:rsidRPr="00721590">
        <w:rPr>
          <w:rFonts w:cstheme="minorHAnsi"/>
          <w:sz w:val="24"/>
          <w:szCs w:val="24"/>
        </w:rPr>
        <w:t>Figure</w:t>
      </w:r>
      <w:r w:rsidR="007F7AAF" w:rsidRPr="00721590">
        <w:rPr>
          <w:rFonts w:cstheme="minorHAnsi"/>
          <w:sz w:val="24"/>
          <w:szCs w:val="24"/>
        </w:rPr>
        <w:t xml:space="preserve"> 4</w:t>
      </w:r>
      <w:r w:rsidR="001B76FB" w:rsidRPr="00721590">
        <w:rPr>
          <w:rFonts w:cstheme="minorHAnsi"/>
          <w:sz w:val="24"/>
          <w:szCs w:val="24"/>
        </w:rPr>
        <w:t xml:space="preserve">. </w:t>
      </w:r>
      <w:r w:rsidRPr="00721590">
        <w:rPr>
          <w:rFonts w:cstheme="minorHAnsi"/>
          <w:sz w:val="24"/>
          <w:szCs w:val="24"/>
        </w:rPr>
        <w:t>Mean daily discharge by year</w:t>
      </w:r>
      <w:r w:rsidR="00E8272A" w:rsidRPr="00721590">
        <w:rPr>
          <w:rFonts w:cstheme="minorHAnsi"/>
          <w:sz w:val="24"/>
          <w:szCs w:val="24"/>
        </w:rPr>
        <w:t xml:space="preserve"> (</w:t>
      </w:r>
      <w:r w:rsidR="00C11832" w:rsidRPr="00721590">
        <w:rPr>
          <w:rFonts w:cstheme="minorHAnsi"/>
          <w:sz w:val="24"/>
          <w:szCs w:val="24"/>
        </w:rPr>
        <w:t xml:space="preserve">panel </w:t>
      </w:r>
      <w:r w:rsidR="00E8272A" w:rsidRPr="00721590">
        <w:rPr>
          <w:rFonts w:cstheme="minorHAnsi"/>
          <w:sz w:val="24"/>
          <w:szCs w:val="24"/>
        </w:rPr>
        <w:t>A)</w:t>
      </w:r>
      <w:r w:rsidRPr="00721590">
        <w:rPr>
          <w:rFonts w:cstheme="minorHAnsi"/>
          <w:sz w:val="24"/>
          <w:szCs w:val="24"/>
        </w:rPr>
        <w:t xml:space="preserve"> and associated variance</w:t>
      </w:r>
      <w:r w:rsidR="00E8272A" w:rsidRPr="00721590">
        <w:rPr>
          <w:rFonts w:cstheme="minorHAnsi"/>
          <w:sz w:val="24"/>
          <w:szCs w:val="24"/>
        </w:rPr>
        <w:t xml:space="preserve"> (</w:t>
      </w:r>
      <w:r w:rsidR="00C11832" w:rsidRPr="00721590">
        <w:rPr>
          <w:rFonts w:cstheme="minorHAnsi"/>
          <w:sz w:val="24"/>
          <w:szCs w:val="24"/>
        </w:rPr>
        <w:t xml:space="preserve">panel </w:t>
      </w:r>
      <w:r w:rsidR="00E8272A" w:rsidRPr="00721590">
        <w:rPr>
          <w:rFonts w:cstheme="minorHAnsi"/>
          <w:sz w:val="24"/>
          <w:szCs w:val="24"/>
        </w:rPr>
        <w:t>B)</w:t>
      </w:r>
      <w:r w:rsidRPr="00721590">
        <w:rPr>
          <w:rFonts w:cstheme="minorHAnsi"/>
          <w:sz w:val="24"/>
          <w:szCs w:val="24"/>
        </w:rPr>
        <w:t xml:space="preserve"> and CV </w:t>
      </w:r>
      <w:r w:rsidR="00E8272A" w:rsidRPr="00721590">
        <w:rPr>
          <w:rFonts w:cstheme="minorHAnsi"/>
          <w:sz w:val="24"/>
          <w:szCs w:val="24"/>
        </w:rPr>
        <w:t>(</w:t>
      </w:r>
      <w:r w:rsidR="00C11832" w:rsidRPr="00721590">
        <w:rPr>
          <w:rFonts w:cstheme="minorHAnsi"/>
          <w:sz w:val="24"/>
          <w:szCs w:val="24"/>
        </w:rPr>
        <w:t xml:space="preserve">panel </w:t>
      </w:r>
      <w:r w:rsidR="00E8272A" w:rsidRPr="00721590">
        <w:rPr>
          <w:rFonts w:cstheme="minorHAnsi"/>
          <w:sz w:val="24"/>
          <w:szCs w:val="24"/>
        </w:rPr>
        <w:t xml:space="preserve">C) </w:t>
      </w:r>
      <w:r w:rsidRPr="00721590">
        <w:rPr>
          <w:rFonts w:cstheme="minorHAnsi"/>
          <w:sz w:val="24"/>
          <w:szCs w:val="24"/>
        </w:rPr>
        <w:t xml:space="preserve">of daily discharge for the Suwannee River measured at USGS Wilcox gauge from October 1941 to </w:t>
      </w:r>
      <w:r w:rsidR="00C11832" w:rsidRPr="00721590">
        <w:rPr>
          <w:rFonts w:cstheme="minorHAnsi"/>
          <w:sz w:val="24"/>
          <w:szCs w:val="24"/>
        </w:rPr>
        <w:t>December 2018</w:t>
      </w:r>
      <w:r w:rsidR="001B76FB" w:rsidRPr="00721590">
        <w:rPr>
          <w:rFonts w:cstheme="minorHAnsi"/>
          <w:sz w:val="24"/>
          <w:szCs w:val="24"/>
        </w:rPr>
        <w:t xml:space="preserve">. </w:t>
      </w:r>
      <w:r w:rsidRPr="00721590">
        <w:rPr>
          <w:rFonts w:cstheme="minorHAnsi"/>
          <w:sz w:val="24"/>
          <w:szCs w:val="24"/>
        </w:rPr>
        <w:t xml:space="preserve">Red LOWESS </w:t>
      </w:r>
      <w:r w:rsidR="001E05AE" w:rsidRPr="00721590">
        <w:rPr>
          <w:rFonts w:cstheme="minorHAnsi"/>
          <w:sz w:val="24"/>
          <w:szCs w:val="24"/>
        </w:rPr>
        <w:t xml:space="preserve">(Locally Weighted Scatterplot Smoothing) </w:t>
      </w:r>
      <w:r w:rsidRPr="00721590">
        <w:rPr>
          <w:rFonts w:cstheme="minorHAnsi"/>
          <w:sz w:val="24"/>
          <w:szCs w:val="24"/>
        </w:rPr>
        <w:t>line provided to show general trends in discharge</w:t>
      </w:r>
      <w:r w:rsidR="001B76FB" w:rsidRPr="00721590">
        <w:rPr>
          <w:rFonts w:cstheme="minorHAnsi"/>
          <w:sz w:val="24"/>
          <w:szCs w:val="24"/>
        </w:rPr>
        <w:t xml:space="preserve">. </w:t>
      </w:r>
      <w:r w:rsidRPr="00721590">
        <w:rPr>
          <w:rFonts w:cstheme="minorHAnsi"/>
          <w:sz w:val="24"/>
          <w:szCs w:val="24"/>
        </w:rPr>
        <w:t xml:space="preserve">Blue dashed line is the average mean daily discharge, variance, </w:t>
      </w:r>
      <w:r w:rsidR="004328DE" w:rsidRPr="00721590">
        <w:rPr>
          <w:rFonts w:cstheme="minorHAnsi"/>
          <w:sz w:val="24"/>
          <w:szCs w:val="24"/>
        </w:rPr>
        <w:t xml:space="preserve">or </w:t>
      </w:r>
      <w:r w:rsidRPr="00721590">
        <w:rPr>
          <w:rFonts w:cstheme="minorHAnsi"/>
          <w:sz w:val="24"/>
          <w:szCs w:val="24"/>
        </w:rPr>
        <w:t>CV from 1941-201</w:t>
      </w:r>
      <w:r w:rsidR="00C11832" w:rsidRPr="00721590">
        <w:rPr>
          <w:rFonts w:cstheme="minorHAnsi"/>
          <w:sz w:val="24"/>
          <w:szCs w:val="24"/>
        </w:rPr>
        <w:t>8</w:t>
      </w:r>
      <w:r w:rsidR="001B76FB" w:rsidRPr="00721590">
        <w:rPr>
          <w:rFonts w:cstheme="minorHAnsi"/>
          <w:sz w:val="24"/>
          <w:szCs w:val="24"/>
        </w:rPr>
        <w:t xml:space="preserve">. </w:t>
      </w:r>
      <w:proofErr w:type="spellStart"/>
      <w:ins w:id="146" w:author="Latysh, Natalie" w:date="2020-01-29T12:28:00Z">
        <w:r w:rsidR="00353380">
          <w:rPr>
            <w:rFonts w:cstheme="minorHAnsi"/>
            <w:sz w:val="24"/>
            <w:szCs w:val="24"/>
          </w:rPr>
          <w:t>Cf</w:t>
        </w:r>
        <w:proofErr w:type="spellEnd"/>
        <w:r w:rsidR="00353380">
          <w:rPr>
            <w:rFonts w:cstheme="minorHAnsi"/>
            <w:sz w:val="24"/>
            <w:szCs w:val="24"/>
          </w:rPr>
          <w:t>/s – cubic feet per second.</w:t>
        </w:r>
      </w:ins>
    </w:p>
    <w:p w14:paraId="0F465340" w14:textId="17721203" w:rsidR="00353380" w:rsidRPr="00721590" w:rsidRDefault="00EC66C9" w:rsidP="00353380">
      <w:pPr>
        <w:spacing w:after="0" w:line="480" w:lineRule="auto"/>
        <w:rPr>
          <w:ins w:id="147" w:author="Latysh, Natalie" w:date="2020-01-29T12:29:00Z"/>
          <w:rFonts w:cstheme="minorHAnsi"/>
          <w:sz w:val="24"/>
          <w:szCs w:val="24"/>
        </w:rPr>
      </w:pPr>
      <w:r w:rsidRPr="00721590">
        <w:rPr>
          <w:rFonts w:cstheme="minorHAnsi"/>
          <w:sz w:val="24"/>
          <w:szCs w:val="24"/>
        </w:rPr>
        <w:t>Figure</w:t>
      </w:r>
      <w:r w:rsidR="007F7AAF" w:rsidRPr="00721590">
        <w:rPr>
          <w:rFonts w:cstheme="minorHAnsi"/>
          <w:sz w:val="24"/>
          <w:szCs w:val="24"/>
        </w:rPr>
        <w:t xml:space="preserve"> 5</w:t>
      </w:r>
      <w:r w:rsidR="001B76FB" w:rsidRPr="00721590">
        <w:rPr>
          <w:rFonts w:cstheme="minorHAnsi"/>
          <w:sz w:val="24"/>
          <w:szCs w:val="24"/>
        </w:rPr>
        <w:t xml:space="preserve">. </w:t>
      </w:r>
      <w:r w:rsidRPr="00721590">
        <w:rPr>
          <w:rFonts w:cstheme="minorHAnsi"/>
          <w:sz w:val="24"/>
          <w:szCs w:val="24"/>
        </w:rPr>
        <w:t xml:space="preserve">Mean daily discharge by year </w:t>
      </w:r>
      <w:r w:rsidR="00C11832" w:rsidRPr="00721590">
        <w:rPr>
          <w:rFonts w:cstheme="minorHAnsi"/>
          <w:sz w:val="24"/>
          <w:szCs w:val="24"/>
        </w:rPr>
        <w:t>(</w:t>
      </w:r>
      <w:bookmarkStart w:id="148" w:name="_Hlk17881992"/>
      <w:r w:rsidR="00C11832" w:rsidRPr="00721590">
        <w:rPr>
          <w:rFonts w:cstheme="minorHAnsi"/>
          <w:sz w:val="24"/>
          <w:szCs w:val="24"/>
        </w:rPr>
        <w:t xml:space="preserve">panel </w:t>
      </w:r>
      <w:bookmarkEnd w:id="148"/>
      <w:r w:rsidR="00C11832" w:rsidRPr="00721590">
        <w:rPr>
          <w:rFonts w:cstheme="minorHAnsi"/>
          <w:sz w:val="24"/>
          <w:szCs w:val="24"/>
        </w:rPr>
        <w:t xml:space="preserve">A) </w:t>
      </w:r>
      <w:r w:rsidRPr="00721590">
        <w:rPr>
          <w:rFonts w:cstheme="minorHAnsi"/>
          <w:sz w:val="24"/>
          <w:szCs w:val="24"/>
        </w:rPr>
        <w:t>and associated variance</w:t>
      </w:r>
      <w:r w:rsidR="00C11832" w:rsidRPr="00721590">
        <w:rPr>
          <w:rFonts w:cstheme="minorHAnsi"/>
          <w:sz w:val="24"/>
          <w:szCs w:val="24"/>
        </w:rPr>
        <w:t xml:space="preserve"> (panel B)</w:t>
      </w:r>
      <w:r w:rsidRPr="00721590">
        <w:rPr>
          <w:rFonts w:cstheme="minorHAnsi"/>
          <w:sz w:val="24"/>
          <w:szCs w:val="24"/>
        </w:rPr>
        <w:t xml:space="preserve"> and CV </w:t>
      </w:r>
      <w:r w:rsidR="00C11832" w:rsidRPr="00721590">
        <w:rPr>
          <w:rFonts w:cstheme="minorHAnsi"/>
          <w:sz w:val="24"/>
          <w:szCs w:val="24"/>
        </w:rPr>
        <w:t xml:space="preserve">(panel C) </w:t>
      </w:r>
      <w:r w:rsidRPr="00721590">
        <w:rPr>
          <w:rFonts w:cstheme="minorHAnsi"/>
          <w:sz w:val="24"/>
          <w:szCs w:val="24"/>
        </w:rPr>
        <w:t xml:space="preserve">of daily discharge for the Suwannee River measured at USGS Wilcox gauge from January 2010 to </w:t>
      </w:r>
      <w:r w:rsidR="00C11832" w:rsidRPr="00721590">
        <w:rPr>
          <w:rFonts w:cstheme="minorHAnsi"/>
          <w:sz w:val="24"/>
          <w:szCs w:val="24"/>
        </w:rPr>
        <w:t>December 2018</w:t>
      </w:r>
      <w:r w:rsidR="001B76FB" w:rsidRPr="00721590">
        <w:rPr>
          <w:rFonts w:cstheme="minorHAnsi"/>
          <w:sz w:val="24"/>
          <w:szCs w:val="24"/>
        </w:rPr>
        <w:t xml:space="preserve">. </w:t>
      </w:r>
      <w:r w:rsidRPr="00721590">
        <w:rPr>
          <w:rFonts w:cstheme="minorHAnsi"/>
          <w:sz w:val="24"/>
          <w:szCs w:val="24"/>
        </w:rPr>
        <w:t>Red LOWESS</w:t>
      </w:r>
      <w:r w:rsidR="001E05AE" w:rsidRPr="00721590">
        <w:rPr>
          <w:rFonts w:cstheme="minorHAnsi"/>
          <w:sz w:val="24"/>
          <w:szCs w:val="24"/>
        </w:rPr>
        <w:t xml:space="preserve"> (Locally Weighted Scatterplot Smoothing)</w:t>
      </w:r>
      <w:r w:rsidRPr="00721590">
        <w:rPr>
          <w:rFonts w:cstheme="minorHAnsi"/>
          <w:sz w:val="24"/>
          <w:szCs w:val="24"/>
        </w:rPr>
        <w:t xml:space="preserve"> smoothing line provided to show general trends in discharge</w:t>
      </w:r>
      <w:ins w:id="149" w:author="Latysh, Natalie" w:date="2020-01-29T12:33:00Z">
        <w:r w:rsidR="00AB6E39">
          <w:rPr>
            <w:rFonts w:cstheme="minorHAnsi"/>
            <w:sz w:val="24"/>
            <w:szCs w:val="24"/>
          </w:rPr>
          <w:t xml:space="preserve"> from January 2010 – December </w:t>
        </w:r>
        <w:r w:rsidR="00AB6E39">
          <w:rPr>
            <w:rFonts w:cstheme="minorHAnsi"/>
            <w:sz w:val="24"/>
            <w:szCs w:val="24"/>
          </w:rPr>
          <w:lastRenderedPageBreak/>
          <w:t>2018</w:t>
        </w:r>
      </w:ins>
      <w:r w:rsidR="001B76FB" w:rsidRPr="00721590">
        <w:rPr>
          <w:rFonts w:cstheme="minorHAnsi"/>
          <w:sz w:val="24"/>
          <w:szCs w:val="24"/>
        </w:rPr>
        <w:t xml:space="preserve">. </w:t>
      </w:r>
      <w:commentRangeStart w:id="150"/>
      <w:r w:rsidRPr="00721590">
        <w:rPr>
          <w:rFonts w:cstheme="minorHAnsi"/>
          <w:sz w:val="24"/>
          <w:szCs w:val="24"/>
        </w:rPr>
        <w:t xml:space="preserve">Blue dashed line is the average mean daily discharge, variance, </w:t>
      </w:r>
      <w:r w:rsidR="004328DE" w:rsidRPr="00721590">
        <w:rPr>
          <w:rFonts w:cstheme="minorHAnsi"/>
          <w:sz w:val="24"/>
          <w:szCs w:val="24"/>
        </w:rPr>
        <w:t xml:space="preserve">or </w:t>
      </w:r>
      <w:r w:rsidRPr="00721590">
        <w:rPr>
          <w:rFonts w:cstheme="minorHAnsi"/>
          <w:sz w:val="24"/>
          <w:szCs w:val="24"/>
        </w:rPr>
        <w:t>CV from 1941-201</w:t>
      </w:r>
      <w:r w:rsidR="00C11832" w:rsidRPr="00721590">
        <w:rPr>
          <w:rFonts w:cstheme="minorHAnsi"/>
          <w:sz w:val="24"/>
          <w:szCs w:val="24"/>
        </w:rPr>
        <w:t>8</w:t>
      </w:r>
      <w:commentRangeEnd w:id="150"/>
      <w:r w:rsidR="00AB6E39">
        <w:rPr>
          <w:rStyle w:val="CommentReference"/>
        </w:rPr>
        <w:commentReference w:id="150"/>
      </w:r>
      <w:r w:rsidRPr="00721590">
        <w:rPr>
          <w:rFonts w:cstheme="minorHAnsi"/>
          <w:sz w:val="24"/>
          <w:szCs w:val="24"/>
        </w:rPr>
        <w:t xml:space="preserve">. </w:t>
      </w:r>
      <w:proofErr w:type="spellStart"/>
      <w:ins w:id="151" w:author="Latysh, Natalie" w:date="2020-01-29T12:29:00Z">
        <w:r w:rsidR="00353380">
          <w:rPr>
            <w:rFonts w:cstheme="minorHAnsi"/>
            <w:sz w:val="24"/>
            <w:szCs w:val="24"/>
          </w:rPr>
          <w:t>Cf</w:t>
        </w:r>
        <w:proofErr w:type="spellEnd"/>
        <w:r w:rsidR="00353380">
          <w:rPr>
            <w:rFonts w:cstheme="minorHAnsi"/>
            <w:sz w:val="24"/>
            <w:szCs w:val="24"/>
          </w:rPr>
          <w:t>/s – cubic feet per second.</w:t>
        </w:r>
      </w:ins>
    </w:p>
    <w:p w14:paraId="18097B75" w14:textId="1178F858" w:rsidR="00EC66C9" w:rsidRPr="00721590" w:rsidRDefault="00EC66C9" w:rsidP="009D4EA6">
      <w:pPr>
        <w:spacing w:after="0" w:line="480" w:lineRule="auto"/>
        <w:rPr>
          <w:rFonts w:cstheme="minorHAnsi"/>
          <w:sz w:val="24"/>
          <w:szCs w:val="24"/>
        </w:rPr>
      </w:pPr>
    </w:p>
    <w:p w14:paraId="0EF7ADB3" w14:textId="795C0C56" w:rsidR="00C11832" w:rsidRPr="00721590" w:rsidRDefault="00846018" w:rsidP="009D4EA6">
      <w:pPr>
        <w:spacing w:after="0" w:line="480" w:lineRule="auto"/>
        <w:rPr>
          <w:rFonts w:cstheme="minorHAnsi"/>
          <w:sz w:val="24"/>
          <w:szCs w:val="24"/>
        </w:rPr>
      </w:pPr>
      <w:r w:rsidRPr="00721590">
        <w:rPr>
          <w:rFonts w:cstheme="minorHAnsi"/>
          <w:sz w:val="24"/>
          <w:szCs w:val="24"/>
        </w:rPr>
        <w:t xml:space="preserve">Figure </w:t>
      </w:r>
      <w:r w:rsidR="00C11832" w:rsidRPr="00721590">
        <w:rPr>
          <w:rFonts w:cstheme="minorHAnsi"/>
          <w:sz w:val="24"/>
          <w:szCs w:val="24"/>
        </w:rPr>
        <w:t>6</w:t>
      </w:r>
      <w:r w:rsidRPr="00721590">
        <w:rPr>
          <w:rFonts w:cstheme="minorHAnsi"/>
          <w:sz w:val="24"/>
          <w:szCs w:val="24"/>
        </w:rPr>
        <w:t>. Oyster landings (whole meat weight, panel A), oyster fishing trips (panel B), and oyster catch per trip (CPUE, panel C) for Suwannee Sound, Florida (Levy, Dixie, Taylor counties) from 1986-July 2019</w:t>
      </w:r>
      <w:r w:rsidR="001B76FB" w:rsidRPr="00721590">
        <w:rPr>
          <w:rFonts w:cstheme="minorHAnsi"/>
          <w:sz w:val="24"/>
          <w:szCs w:val="24"/>
        </w:rPr>
        <w:t xml:space="preserve">. </w:t>
      </w:r>
      <w:r w:rsidRPr="00721590">
        <w:rPr>
          <w:rFonts w:cstheme="minorHAnsi"/>
          <w:sz w:val="24"/>
          <w:szCs w:val="24"/>
        </w:rPr>
        <w:t>Data for 2018 and 2019 are provisional</w:t>
      </w:r>
      <w:r w:rsidR="00C11832" w:rsidRPr="00721590">
        <w:rPr>
          <w:rFonts w:cstheme="minorHAnsi"/>
          <w:sz w:val="24"/>
          <w:szCs w:val="24"/>
        </w:rPr>
        <w:t>.</w:t>
      </w:r>
    </w:p>
    <w:p w14:paraId="698BCDFB" w14:textId="272419E7" w:rsidR="007B6D50" w:rsidRPr="00721590" w:rsidRDefault="0009764E" w:rsidP="009D4EA6">
      <w:pPr>
        <w:spacing w:after="0" w:line="480" w:lineRule="auto"/>
        <w:rPr>
          <w:rFonts w:cstheme="minorHAnsi"/>
          <w:sz w:val="24"/>
          <w:szCs w:val="24"/>
        </w:rPr>
      </w:pPr>
      <w:r w:rsidRPr="00721590">
        <w:rPr>
          <w:rFonts w:cstheme="minorHAnsi"/>
          <w:iCs/>
          <w:sz w:val="24"/>
          <w:szCs w:val="24"/>
        </w:rPr>
        <w:t xml:space="preserve">Figure </w:t>
      </w:r>
      <w:r w:rsidR="00C11832" w:rsidRPr="00721590">
        <w:rPr>
          <w:rFonts w:cstheme="minorHAnsi"/>
          <w:iCs/>
          <w:sz w:val="24"/>
          <w:szCs w:val="24"/>
        </w:rPr>
        <w:t>7</w:t>
      </w:r>
      <w:r w:rsidR="001B76FB" w:rsidRPr="00721590">
        <w:rPr>
          <w:rFonts w:cstheme="minorHAnsi"/>
          <w:iCs/>
          <w:sz w:val="24"/>
          <w:szCs w:val="24"/>
        </w:rPr>
        <w:t xml:space="preserve">. </w:t>
      </w:r>
      <w:r w:rsidRPr="00721590">
        <w:rPr>
          <w:rFonts w:cstheme="minorHAnsi"/>
          <w:iCs/>
          <w:sz w:val="24"/>
          <w:szCs w:val="24"/>
        </w:rPr>
        <w:t xml:space="preserve">Predicted oyster counts using the best-fit negative binomial model </w:t>
      </w:r>
      <w:r w:rsidR="00F93782" w:rsidRPr="00721590">
        <w:rPr>
          <w:rFonts w:cstheme="minorHAnsi"/>
          <w:iCs/>
          <w:sz w:val="24"/>
          <w:szCs w:val="24"/>
        </w:rPr>
        <w:t xml:space="preserve">offset </w:t>
      </w:r>
      <w:r w:rsidRPr="00721590">
        <w:rPr>
          <w:rFonts w:cstheme="minorHAnsi"/>
          <w:iCs/>
          <w:sz w:val="24"/>
          <w:szCs w:val="24"/>
        </w:rPr>
        <w:t>by transect length</w:t>
      </w:r>
      <w:r w:rsidR="00F93782" w:rsidRPr="00721590">
        <w:rPr>
          <w:rFonts w:cstheme="minorHAnsi"/>
          <w:iCs/>
          <w:sz w:val="24"/>
          <w:szCs w:val="24"/>
        </w:rPr>
        <w:t xml:space="preserve"> incl</w:t>
      </w:r>
      <w:r w:rsidR="005F5DB7" w:rsidRPr="00721590">
        <w:rPr>
          <w:rFonts w:cstheme="minorHAnsi"/>
          <w:iCs/>
          <w:sz w:val="24"/>
          <w:szCs w:val="24"/>
        </w:rPr>
        <w:t>uding</w:t>
      </w:r>
      <w:r w:rsidR="000E4036" w:rsidRPr="00721590">
        <w:rPr>
          <w:rFonts w:cstheme="minorHAnsi"/>
          <w:iCs/>
          <w:sz w:val="24"/>
          <w:szCs w:val="24"/>
        </w:rPr>
        <w:t xml:space="preserve"> mean</w:t>
      </w:r>
      <w:r w:rsidR="005F5DB7" w:rsidRPr="00721590">
        <w:rPr>
          <w:rFonts w:cstheme="minorHAnsi"/>
          <w:iCs/>
          <w:sz w:val="24"/>
          <w:szCs w:val="24"/>
        </w:rPr>
        <w:t xml:space="preserve"> </w:t>
      </w:r>
      <w:r w:rsidR="00C11832" w:rsidRPr="00721590">
        <w:rPr>
          <w:rFonts w:cstheme="minorHAnsi"/>
          <w:iCs/>
          <w:sz w:val="24"/>
          <w:szCs w:val="24"/>
        </w:rPr>
        <w:t xml:space="preserve">daily </w:t>
      </w:r>
      <w:r w:rsidR="005F5DB7" w:rsidRPr="00721590">
        <w:rPr>
          <w:rFonts w:cstheme="minorHAnsi"/>
          <w:iCs/>
          <w:sz w:val="24"/>
          <w:szCs w:val="24"/>
        </w:rPr>
        <w:t xml:space="preserve">discharge with a </w:t>
      </w:r>
      <w:r w:rsidR="00C11832" w:rsidRPr="00721590">
        <w:rPr>
          <w:rFonts w:cstheme="minorHAnsi"/>
          <w:iCs/>
          <w:sz w:val="24"/>
          <w:szCs w:val="24"/>
        </w:rPr>
        <w:t>one</w:t>
      </w:r>
      <w:r w:rsidR="005F5DB7" w:rsidRPr="00721590">
        <w:rPr>
          <w:rFonts w:cstheme="minorHAnsi"/>
          <w:iCs/>
          <w:sz w:val="24"/>
          <w:szCs w:val="24"/>
        </w:rPr>
        <w:t>-</w:t>
      </w:r>
      <w:r w:rsidR="00F93782" w:rsidRPr="00721590">
        <w:rPr>
          <w:rFonts w:cstheme="minorHAnsi"/>
          <w:iCs/>
          <w:sz w:val="24"/>
          <w:szCs w:val="24"/>
        </w:rPr>
        <w:t>year lag as a covariate</w:t>
      </w:r>
      <w:r w:rsidR="001B76FB" w:rsidRPr="00721590">
        <w:rPr>
          <w:rFonts w:cstheme="minorHAnsi"/>
          <w:iCs/>
          <w:sz w:val="24"/>
          <w:szCs w:val="24"/>
        </w:rPr>
        <w:t xml:space="preserve">. </w:t>
      </w:r>
      <w:r w:rsidRPr="00721590">
        <w:rPr>
          <w:rFonts w:cstheme="minorHAnsi"/>
          <w:iCs/>
          <w:sz w:val="24"/>
          <w:szCs w:val="24"/>
        </w:rPr>
        <w:t>Shaded regions represent 95% CI on the predicted values.</w:t>
      </w:r>
      <w:ins w:id="152" w:author="Latysh, Natalie" w:date="2020-01-29T14:04:00Z">
        <w:r w:rsidR="00971DE5">
          <w:rPr>
            <w:rFonts w:cstheme="minorHAnsi"/>
            <w:iCs/>
            <w:sz w:val="24"/>
            <w:szCs w:val="24"/>
          </w:rPr>
          <w:t xml:space="preserve"> </w:t>
        </w:r>
        <w:proofErr w:type="spellStart"/>
        <w:r w:rsidR="00971DE5">
          <w:rPr>
            <w:rFonts w:cstheme="minorHAnsi"/>
            <w:sz w:val="24"/>
            <w:szCs w:val="24"/>
          </w:rPr>
          <w:t>Cf</w:t>
        </w:r>
        <w:proofErr w:type="spellEnd"/>
        <w:r w:rsidR="00971DE5">
          <w:rPr>
            <w:rFonts w:cstheme="minorHAnsi"/>
            <w:sz w:val="24"/>
            <w:szCs w:val="24"/>
          </w:rPr>
          <w:t>/s – cubic feet per second.</w:t>
        </w:r>
      </w:ins>
    </w:p>
    <w:p w14:paraId="6BE7E323" w14:textId="2665783F" w:rsidR="00D65272" w:rsidRPr="00721590" w:rsidRDefault="00DA21D1" w:rsidP="009D4EA6">
      <w:pPr>
        <w:spacing w:after="0" w:line="480" w:lineRule="auto"/>
        <w:rPr>
          <w:rFonts w:cstheme="minorHAnsi"/>
          <w:iCs/>
          <w:sz w:val="24"/>
          <w:szCs w:val="24"/>
        </w:rPr>
      </w:pPr>
      <w:r w:rsidRPr="00721590">
        <w:rPr>
          <w:rFonts w:cstheme="minorHAnsi"/>
          <w:iCs/>
          <w:sz w:val="24"/>
          <w:szCs w:val="24"/>
        </w:rPr>
        <w:t xml:space="preserve">Figure </w:t>
      </w:r>
      <w:r w:rsidR="008B7BD1" w:rsidRPr="00721590">
        <w:rPr>
          <w:rFonts w:cstheme="minorHAnsi"/>
          <w:iCs/>
          <w:sz w:val="24"/>
          <w:szCs w:val="24"/>
        </w:rPr>
        <w:t>S1</w:t>
      </w:r>
      <w:r w:rsidR="001B76FB" w:rsidRPr="00721590">
        <w:rPr>
          <w:rFonts w:cstheme="minorHAnsi"/>
          <w:iCs/>
          <w:sz w:val="24"/>
          <w:szCs w:val="24"/>
        </w:rPr>
        <w:t xml:space="preserve">. </w:t>
      </w:r>
      <w:r w:rsidR="008B7BD1" w:rsidRPr="00721590">
        <w:rPr>
          <w:rFonts w:cstheme="minorHAnsi"/>
          <w:iCs/>
          <w:sz w:val="24"/>
          <w:szCs w:val="24"/>
        </w:rPr>
        <w:t xml:space="preserve">Predicted oyster counts using the best-fit negative binomial model offset by transect length (oyster counts = period * </w:t>
      </w:r>
      <w:r w:rsidR="00AD79B7" w:rsidRPr="00721590">
        <w:rPr>
          <w:rFonts w:cstheme="minorHAnsi"/>
          <w:iCs/>
          <w:sz w:val="24"/>
          <w:szCs w:val="24"/>
        </w:rPr>
        <w:t xml:space="preserve">locality </w:t>
      </w:r>
      <w:r w:rsidR="008B7BD1" w:rsidRPr="00721590">
        <w:rPr>
          <w:rFonts w:cstheme="minorHAnsi"/>
          <w:iCs/>
          <w:sz w:val="24"/>
          <w:szCs w:val="24"/>
        </w:rPr>
        <w:t xml:space="preserve">+ </w:t>
      </w:r>
      <w:r w:rsidR="00AD79B7" w:rsidRPr="00721590">
        <w:rPr>
          <w:rFonts w:cstheme="minorHAnsi"/>
          <w:iCs/>
          <w:sz w:val="24"/>
          <w:szCs w:val="24"/>
        </w:rPr>
        <w:t xml:space="preserve">site </w:t>
      </w:r>
      <w:r w:rsidR="008B7BD1" w:rsidRPr="00721590">
        <w:rPr>
          <w:rFonts w:cstheme="minorHAnsi"/>
          <w:iCs/>
          <w:sz w:val="24"/>
          <w:szCs w:val="24"/>
        </w:rPr>
        <w:t>+ offset(log(transect length))) fit to 1000 simulated data sets</w:t>
      </w:r>
      <w:r w:rsidR="002132F9" w:rsidRPr="00721590">
        <w:rPr>
          <w:rFonts w:cstheme="minorHAnsi"/>
          <w:iCs/>
          <w:sz w:val="24"/>
          <w:szCs w:val="24"/>
        </w:rPr>
        <w:t xml:space="preserve"> (black lines)</w:t>
      </w:r>
      <w:r w:rsidR="008B7BD1" w:rsidRPr="00721590">
        <w:rPr>
          <w:rFonts w:cstheme="minorHAnsi"/>
          <w:iCs/>
          <w:sz w:val="24"/>
          <w:szCs w:val="24"/>
        </w:rPr>
        <w:t xml:space="preserve"> for all localities combined based on data from 2010-</w:t>
      </w:r>
      <w:commentRangeStart w:id="153"/>
      <w:commentRangeStart w:id="154"/>
      <w:r w:rsidR="008B7BD1" w:rsidRPr="00721590">
        <w:rPr>
          <w:rFonts w:cstheme="minorHAnsi"/>
          <w:iCs/>
          <w:sz w:val="24"/>
          <w:szCs w:val="24"/>
        </w:rPr>
        <w:t>2019</w:t>
      </w:r>
      <w:commentRangeEnd w:id="153"/>
      <w:r w:rsidR="00971DE5">
        <w:rPr>
          <w:rStyle w:val="CommentReference"/>
        </w:rPr>
        <w:commentReference w:id="153"/>
      </w:r>
      <w:commentRangeEnd w:id="154"/>
      <w:r w:rsidR="00C64B2C">
        <w:rPr>
          <w:rStyle w:val="CommentReference"/>
        </w:rPr>
        <w:commentReference w:id="154"/>
      </w:r>
      <w:r w:rsidR="008B7BD1" w:rsidRPr="00721590">
        <w:rPr>
          <w:rFonts w:cstheme="minorHAnsi"/>
          <w:iCs/>
          <w:sz w:val="24"/>
          <w:szCs w:val="24"/>
        </w:rPr>
        <w:t>.</w:t>
      </w:r>
      <w:r w:rsidR="002132F9" w:rsidRPr="00721590">
        <w:rPr>
          <w:rFonts w:cstheme="minorHAnsi"/>
          <w:iCs/>
          <w:sz w:val="24"/>
          <w:szCs w:val="24"/>
        </w:rPr>
        <w:t xml:space="preserve">  Solid blue line </w:t>
      </w:r>
      <w:r w:rsidR="00C11832" w:rsidRPr="00721590">
        <w:rPr>
          <w:rFonts w:cstheme="minorHAnsi"/>
          <w:iCs/>
          <w:sz w:val="24"/>
          <w:szCs w:val="24"/>
        </w:rPr>
        <w:t>is</w:t>
      </w:r>
      <w:r w:rsidR="002132F9" w:rsidRPr="00721590">
        <w:rPr>
          <w:rFonts w:cstheme="minorHAnsi"/>
          <w:iCs/>
          <w:sz w:val="24"/>
          <w:szCs w:val="24"/>
        </w:rPr>
        <w:t xml:space="preserve"> predicted values fit to observed (actual) field data.</w:t>
      </w:r>
    </w:p>
    <w:p w14:paraId="783A0EF3" w14:textId="77777777" w:rsidR="00541EFD" w:rsidRDefault="008C1A52" w:rsidP="00541EFD">
      <w:pPr>
        <w:spacing w:after="0" w:line="480" w:lineRule="auto"/>
        <w:rPr>
          <w:rFonts w:cstheme="minorHAnsi"/>
          <w:iCs/>
          <w:sz w:val="24"/>
          <w:szCs w:val="24"/>
        </w:rPr>
      </w:pPr>
      <w:r w:rsidRPr="00721590">
        <w:rPr>
          <w:rFonts w:cstheme="minorHAnsi"/>
          <w:iCs/>
          <w:sz w:val="24"/>
          <w:szCs w:val="24"/>
        </w:rPr>
        <w:t xml:space="preserve">Figure </w:t>
      </w:r>
      <w:r w:rsidR="008B7BD1" w:rsidRPr="00721590">
        <w:rPr>
          <w:rFonts w:cstheme="minorHAnsi"/>
          <w:iCs/>
          <w:sz w:val="24"/>
          <w:szCs w:val="24"/>
        </w:rPr>
        <w:t>S2</w:t>
      </w:r>
      <w:r w:rsidR="001B76FB" w:rsidRPr="00721590">
        <w:rPr>
          <w:rFonts w:cstheme="minorHAnsi"/>
          <w:iCs/>
          <w:sz w:val="24"/>
          <w:szCs w:val="24"/>
        </w:rPr>
        <w:t xml:space="preserve">. </w:t>
      </w:r>
      <w:r w:rsidR="005D6337" w:rsidRPr="00721590">
        <w:rPr>
          <w:rFonts w:cstheme="minorHAnsi"/>
          <w:iCs/>
          <w:sz w:val="24"/>
          <w:szCs w:val="24"/>
        </w:rPr>
        <w:t>Kernel density plot</w:t>
      </w:r>
      <w:r w:rsidRPr="00721590">
        <w:rPr>
          <w:rFonts w:cstheme="minorHAnsi"/>
          <w:iCs/>
          <w:sz w:val="24"/>
          <w:szCs w:val="24"/>
        </w:rPr>
        <w:t xml:space="preserve"> (y-axis) and p-value (x-axis) for </w:t>
      </w:r>
      <w:r w:rsidR="005D6337" w:rsidRPr="00721590">
        <w:rPr>
          <w:rFonts w:cstheme="minorHAnsi"/>
          <w:iCs/>
          <w:sz w:val="24"/>
          <w:szCs w:val="24"/>
        </w:rPr>
        <w:t xml:space="preserve">the “period” beta term fit to the model oyster counts = period * </w:t>
      </w:r>
      <w:r w:rsidR="00AD79B7" w:rsidRPr="00721590">
        <w:rPr>
          <w:rFonts w:cstheme="minorHAnsi"/>
          <w:iCs/>
          <w:sz w:val="24"/>
          <w:szCs w:val="24"/>
        </w:rPr>
        <w:t>locality</w:t>
      </w:r>
      <w:r w:rsidR="005D6337" w:rsidRPr="00721590">
        <w:rPr>
          <w:rFonts w:cstheme="minorHAnsi"/>
          <w:iCs/>
          <w:sz w:val="24"/>
          <w:szCs w:val="24"/>
        </w:rPr>
        <w:t xml:space="preserve"> + </w:t>
      </w:r>
      <w:r w:rsidR="00AD79B7" w:rsidRPr="00721590">
        <w:rPr>
          <w:rFonts w:cstheme="minorHAnsi"/>
          <w:iCs/>
          <w:sz w:val="24"/>
          <w:szCs w:val="24"/>
        </w:rPr>
        <w:t>site</w:t>
      </w:r>
      <w:r w:rsidR="005D6337" w:rsidRPr="00721590">
        <w:rPr>
          <w:rFonts w:cstheme="minorHAnsi"/>
          <w:iCs/>
          <w:sz w:val="24"/>
          <w:szCs w:val="24"/>
        </w:rPr>
        <w:t xml:space="preserve"> + offset(log(transect length)) from </w:t>
      </w:r>
      <w:r w:rsidR="008B7BD1" w:rsidRPr="00721590">
        <w:rPr>
          <w:rFonts w:cstheme="minorHAnsi"/>
          <w:iCs/>
          <w:sz w:val="24"/>
          <w:szCs w:val="24"/>
        </w:rPr>
        <w:t>10</w:t>
      </w:r>
      <w:r w:rsidR="005D6337" w:rsidRPr="00721590">
        <w:rPr>
          <w:rFonts w:cstheme="minorHAnsi"/>
          <w:iCs/>
          <w:sz w:val="24"/>
          <w:szCs w:val="24"/>
        </w:rPr>
        <w:t>00 simulated datasets.</w:t>
      </w:r>
    </w:p>
    <w:p w14:paraId="4650D2FD" w14:textId="20DB5AC9" w:rsidR="00EA52BE" w:rsidRPr="00721590" w:rsidRDefault="00DA21D1" w:rsidP="00541EFD">
      <w:pPr>
        <w:spacing w:after="0" w:line="480" w:lineRule="auto"/>
        <w:rPr>
          <w:rFonts w:cstheme="minorHAnsi"/>
          <w:iCs/>
          <w:sz w:val="24"/>
          <w:szCs w:val="24"/>
        </w:rPr>
      </w:pPr>
      <w:r w:rsidRPr="00721590">
        <w:rPr>
          <w:rFonts w:cstheme="minorHAnsi"/>
          <w:iCs/>
          <w:sz w:val="24"/>
          <w:szCs w:val="24"/>
        </w:rPr>
        <w:t xml:space="preserve">Figure </w:t>
      </w:r>
      <w:r w:rsidR="008B7BD1" w:rsidRPr="00721590">
        <w:rPr>
          <w:rFonts w:cstheme="minorHAnsi"/>
          <w:iCs/>
          <w:sz w:val="24"/>
          <w:szCs w:val="24"/>
        </w:rPr>
        <w:t>S3</w:t>
      </w:r>
      <w:r w:rsidR="001B76FB" w:rsidRPr="00721590">
        <w:rPr>
          <w:rFonts w:cstheme="minorHAnsi"/>
          <w:iCs/>
          <w:sz w:val="24"/>
          <w:szCs w:val="24"/>
        </w:rPr>
        <w:t xml:space="preserve">. </w:t>
      </w:r>
      <w:r w:rsidRPr="00721590">
        <w:rPr>
          <w:rFonts w:cstheme="minorHAnsi"/>
          <w:iCs/>
          <w:sz w:val="24"/>
          <w:szCs w:val="24"/>
        </w:rPr>
        <w:t xml:space="preserve">Panel A: </w:t>
      </w:r>
      <w:r w:rsidR="003B7F76" w:rsidRPr="00721590">
        <w:rPr>
          <w:rFonts w:cstheme="minorHAnsi"/>
          <w:iCs/>
          <w:sz w:val="24"/>
          <w:szCs w:val="24"/>
        </w:rPr>
        <w:t xml:space="preserve">Monthly </w:t>
      </w:r>
      <w:r w:rsidRPr="00721590">
        <w:rPr>
          <w:rFonts w:cstheme="minorHAnsi"/>
          <w:iCs/>
          <w:sz w:val="24"/>
          <w:szCs w:val="24"/>
        </w:rPr>
        <w:t>Palmer drought severity index (</w:t>
      </w:r>
      <w:ins w:id="155" w:author="Latysh, Natalie" w:date="2020-01-29T13:25:00Z">
        <w:r w:rsidR="008F1BB4">
          <w:rPr>
            <w:rFonts w:cstheme="minorHAnsi"/>
            <w:iCs/>
            <w:sz w:val="24"/>
            <w:szCs w:val="24"/>
          </w:rPr>
          <w:t xml:space="preserve">PDSI, </w:t>
        </w:r>
      </w:ins>
      <w:r w:rsidRPr="00721590">
        <w:rPr>
          <w:rFonts w:cstheme="minorHAnsi"/>
          <w:iCs/>
          <w:sz w:val="24"/>
          <w:szCs w:val="24"/>
        </w:rPr>
        <w:t>y-axis) for north Florida (red line) and southeast Georgia (black line) by year (x-axis)</w:t>
      </w:r>
      <w:r w:rsidR="001B76FB" w:rsidRPr="00721590">
        <w:rPr>
          <w:rFonts w:cstheme="minorHAnsi"/>
          <w:iCs/>
          <w:sz w:val="24"/>
          <w:szCs w:val="24"/>
        </w:rPr>
        <w:t xml:space="preserve">. </w:t>
      </w:r>
      <w:r w:rsidR="003B7F76" w:rsidRPr="00721590">
        <w:rPr>
          <w:rFonts w:cstheme="minorHAnsi"/>
          <w:iCs/>
          <w:sz w:val="24"/>
          <w:szCs w:val="24"/>
        </w:rPr>
        <w:t xml:space="preserve">Negative values indicate periods of drought and positive values periods of higher soil moisture. Data from </w:t>
      </w:r>
      <w:r w:rsidR="002002EC" w:rsidRPr="00721590">
        <w:rPr>
          <w:rFonts w:cstheme="minorHAnsi"/>
          <w:iCs/>
          <w:sz w:val="24"/>
          <w:szCs w:val="24"/>
        </w:rPr>
        <w:t>NOAA 2019</w:t>
      </w:r>
      <w:r w:rsidR="006F3F1B" w:rsidRPr="00721590">
        <w:rPr>
          <w:rFonts w:cstheme="minorHAnsi"/>
          <w:iCs/>
          <w:sz w:val="24"/>
          <w:szCs w:val="24"/>
        </w:rPr>
        <w:t>c</w:t>
      </w:r>
      <w:r w:rsidR="003B7F76" w:rsidRPr="00721590">
        <w:rPr>
          <w:rFonts w:cstheme="minorHAnsi"/>
          <w:iCs/>
          <w:sz w:val="24"/>
          <w:szCs w:val="24"/>
        </w:rPr>
        <w:t xml:space="preserve">. </w:t>
      </w:r>
      <w:r w:rsidR="00387BC2" w:rsidRPr="00721590">
        <w:rPr>
          <w:rFonts w:cstheme="minorHAnsi"/>
          <w:iCs/>
          <w:sz w:val="24"/>
          <w:szCs w:val="24"/>
        </w:rPr>
        <w:t xml:space="preserve">Panel </w:t>
      </w:r>
      <w:r w:rsidR="005B0640" w:rsidRPr="00721590">
        <w:rPr>
          <w:rFonts w:cstheme="minorHAnsi"/>
          <w:iCs/>
          <w:sz w:val="24"/>
          <w:szCs w:val="24"/>
        </w:rPr>
        <w:t>B</w:t>
      </w:r>
      <w:r w:rsidR="00387BC2" w:rsidRPr="00721590">
        <w:rPr>
          <w:rFonts w:cstheme="minorHAnsi"/>
          <w:iCs/>
          <w:sz w:val="24"/>
          <w:szCs w:val="24"/>
        </w:rPr>
        <w:t xml:space="preserve">:  </w:t>
      </w:r>
      <w:commentRangeStart w:id="156"/>
      <w:r w:rsidR="00387BC2" w:rsidRPr="00721590">
        <w:rPr>
          <w:rFonts w:cstheme="minorHAnsi"/>
          <w:iCs/>
          <w:sz w:val="24"/>
          <w:szCs w:val="24"/>
        </w:rPr>
        <w:t>Monthly</w:t>
      </w:r>
      <w:commentRangeEnd w:id="156"/>
      <w:r w:rsidR="008F1BB4">
        <w:rPr>
          <w:rStyle w:val="CommentReference"/>
        </w:rPr>
        <w:commentReference w:id="156"/>
      </w:r>
      <w:r w:rsidR="00387BC2" w:rsidRPr="00721590">
        <w:rPr>
          <w:rFonts w:cstheme="minorHAnsi"/>
          <w:iCs/>
          <w:sz w:val="24"/>
          <w:szCs w:val="24"/>
        </w:rPr>
        <w:t xml:space="preserve"> mean sea level (y-axis, solid black line) over year (x-axis) from NOAA station 8727520, Cedar Key, Florida</w:t>
      </w:r>
      <w:r w:rsidR="003B7F76" w:rsidRPr="00721590">
        <w:rPr>
          <w:rFonts w:cstheme="minorHAnsi"/>
          <w:iCs/>
          <w:sz w:val="24"/>
          <w:szCs w:val="24"/>
        </w:rPr>
        <w:t xml:space="preserve"> with a linear model (dotted black line) plotted for reference</w:t>
      </w:r>
      <w:r w:rsidR="001B76FB" w:rsidRPr="00721590">
        <w:rPr>
          <w:rFonts w:cstheme="minorHAnsi"/>
          <w:iCs/>
          <w:sz w:val="24"/>
          <w:szCs w:val="24"/>
        </w:rPr>
        <w:t xml:space="preserve">. </w:t>
      </w:r>
      <w:r w:rsidR="00387BC2" w:rsidRPr="00721590">
        <w:rPr>
          <w:rFonts w:cstheme="minorHAnsi"/>
          <w:iCs/>
          <w:sz w:val="24"/>
          <w:szCs w:val="24"/>
        </w:rPr>
        <w:t>Average seasonal cycle removed</w:t>
      </w:r>
      <w:r w:rsidR="008B7BD1" w:rsidRPr="00721590">
        <w:rPr>
          <w:rFonts w:cstheme="minorHAnsi"/>
          <w:iCs/>
          <w:sz w:val="24"/>
          <w:szCs w:val="24"/>
        </w:rPr>
        <w:t xml:space="preserve"> by NOAA</w:t>
      </w:r>
      <w:r w:rsidR="002002EC" w:rsidRPr="00721590">
        <w:rPr>
          <w:rFonts w:cstheme="minorHAnsi"/>
          <w:iCs/>
          <w:sz w:val="24"/>
          <w:szCs w:val="24"/>
        </w:rPr>
        <w:t xml:space="preserve"> (NOAA 2019b)</w:t>
      </w:r>
      <w:r w:rsidR="00EA52BE" w:rsidRPr="00721590">
        <w:rPr>
          <w:rFonts w:cstheme="minorHAnsi"/>
          <w:iCs/>
          <w:sz w:val="24"/>
          <w:szCs w:val="24"/>
        </w:rPr>
        <w:t>.</w:t>
      </w:r>
    </w:p>
    <w:p w14:paraId="1555E18D" w14:textId="77777777" w:rsidR="00EA52BE" w:rsidRPr="00721590" w:rsidRDefault="00EA52BE">
      <w:pPr>
        <w:rPr>
          <w:rFonts w:cstheme="minorHAnsi"/>
          <w:iCs/>
          <w:sz w:val="24"/>
          <w:szCs w:val="24"/>
        </w:rPr>
      </w:pPr>
      <w:r w:rsidRPr="00721590">
        <w:rPr>
          <w:rFonts w:cstheme="minorHAnsi"/>
          <w:iCs/>
          <w:sz w:val="24"/>
          <w:szCs w:val="24"/>
        </w:rPr>
        <w:lastRenderedPageBreak/>
        <w:br w:type="page"/>
      </w:r>
    </w:p>
    <w:p w14:paraId="099EF3C3" w14:textId="6045A6CF" w:rsidR="00EA52BE" w:rsidRPr="00721590" w:rsidRDefault="00EA52BE" w:rsidP="00513BE7">
      <w:pPr>
        <w:spacing w:line="480" w:lineRule="auto"/>
        <w:rPr>
          <w:rFonts w:cstheme="minorHAnsi"/>
          <w:iCs/>
          <w:sz w:val="24"/>
          <w:szCs w:val="24"/>
        </w:rPr>
      </w:pPr>
      <w:r w:rsidRPr="00721590">
        <w:rPr>
          <w:rFonts w:cstheme="minorHAnsi"/>
          <w:iCs/>
          <w:sz w:val="24"/>
          <w:szCs w:val="24"/>
        </w:rPr>
        <w:lastRenderedPageBreak/>
        <w:t>Table S1.</w:t>
      </w:r>
      <w:r w:rsidR="00922B00" w:rsidRPr="00721590">
        <w:rPr>
          <w:rFonts w:cstheme="minorHAnsi"/>
          <w:iCs/>
          <w:sz w:val="24"/>
          <w:szCs w:val="24"/>
        </w:rPr>
        <w:t xml:space="preserve"> </w:t>
      </w:r>
      <w:r w:rsidRPr="00721590">
        <w:rPr>
          <w:rFonts w:cstheme="minorHAnsi"/>
          <w:iCs/>
          <w:sz w:val="24"/>
          <w:szCs w:val="24"/>
        </w:rPr>
        <w:t>Period surveyed for each locality and site combination.</w:t>
      </w:r>
      <w:ins w:id="157" w:author="Latysh, Natalie" w:date="2020-01-29T12:52:00Z">
        <w:r w:rsidR="00654184">
          <w:rPr>
            <w:rFonts w:cstheme="minorHAnsi"/>
            <w:iCs/>
            <w:sz w:val="24"/>
            <w:szCs w:val="24"/>
          </w:rPr>
          <w:t xml:space="preserve"> </w:t>
        </w:r>
        <w:r w:rsidR="00654184" w:rsidRPr="00721590">
          <w:rPr>
            <w:rFonts w:cstheme="minorHAnsi"/>
            <w:iCs/>
            <w:sz w:val="24"/>
            <w:szCs w:val="24"/>
          </w:rPr>
          <w:t>CK = Cedar Key, CR = Corrigan’s reef, HB = Horseshoe Beach, and LC = Lone Cabbage</w:t>
        </w:r>
      </w:ins>
    </w:p>
    <w:tbl>
      <w:tblPr>
        <w:tblStyle w:val="TableGrid"/>
        <w:tblW w:w="0" w:type="auto"/>
        <w:tblLook w:val="04A0" w:firstRow="1" w:lastRow="0" w:firstColumn="1" w:lastColumn="0" w:noHBand="0" w:noVBand="1"/>
      </w:tblPr>
      <w:tblGrid>
        <w:gridCol w:w="960"/>
        <w:gridCol w:w="582"/>
        <w:gridCol w:w="851"/>
        <w:gridCol w:w="2102"/>
      </w:tblGrid>
      <w:tr w:rsidR="00EA52BE" w:rsidRPr="00721590" w14:paraId="157E1012" w14:textId="77777777" w:rsidTr="00513BE7">
        <w:trPr>
          <w:trHeight w:val="288"/>
        </w:trPr>
        <w:tc>
          <w:tcPr>
            <w:tcW w:w="960" w:type="dxa"/>
            <w:noWrap/>
            <w:hideMark/>
          </w:tcPr>
          <w:p w14:paraId="0AE2E375" w14:textId="6EC94C1C" w:rsidR="00EA52BE" w:rsidRPr="00721590" w:rsidRDefault="00EA52BE" w:rsidP="00513BE7">
            <w:pPr>
              <w:rPr>
                <w:rFonts w:cstheme="minorHAnsi"/>
                <w:iCs/>
                <w:sz w:val="24"/>
                <w:szCs w:val="24"/>
              </w:rPr>
            </w:pPr>
            <w:r w:rsidRPr="00721590">
              <w:rPr>
                <w:rFonts w:cstheme="minorHAnsi"/>
                <w:iCs/>
                <w:sz w:val="24"/>
                <w:szCs w:val="24"/>
              </w:rPr>
              <w:t>Locality</w:t>
            </w:r>
          </w:p>
        </w:tc>
        <w:tc>
          <w:tcPr>
            <w:tcW w:w="582" w:type="dxa"/>
            <w:noWrap/>
            <w:hideMark/>
          </w:tcPr>
          <w:p w14:paraId="3D3CB215" w14:textId="77777777" w:rsidR="00EA52BE" w:rsidRPr="00721590" w:rsidRDefault="00EA52BE" w:rsidP="00513BE7">
            <w:pPr>
              <w:rPr>
                <w:rFonts w:cstheme="minorHAnsi"/>
                <w:iCs/>
                <w:sz w:val="24"/>
                <w:szCs w:val="24"/>
              </w:rPr>
            </w:pPr>
            <w:r w:rsidRPr="00721590">
              <w:rPr>
                <w:rFonts w:cstheme="minorHAnsi"/>
                <w:iCs/>
                <w:sz w:val="24"/>
                <w:szCs w:val="24"/>
              </w:rPr>
              <w:t>Site</w:t>
            </w:r>
          </w:p>
        </w:tc>
        <w:tc>
          <w:tcPr>
            <w:tcW w:w="851" w:type="dxa"/>
            <w:noWrap/>
            <w:hideMark/>
          </w:tcPr>
          <w:p w14:paraId="5C889A68" w14:textId="77777777" w:rsidR="00EA52BE" w:rsidRPr="00721590" w:rsidRDefault="00EA52BE" w:rsidP="00513BE7">
            <w:pPr>
              <w:rPr>
                <w:rFonts w:cstheme="minorHAnsi"/>
                <w:iCs/>
                <w:sz w:val="24"/>
                <w:szCs w:val="24"/>
              </w:rPr>
            </w:pPr>
            <w:r w:rsidRPr="00721590">
              <w:rPr>
                <w:rFonts w:cstheme="minorHAnsi"/>
                <w:iCs/>
                <w:sz w:val="24"/>
                <w:szCs w:val="24"/>
              </w:rPr>
              <w:t>Period</w:t>
            </w:r>
          </w:p>
        </w:tc>
        <w:tc>
          <w:tcPr>
            <w:tcW w:w="2102" w:type="dxa"/>
            <w:noWrap/>
            <w:hideMark/>
          </w:tcPr>
          <w:p w14:paraId="7F986C42" w14:textId="77777777" w:rsidR="00EA52BE" w:rsidRPr="00721590" w:rsidRDefault="00EA52BE" w:rsidP="00513BE7">
            <w:pPr>
              <w:rPr>
                <w:rFonts w:cstheme="minorHAnsi"/>
                <w:iCs/>
                <w:sz w:val="24"/>
                <w:szCs w:val="24"/>
              </w:rPr>
            </w:pPr>
            <w:r w:rsidRPr="00721590">
              <w:rPr>
                <w:rFonts w:cstheme="minorHAnsi"/>
                <w:iCs/>
                <w:sz w:val="24"/>
                <w:szCs w:val="24"/>
              </w:rPr>
              <w:t>Time</w:t>
            </w:r>
          </w:p>
        </w:tc>
      </w:tr>
      <w:tr w:rsidR="00EA52BE" w:rsidRPr="00721590" w14:paraId="222356B5" w14:textId="77777777" w:rsidTr="00513BE7">
        <w:trPr>
          <w:trHeight w:val="288"/>
        </w:trPr>
        <w:tc>
          <w:tcPr>
            <w:tcW w:w="960" w:type="dxa"/>
            <w:noWrap/>
            <w:hideMark/>
          </w:tcPr>
          <w:p w14:paraId="203B5231"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1ECCD880"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339A70E8"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46EA35EB"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771A6761" w14:textId="77777777" w:rsidTr="00513BE7">
        <w:trPr>
          <w:trHeight w:val="288"/>
        </w:trPr>
        <w:tc>
          <w:tcPr>
            <w:tcW w:w="960" w:type="dxa"/>
            <w:noWrap/>
            <w:hideMark/>
          </w:tcPr>
          <w:p w14:paraId="40C22B88"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740CC8B6"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297CD2D3"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34B0A0ED"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018E718F" w14:textId="77777777" w:rsidTr="00513BE7">
        <w:trPr>
          <w:trHeight w:val="288"/>
        </w:trPr>
        <w:tc>
          <w:tcPr>
            <w:tcW w:w="960" w:type="dxa"/>
            <w:noWrap/>
            <w:hideMark/>
          </w:tcPr>
          <w:p w14:paraId="4AFCF8C9"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65E11D4B"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082DC421"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5EC9DF75"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1B9E4A7F" w14:textId="77777777" w:rsidTr="00513BE7">
        <w:trPr>
          <w:trHeight w:val="288"/>
        </w:trPr>
        <w:tc>
          <w:tcPr>
            <w:tcW w:w="960" w:type="dxa"/>
            <w:noWrap/>
            <w:hideMark/>
          </w:tcPr>
          <w:p w14:paraId="50A73D8F"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3AF18326"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5E4112D5"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017C60E8"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4AD3D019" w14:textId="77777777" w:rsidTr="00513BE7">
        <w:trPr>
          <w:trHeight w:val="288"/>
        </w:trPr>
        <w:tc>
          <w:tcPr>
            <w:tcW w:w="960" w:type="dxa"/>
            <w:noWrap/>
            <w:hideMark/>
          </w:tcPr>
          <w:p w14:paraId="229CB60B"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7100830C"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3BB04AA6"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752C9818"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00E4CF86" w14:textId="77777777" w:rsidTr="00513BE7">
        <w:trPr>
          <w:trHeight w:val="288"/>
        </w:trPr>
        <w:tc>
          <w:tcPr>
            <w:tcW w:w="960" w:type="dxa"/>
            <w:noWrap/>
            <w:hideMark/>
          </w:tcPr>
          <w:p w14:paraId="3AE320D4"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366F4560"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65C53DFA"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5AE7924F"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15D475D7" w14:textId="77777777" w:rsidTr="00513BE7">
        <w:trPr>
          <w:trHeight w:val="288"/>
        </w:trPr>
        <w:tc>
          <w:tcPr>
            <w:tcW w:w="960" w:type="dxa"/>
            <w:noWrap/>
            <w:hideMark/>
          </w:tcPr>
          <w:p w14:paraId="64F9ED97"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631CB69C"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5F967488"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2A017AE5"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7BFC7E77" w14:textId="77777777" w:rsidTr="00513BE7">
        <w:trPr>
          <w:trHeight w:val="288"/>
        </w:trPr>
        <w:tc>
          <w:tcPr>
            <w:tcW w:w="960" w:type="dxa"/>
            <w:noWrap/>
            <w:hideMark/>
          </w:tcPr>
          <w:p w14:paraId="12B979FF"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7089EAA6"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75FBD94A"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59CBD6CE"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13F6ADD8" w14:textId="77777777" w:rsidTr="00513BE7">
        <w:trPr>
          <w:trHeight w:val="288"/>
        </w:trPr>
        <w:tc>
          <w:tcPr>
            <w:tcW w:w="960" w:type="dxa"/>
            <w:noWrap/>
            <w:hideMark/>
          </w:tcPr>
          <w:p w14:paraId="208C8F12"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4B59787C"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427009CF"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5F351F17"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77B0F6F5" w14:textId="77777777" w:rsidTr="00513BE7">
        <w:trPr>
          <w:trHeight w:val="288"/>
        </w:trPr>
        <w:tc>
          <w:tcPr>
            <w:tcW w:w="960" w:type="dxa"/>
            <w:noWrap/>
            <w:hideMark/>
          </w:tcPr>
          <w:p w14:paraId="7977EDF0"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08F0126B"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7CFF3AA8"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667A2A2D"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28EE2FEC" w14:textId="77777777" w:rsidTr="00513BE7">
        <w:trPr>
          <w:trHeight w:val="288"/>
        </w:trPr>
        <w:tc>
          <w:tcPr>
            <w:tcW w:w="960" w:type="dxa"/>
            <w:noWrap/>
            <w:hideMark/>
          </w:tcPr>
          <w:p w14:paraId="5AFF0372"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043422BB"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5F250C24"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2B4FA15D"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2D87A67B" w14:textId="77777777" w:rsidTr="00513BE7">
        <w:trPr>
          <w:trHeight w:val="288"/>
        </w:trPr>
        <w:tc>
          <w:tcPr>
            <w:tcW w:w="960" w:type="dxa"/>
            <w:noWrap/>
            <w:hideMark/>
          </w:tcPr>
          <w:p w14:paraId="54B140FB"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2F16CBA1"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188EAF4A"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34E76E85"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3CA1C99A" w14:textId="77777777" w:rsidTr="00513BE7">
        <w:trPr>
          <w:trHeight w:val="288"/>
        </w:trPr>
        <w:tc>
          <w:tcPr>
            <w:tcW w:w="960" w:type="dxa"/>
            <w:noWrap/>
            <w:hideMark/>
          </w:tcPr>
          <w:p w14:paraId="480A7F12"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55B9ACD4"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4F28324E"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541ECCC0"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7F2E6373" w14:textId="77777777" w:rsidTr="00513BE7">
        <w:trPr>
          <w:trHeight w:val="288"/>
        </w:trPr>
        <w:tc>
          <w:tcPr>
            <w:tcW w:w="960" w:type="dxa"/>
            <w:noWrap/>
            <w:hideMark/>
          </w:tcPr>
          <w:p w14:paraId="25BFE958"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4E67AAFC"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7A177377"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70B587FA"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4FED424D" w14:textId="77777777" w:rsidTr="00513BE7">
        <w:trPr>
          <w:trHeight w:val="288"/>
        </w:trPr>
        <w:tc>
          <w:tcPr>
            <w:tcW w:w="960" w:type="dxa"/>
            <w:noWrap/>
            <w:hideMark/>
          </w:tcPr>
          <w:p w14:paraId="31AA26B1"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679B2E23"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4745ECC0"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60985B23"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6C152910" w14:textId="77777777" w:rsidTr="00513BE7">
        <w:trPr>
          <w:trHeight w:val="288"/>
        </w:trPr>
        <w:tc>
          <w:tcPr>
            <w:tcW w:w="960" w:type="dxa"/>
            <w:noWrap/>
            <w:hideMark/>
          </w:tcPr>
          <w:p w14:paraId="5C157616"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3E601C55"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082BC9C4"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12E8125D"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746A85F9" w14:textId="77777777" w:rsidTr="00513BE7">
        <w:trPr>
          <w:trHeight w:val="288"/>
        </w:trPr>
        <w:tc>
          <w:tcPr>
            <w:tcW w:w="960" w:type="dxa"/>
            <w:noWrap/>
            <w:hideMark/>
          </w:tcPr>
          <w:p w14:paraId="02D53C42"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497563C0"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3780AA4C"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5E120584"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4E0AD764" w14:textId="77777777" w:rsidTr="00513BE7">
        <w:trPr>
          <w:trHeight w:val="288"/>
        </w:trPr>
        <w:tc>
          <w:tcPr>
            <w:tcW w:w="960" w:type="dxa"/>
            <w:noWrap/>
            <w:hideMark/>
          </w:tcPr>
          <w:p w14:paraId="35A28650"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3707716C"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33970537"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43AFE5AC"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50DDDE44" w14:textId="77777777" w:rsidTr="00513BE7">
        <w:trPr>
          <w:trHeight w:val="288"/>
        </w:trPr>
        <w:tc>
          <w:tcPr>
            <w:tcW w:w="960" w:type="dxa"/>
            <w:noWrap/>
            <w:hideMark/>
          </w:tcPr>
          <w:p w14:paraId="10F6045A"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4911AF2F"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467A8AA5"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6625BD59"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294C1861" w14:textId="77777777" w:rsidTr="00513BE7">
        <w:trPr>
          <w:trHeight w:val="288"/>
        </w:trPr>
        <w:tc>
          <w:tcPr>
            <w:tcW w:w="960" w:type="dxa"/>
            <w:noWrap/>
            <w:hideMark/>
          </w:tcPr>
          <w:p w14:paraId="6AA4B5DC"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4BE1ACFC"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2BB62740"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060C84B7"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6C89C64C" w14:textId="77777777" w:rsidTr="00513BE7">
        <w:trPr>
          <w:trHeight w:val="288"/>
        </w:trPr>
        <w:tc>
          <w:tcPr>
            <w:tcW w:w="960" w:type="dxa"/>
            <w:noWrap/>
            <w:hideMark/>
          </w:tcPr>
          <w:p w14:paraId="6750080B"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045180CA"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45C68359"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6BA9CF7C"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014A1E27" w14:textId="77777777" w:rsidTr="00513BE7">
        <w:trPr>
          <w:trHeight w:val="288"/>
        </w:trPr>
        <w:tc>
          <w:tcPr>
            <w:tcW w:w="960" w:type="dxa"/>
            <w:noWrap/>
            <w:hideMark/>
          </w:tcPr>
          <w:p w14:paraId="7C89545B"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3B7625EA"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3E99496A"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19A24552"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7B839067" w14:textId="77777777" w:rsidTr="00513BE7">
        <w:trPr>
          <w:trHeight w:val="288"/>
        </w:trPr>
        <w:tc>
          <w:tcPr>
            <w:tcW w:w="960" w:type="dxa"/>
            <w:noWrap/>
            <w:hideMark/>
          </w:tcPr>
          <w:p w14:paraId="13737CF6"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508DA516"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6503196A"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42F2E68D"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40870203" w14:textId="77777777" w:rsidTr="00513BE7">
        <w:trPr>
          <w:trHeight w:val="288"/>
        </w:trPr>
        <w:tc>
          <w:tcPr>
            <w:tcW w:w="960" w:type="dxa"/>
            <w:noWrap/>
            <w:hideMark/>
          </w:tcPr>
          <w:p w14:paraId="0147AFD1"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363083B9"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7E3A1CC8"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166F2264"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540C2285" w14:textId="77777777" w:rsidTr="00513BE7">
        <w:trPr>
          <w:trHeight w:val="288"/>
        </w:trPr>
        <w:tc>
          <w:tcPr>
            <w:tcW w:w="960" w:type="dxa"/>
            <w:noWrap/>
            <w:hideMark/>
          </w:tcPr>
          <w:p w14:paraId="166502F6"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3C2F50FD"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7E42C788"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62EDB380"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60755E7C" w14:textId="77777777" w:rsidTr="00513BE7">
        <w:trPr>
          <w:trHeight w:val="288"/>
        </w:trPr>
        <w:tc>
          <w:tcPr>
            <w:tcW w:w="960" w:type="dxa"/>
            <w:noWrap/>
            <w:hideMark/>
          </w:tcPr>
          <w:p w14:paraId="70952D2B"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25F2B732"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6B6AB448"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7793140E"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19D6B063" w14:textId="77777777" w:rsidTr="00513BE7">
        <w:trPr>
          <w:trHeight w:val="288"/>
        </w:trPr>
        <w:tc>
          <w:tcPr>
            <w:tcW w:w="960" w:type="dxa"/>
            <w:noWrap/>
            <w:hideMark/>
          </w:tcPr>
          <w:p w14:paraId="11B6AF90"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2879EC19"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68634B2E"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44480438"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355528C3" w14:textId="77777777" w:rsidTr="00513BE7">
        <w:trPr>
          <w:trHeight w:val="288"/>
        </w:trPr>
        <w:tc>
          <w:tcPr>
            <w:tcW w:w="960" w:type="dxa"/>
            <w:noWrap/>
            <w:hideMark/>
          </w:tcPr>
          <w:p w14:paraId="5C3989D9"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266A3967"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5428E9A7"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40987F37"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78ECA4F7" w14:textId="77777777" w:rsidTr="00513BE7">
        <w:trPr>
          <w:trHeight w:val="288"/>
        </w:trPr>
        <w:tc>
          <w:tcPr>
            <w:tcW w:w="960" w:type="dxa"/>
            <w:noWrap/>
            <w:hideMark/>
          </w:tcPr>
          <w:p w14:paraId="1F099B21"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4E91161B"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2F09F0D6"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2B691237"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46C6F67D" w14:textId="77777777" w:rsidTr="00513BE7">
        <w:trPr>
          <w:trHeight w:val="288"/>
        </w:trPr>
        <w:tc>
          <w:tcPr>
            <w:tcW w:w="960" w:type="dxa"/>
            <w:noWrap/>
            <w:hideMark/>
          </w:tcPr>
          <w:p w14:paraId="29818188"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6853042A"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53D39D38"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78433EA3"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34689A3A" w14:textId="77777777" w:rsidTr="00513BE7">
        <w:trPr>
          <w:trHeight w:val="288"/>
        </w:trPr>
        <w:tc>
          <w:tcPr>
            <w:tcW w:w="960" w:type="dxa"/>
            <w:noWrap/>
            <w:hideMark/>
          </w:tcPr>
          <w:p w14:paraId="59EAFC3D"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26DBA068"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52A56D01"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2F53942F"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090CF3FB" w14:textId="77777777" w:rsidTr="00513BE7">
        <w:trPr>
          <w:trHeight w:val="288"/>
        </w:trPr>
        <w:tc>
          <w:tcPr>
            <w:tcW w:w="960" w:type="dxa"/>
            <w:noWrap/>
            <w:hideMark/>
          </w:tcPr>
          <w:p w14:paraId="2BF18407"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6B62DC07"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4A9FF06E"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74D77769"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4EC83A59" w14:textId="77777777" w:rsidTr="00513BE7">
        <w:trPr>
          <w:trHeight w:val="288"/>
        </w:trPr>
        <w:tc>
          <w:tcPr>
            <w:tcW w:w="960" w:type="dxa"/>
            <w:noWrap/>
            <w:hideMark/>
          </w:tcPr>
          <w:p w14:paraId="50F888F9"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69AB9969"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772952FE"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0761D22A"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2F8D96E8" w14:textId="77777777" w:rsidTr="00513BE7">
        <w:trPr>
          <w:trHeight w:val="288"/>
        </w:trPr>
        <w:tc>
          <w:tcPr>
            <w:tcW w:w="960" w:type="dxa"/>
            <w:noWrap/>
            <w:hideMark/>
          </w:tcPr>
          <w:p w14:paraId="72733ECC"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4A3D097A"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22A1606B"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23FCAD35"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42007FB1" w14:textId="77777777" w:rsidTr="00513BE7">
        <w:trPr>
          <w:trHeight w:val="288"/>
        </w:trPr>
        <w:tc>
          <w:tcPr>
            <w:tcW w:w="960" w:type="dxa"/>
            <w:noWrap/>
            <w:hideMark/>
          </w:tcPr>
          <w:p w14:paraId="65E31526"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53AF4EF6"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07750C63"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3068DD59"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73712F99" w14:textId="77777777" w:rsidTr="00513BE7">
        <w:trPr>
          <w:trHeight w:val="288"/>
        </w:trPr>
        <w:tc>
          <w:tcPr>
            <w:tcW w:w="960" w:type="dxa"/>
            <w:noWrap/>
            <w:hideMark/>
          </w:tcPr>
          <w:p w14:paraId="282F7368"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3F6B28E9"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0D0D3B1B"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4FA120B9"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1A6D016C" w14:textId="77777777" w:rsidTr="00513BE7">
        <w:trPr>
          <w:trHeight w:val="288"/>
        </w:trPr>
        <w:tc>
          <w:tcPr>
            <w:tcW w:w="960" w:type="dxa"/>
            <w:noWrap/>
            <w:hideMark/>
          </w:tcPr>
          <w:p w14:paraId="583BEAFB"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0DB27654"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2723183"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41E21C85"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016BA07B" w14:textId="77777777" w:rsidTr="00513BE7">
        <w:trPr>
          <w:trHeight w:val="288"/>
        </w:trPr>
        <w:tc>
          <w:tcPr>
            <w:tcW w:w="960" w:type="dxa"/>
            <w:noWrap/>
            <w:hideMark/>
          </w:tcPr>
          <w:p w14:paraId="62DC3D50" w14:textId="77777777" w:rsidR="00EA52BE" w:rsidRPr="00721590" w:rsidRDefault="00EA52BE" w:rsidP="00513BE7">
            <w:pPr>
              <w:rPr>
                <w:rFonts w:cstheme="minorHAnsi"/>
                <w:iCs/>
                <w:sz w:val="24"/>
                <w:szCs w:val="24"/>
              </w:rPr>
            </w:pPr>
            <w:r w:rsidRPr="00721590">
              <w:rPr>
                <w:rFonts w:cstheme="minorHAnsi"/>
                <w:iCs/>
                <w:sz w:val="24"/>
                <w:szCs w:val="24"/>
              </w:rPr>
              <w:lastRenderedPageBreak/>
              <w:t>HB</w:t>
            </w:r>
          </w:p>
        </w:tc>
        <w:tc>
          <w:tcPr>
            <w:tcW w:w="582" w:type="dxa"/>
            <w:noWrap/>
            <w:hideMark/>
          </w:tcPr>
          <w:p w14:paraId="3628FEEE"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5DC8B445"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77B8A3AA"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6F2F46F3" w14:textId="77777777" w:rsidTr="00513BE7">
        <w:trPr>
          <w:trHeight w:val="288"/>
        </w:trPr>
        <w:tc>
          <w:tcPr>
            <w:tcW w:w="960" w:type="dxa"/>
            <w:noWrap/>
            <w:hideMark/>
          </w:tcPr>
          <w:p w14:paraId="18F83B91"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0611FBF4"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7AFB692F"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19FF38B5"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70AD0202" w14:textId="77777777" w:rsidTr="00513BE7">
        <w:trPr>
          <w:trHeight w:val="288"/>
        </w:trPr>
        <w:tc>
          <w:tcPr>
            <w:tcW w:w="960" w:type="dxa"/>
            <w:noWrap/>
            <w:hideMark/>
          </w:tcPr>
          <w:p w14:paraId="03C1D842"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3E9218BE"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05CC16C8"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01929D66"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3C783ABD" w14:textId="77777777" w:rsidTr="00513BE7">
        <w:trPr>
          <w:trHeight w:val="288"/>
        </w:trPr>
        <w:tc>
          <w:tcPr>
            <w:tcW w:w="960" w:type="dxa"/>
            <w:noWrap/>
            <w:hideMark/>
          </w:tcPr>
          <w:p w14:paraId="3832EA29"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144DE769"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0BB369AF"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7CEA1D70"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483AF583" w14:textId="77777777" w:rsidTr="00513BE7">
        <w:trPr>
          <w:trHeight w:val="288"/>
        </w:trPr>
        <w:tc>
          <w:tcPr>
            <w:tcW w:w="960" w:type="dxa"/>
            <w:noWrap/>
            <w:hideMark/>
          </w:tcPr>
          <w:p w14:paraId="6B72319C"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16E61C6B"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14DCFA55"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7C7C50F6"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0E95A8A0" w14:textId="77777777" w:rsidTr="00513BE7">
        <w:trPr>
          <w:trHeight w:val="288"/>
        </w:trPr>
        <w:tc>
          <w:tcPr>
            <w:tcW w:w="960" w:type="dxa"/>
            <w:noWrap/>
            <w:hideMark/>
          </w:tcPr>
          <w:p w14:paraId="18E97E14"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509696C9"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3C238ED6" w14:textId="77777777" w:rsidR="00EA52BE" w:rsidRPr="00721590" w:rsidRDefault="00EA52BE" w:rsidP="00513BE7">
            <w:pPr>
              <w:rPr>
                <w:rFonts w:cstheme="minorHAnsi"/>
                <w:iCs/>
                <w:sz w:val="24"/>
                <w:szCs w:val="24"/>
              </w:rPr>
            </w:pPr>
            <w:r w:rsidRPr="00721590">
              <w:rPr>
                <w:rFonts w:cstheme="minorHAnsi"/>
                <w:iCs/>
                <w:sz w:val="24"/>
                <w:szCs w:val="24"/>
              </w:rPr>
              <w:t>16</w:t>
            </w:r>
          </w:p>
        </w:tc>
        <w:tc>
          <w:tcPr>
            <w:tcW w:w="2102" w:type="dxa"/>
            <w:noWrap/>
            <w:hideMark/>
          </w:tcPr>
          <w:p w14:paraId="3B2B7E36" w14:textId="77777777" w:rsidR="00EA52BE" w:rsidRPr="00721590" w:rsidRDefault="00EA52BE" w:rsidP="00513BE7">
            <w:pPr>
              <w:rPr>
                <w:rFonts w:cstheme="minorHAnsi"/>
                <w:iCs/>
                <w:sz w:val="24"/>
                <w:szCs w:val="24"/>
              </w:rPr>
            </w:pPr>
            <w:r w:rsidRPr="00721590">
              <w:rPr>
                <w:rFonts w:cstheme="minorHAnsi"/>
                <w:iCs/>
                <w:sz w:val="24"/>
                <w:szCs w:val="24"/>
              </w:rPr>
              <w:t>Winter 2017-2018</w:t>
            </w:r>
          </w:p>
        </w:tc>
      </w:tr>
      <w:tr w:rsidR="00EA52BE" w:rsidRPr="00721590" w14:paraId="381EF8D9" w14:textId="77777777" w:rsidTr="00513BE7">
        <w:trPr>
          <w:trHeight w:val="288"/>
        </w:trPr>
        <w:tc>
          <w:tcPr>
            <w:tcW w:w="960" w:type="dxa"/>
            <w:noWrap/>
            <w:hideMark/>
          </w:tcPr>
          <w:p w14:paraId="1E72AEC9"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30A81263"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3AD630BD"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46189528"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33F0C19C" w14:textId="77777777" w:rsidTr="00513BE7">
        <w:trPr>
          <w:trHeight w:val="288"/>
        </w:trPr>
        <w:tc>
          <w:tcPr>
            <w:tcW w:w="960" w:type="dxa"/>
            <w:noWrap/>
            <w:hideMark/>
          </w:tcPr>
          <w:p w14:paraId="173D6417"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2935963B"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07D1210A"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7CED3AAC"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35AE2821" w14:textId="77777777" w:rsidTr="00513BE7">
        <w:trPr>
          <w:trHeight w:val="288"/>
        </w:trPr>
        <w:tc>
          <w:tcPr>
            <w:tcW w:w="960" w:type="dxa"/>
            <w:noWrap/>
            <w:hideMark/>
          </w:tcPr>
          <w:p w14:paraId="36405184"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5C84189B"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52B0E27A"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66ED38EF"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28F65B80" w14:textId="77777777" w:rsidTr="00513BE7">
        <w:trPr>
          <w:trHeight w:val="288"/>
        </w:trPr>
        <w:tc>
          <w:tcPr>
            <w:tcW w:w="960" w:type="dxa"/>
            <w:noWrap/>
            <w:hideMark/>
          </w:tcPr>
          <w:p w14:paraId="754644C4"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23C8F7AF"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6FD2BE60"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02DE65DC"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785772CE" w14:textId="77777777" w:rsidTr="00513BE7">
        <w:trPr>
          <w:trHeight w:val="288"/>
        </w:trPr>
        <w:tc>
          <w:tcPr>
            <w:tcW w:w="960" w:type="dxa"/>
            <w:noWrap/>
            <w:hideMark/>
          </w:tcPr>
          <w:p w14:paraId="0E210849"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24478747"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671D6F74"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6F49ABF9"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34E0922E" w14:textId="77777777" w:rsidTr="00513BE7">
        <w:trPr>
          <w:trHeight w:val="288"/>
        </w:trPr>
        <w:tc>
          <w:tcPr>
            <w:tcW w:w="960" w:type="dxa"/>
            <w:noWrap/>
            <w:hideMark/>
          </w:tcPr>
          <w:p w14:paraId="4DDC32B6"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13923CEC"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6C37E42D" w14:textId="77777777" w:rsidR="00EA52BE" w:rsidRPr="00721590" w:rsidRDefault="00EA52BE" w:rsidP="00513BE7">
            <w:pPr>
              <w:rPr>
                <w:rFonts w:cstheme="minorHAnsi"/>
                <w:iCs/>
                <w:sz w:val="24"/>
                <w:szCs w:val="24"/>
              </w:rPr>
            </w:pPr>
            <w:r w:rsidRPr="00721590">
              <w:rPr>
                <w:rFonts w:cstheme="minorHAnsi"/>
                <w:iCs/>
                <w:sz w:val="24"/>
                <w:szCs w:val="24"/>
              </w:rPr>
              <w:t>16</w:t>
            </w:r>
          </w:p>
        </w:tc>
        <w:tc>
          <w:tcPr>
            <w:tcW w:w="2102" w:type="dxa"/>
            <w:noWrap/>
            <w:hideMark/>
          </w:tcPr>
          <w:p w14:paraId="37398643" w14:textId="77777777" w:rsidR="00EA52BE" w:rsidRPr="00721590" w:rsidRDefault="00EA52BE" w:rsidP="00513BE7">
            <w:pPr>
              <w:rPr>
                <w:rFonts w:cstheme="minorHAnsi"/>
                <w:iCs/>
                <w:sz w:val="24"/>
                <w:szCs w:val="24"/>
              </w:rPr>
            </w:pPr>
            <w:r w:rsidRPr="00721590">
              <w:rPr>
                <w:rFonts w:cstheme="minorHAnsi"/>
                <w:iCs/>
                <w:sz w:val="24"/>
                <w:szCs w:val="24"/>
              </w:rPr>
              <w:t>Winter 2017-2018</w:t>
            </w:r>
          </w:p>
        </w:tc>
      </w:tr>
      <w:tr w:rsidR="00EA52BE" w:rsidRPr="00721590" w14:paraId="45E111AA" w14:textId="77777777" w:rsidTr="00513BE7">
        <w:trPr>
          <w:trHeight w:val="288"/>
        </w:trPr>
        <w:tc>
          <w:tcPr>
            <w:tcW w:w="960" w:type="dxa"/>
            <w:noWrap/>
            <w:hideMark/>
          </w:tcPr>
          <w:p w14:paraId="2654C062"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1C6548FE"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74AE067F"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533C2840"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2D372C9D" w14:textId="77777777" w:rsidTr="00513BE7">
        <w:trPr>
          <w:trHeight w:val="288"/>
        </w:trPr>
        <w:tc>
          <w:tcPr>
            <w:tcW w:w="960" w:type="dxa"/>
            <w:noWrap/>
            <w:hideMark/>
          </w:tcPr>
          <w:p w14:paraId="666F8E9B"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60BEC711"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1E7D38F"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05ABDC82"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22CC5449" w14:textId="77777777" w:rsidTr="00513BE7">
        <w:trPr>
          <w:trHeight w:val="288"/>
        </w:trPr>
        <w:tc>
          <w:tcPr>
            <w:tcW w:w="960" w:type="dxa"/>
            <w:noWrap/>
            <w:hideMark/>
          </w:tcPr>
          <w:p w14:paraId="38B73E28"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68D84411"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4BB84194"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76B898D7"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5D070A80" w14:textId="77777777" w:rsidTr="00513BE7">
        <w:trPr>
          <w:trHeight w:val="288"/>
        </w:trPr>
        <w:tc>
          <w:tcPr>
            <w:tcW w:w="960" w:type="dxa"/>
            <w:noWrap/>
            <w:hideMark/>
          </w:tcPr>
          <w:p w14:paraId="13CA48D1"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52583AAA"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DCF6334"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381D7465"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2621662E" w14:textId="77777777" w:rsidTr="00513BE7">
        <w:trPr>
          <w:trHeight w:val="288"/>
        </w:trPr>
        <w:tc>
          <w:tcPr>
            <w:tcW w:w="960" w:type="dxa"/>
            <w:noWrap/>
            <w:hideMark/>
          </w:tcPr>
          <w:p w14:paraId="722AB919"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6C0BE3CC"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F2F02B8"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69881F30"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125CEFE5" w14:textId="77777777" w:rsidTr="00513BE7">
        <w:trPr>
          <w:trHeight w:val="288"/>
        </w:trPr>
        <w:tc>
          <w:tcPr>
            <w:tcW w:w="960" w:type="dxa"/>
            <w:noWrap/>
            <w:hideMark/>
          </w:tcPr>
          <w:p w14:paraId="6A59C235"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107C60BF"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0E982BAC" w14:textId="77777777" w:rsidR="00EA52BE" w:rsidRPr="00721590" w:rsidRDefault="00EA52BE" w:rsidP="00513BE7">
            <w:pPr>
              <w:rPr>
                <w:rFonts w:cstheme="minorHAnsi"/>
                <w:iCs/>
                <w:sz w:val="24"/>
                <w:szCs w:val="24"/>
              </w:rPr>
            </w:pPr>
            <w:r w:rsidRPr="00721590">
              <w:rPr>
                <w:rFonts w:cstheme="minorHAnsi"/>
                <w:iCs/>
                <w:sz w:val="24"/>
                <w:szCs w:val="24"/>
              </w:rPr>
              <w:t>7</w:t>
            </w:r>
          </w:p>
        </w:tc>
        <w:tc>
          <w:tcPr>
            <w:tcW w:w="2102" w:type="dxa"/>
            <w:noWrap/>
            <w:hideMark/>
          </w:tcPr>
          <w:p w14:paraId="7ED0265E" w14:textId="77777777" w:rsidR="00EA52BE" w:rsidRPr="00721590" w:rsidRDefault="00EA52BE" w:rsidP="00513BE7">
            <w:pPr>
              <w:rPr>
                <w:rFonts w:cstheme="minorHAnsi"/>
                <w:iCs/>
                <w:sz w:val="24"/>
                <w:szCs w:val="24"/>
              </w:rPr>
            </w:pPr>
            <w:r w:rsidRPr="00721590">
              <w:rPr>
                <w:rFonts w:cstheme="minorHAnsi"/>
                <w:iCs/>
                <w:sz w:val="24"/>
                <w:szCs w:val="24"/>
              </w:rPr>
              <w:t>Summer 2013</w:t>
            </w:r>
          </w:p>
        </w:tc>
      </w:tr>
      <w:tr w:rsidR="00EA52BE" w:rsidRPr="00721590" w14:paraId="385E8B49" w14:textId="77777777" w:rsidTr="00513BE7">
        <w:trPr>
          <w:trHeight w:val="288"/>
        </w:trPr>
        <w:tc>
          <w:tcPr>
            <w:tcW w:w="960" w:type="dxa"/>
            <w:noWrap/>
            <w:hideMark/>
          </w:tcPr>
          <w:p w14:paraId="126BCE87"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4CDEDC92"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CC0AA7A" w14:textId="77777777" w:rsidR="00EA52BE" w:rsidRPr="00721590" w:rsidRDefault="00EA52BE" w:rsidP="00513BE7">
            <w:pPr>
              <w:rPr>
                <w:rFonts w:cstheme="minorHAnsi"/>
                <w:iCs/>
                <w:sz w:val="24"/>
                <w:szCs w:val="24"/>
              </w:rPr>
            </w:pPr>
            <w:r w:rsidRPr="00721590">
              <w:rPr>
                <w:rFonts w:cstheme="minorHAnsi"/>
                <w:iCs/>
                <w:sz w:val="24"/>
                <w:szCs w:val="24"/>
              </w:rPr>
              <w:t>10</w:t>
            </w:r>
          </w:p>
        </w:tc>
        <w:tc>
          <w:tcPr>
            <w:tcW w:w="2102" w:type="dxa"/>
            <w:noWrap/>
            <w:hideMark/>
          </w:tcPr>
          <w:p w14:paraId="2658D134" w14:textId="77777777" w:rsidR="00EA52BE" w:rsidRPr="00721590" w:rsidRDefault="00EA52BE" w:rsidP="00513BE7">
            <w:pPr>
              <w:rPr>
                <w:rFonts w:cstheme="minorHAnsi"/>
                <w:iCs/>
                <w:sz w:val="24"/>
                <w:szCs w:val="24"/>
              </w:rPr>
            </w:pPr>
            <w:r w:rsidRPr="00721590">
              <w:rPr>
                <w:rFonts w:cstheme="minorHAnsi"/>
                <w:iCs/>
                <w:sz w:val="24"/>
                <w:szCs w:val="24"/>
              </w:rPr>
              <w:t>Winter 2014-2015</w:t>
            </w:r>
          </w:p>
        </w:tc>
      </w:tr>
      <w:tr w:rsidR="00EA52BE" w:rsidRPr="00721590" w14:paraId="35ADB92C" w14:textId="77777777" w:rsidTr="00513BE7">
        <w:trPr>
          <w:trHeight w:val="288"/>
        </w:trPr>
        <w:tc>
          <w:tcPr>
            <w:tcW w:w="960" w:type="dxa"/>
            <w:noWrap/>
            <w:hideMark/>
          </w:tcPr>
          <w:p w14:paraId="1E124FBB"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3F89751A"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75E3AD1" w14:textId="77777777" w:rsidR="00EA52BE" w:rsidRPr="00721590" w:rsidRDefault="00EA52BE" w:rsidP="00513BE7">
            <w:pPr>
              <w:rPr>
                <w:rFonts w:cstheme="minorHAnsi"/>
                <w:iCs/>
                <w:sz w:val="24"/>
                <w:szCs w:val="24"/>
              </w:rPr>
            </w:pPr>
            <w:r w:rsidRPr="00721590">
              <w:rPr>
                <w:rFonts w:cstheme="minorHAnsi"/>
                <w:iCs/>
                <w:sz w:val="24"/>
                <w:szCs w:val="24"/>
              </w:rPr>
              <w:t>11</w:t>
            </w:r>
          </w:p>
        </w:tc>
        <w:tc>
          <w:tcPr>
            <w:tcW w:w="2102" w:type="dxa"/>
            <w:noWrap/>
            <w:hideMark/>
          </w:tcPr>
          <w:p w14:paraId="15032BA3" w14:textId="77777777" w:rsidR="00EA52BE" w:rsidRPr="00721590" w:rsidRDefault="00EA52BE" w:rsidP="00513BE7">
            <w:pPr>
              <w:rPr>
                <w:rFonts w:cstheme="minorHAnsi"/>
                <w:iCs/>
                <w:sz w:val="24"/>
                <w:szCs w:val="24"/>
              </w:rPr>
            </w:pPr>
            <w:r w:rsidRPr="00721590">
              <w:rPr>
                <w:rFonts w:cstheme="minorHAnsi"/>
                <w:iCs/>
                <w:sz w:val="24"/>
                <w:szCs w:val="24"/>
              </w:rPr>
              <w:t>Summer 2015</w:t>
            </w:r>
          </w:p>
        </w:tc>
      </w:tr>
      <w:tr w:rsidR="00EA52BE" w:rsidRPr="00721590" w14:paraId="4889AB02" w14:textId="77777777" w:rsidTr="00513BE7">
        <w:trPr>
          <w:trHeight w:val="288"/>
        </w:trPr>
        <w:tc>
          <w:tcPr>
            <w:tcW w:w="960" w:type="dxa"/>
            <w:noWrap/>
            <w:hideMark/>
          </w:tcPr>
          <w:p w14:paraId="64A5A639"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41E6BF5C"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4C48006B" w14:textId="77777777" w:rsidR="00EA52BE" w:rsidRPr="00721590" w:rsidRDefault="00EA52BE" w:rsidP="00513BE7">
            <w:pPr>
              <w:rPr>
                <w:rFonts w:cstheme="minorHAnsi"/>
                <w:iCs/>
                <w:sz w:val="24"/>
                <w:szCs w:val="24"/>
              </w:rPr>
            </w:pPr>
            <w:r w:rsidRPr="00721590">
              <w:rPr>
                <w:rFonts w:cstheme="minorHAnsi"/>
                <w:iCs/>
                <w:sz w:val="24"/>
                <w:szCs w:val="24"/>
              </w:rPr>
              <w:t>14</w:t>
            </w:r>
          </w:p>
        </w:tc>
        <w:tc>
          <w:tcPr>
            <w:tcW w:w="2102" w:type="dxa"/>
            <w:noWrap/>
            <w:hideMark/>
          </w:tcPr>
          <w:p w14:paraId="0144D41A" w14:textId="77777777" w:rsidR="00EA52BE" w:rsidRPr="00721590" w:rsidRDefault="00EA52BE" w:rsidP="00513BE7">
            <w:pPr>
              <w:rPr>
                <w:rFonts w:cstheme="minorHAnsi"/>
                <w:iCs/>
                <w:sz w:val="24"/>
                <w:szCs w:val="24"/>
              </w:rPr>
            </w:pPr>
            <w:r w:rsidRPr="00721590">
              <w:rPr>
                <w:rFonts w:cstheme="minorHAnsi"/>
                <w:iCs/>
                <w:sz w:val="24"/>
                <w:szCs w:val="24"/>
              </w:rPr>
              <w:t>Winter 2016-2017</w:t>
            </w:r>
          </w:p>
        </w:tc>
      </w:tr>
      <w:tr w:rsidR="00EA52BE" w:rsidRPr="00EA52BE" w14:paraId="4C1C9CEC" w14:textId="77777777" w:rsidTr="00513BE7">
        <w:trPr>
          <w:trHeight w:val="288"/>
        </w:trPr>
        <w:tc>
          <w:tcPr>
            <w:tcW w:w="960" w:type="dxa"/>
            <w:noWrap/>
            <w:hideMark/>
          </w:tcPr>
          <w:p w14:paraId="64724318"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0E84CD15"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7BC5E8C" w14:textId="77777777" w:rsidR="00EA52BE" w:rsidRPr="00721590" w:rsidRDefault="00EA52BE" w:rsidP="00513BE7">
            <w:pPr>
              <w:rPr>
                <w:rFonts w:cstheme="minorHAnsi"/>
                <w:iCs/>
                <w:sz w:val="24"/>
                <w:szCs w:val="24"/>
              </w:rPr>
            </w:pPr>
            <w:r w:rsidRPr="00721590">
              <w:rPr>
                <w:rFonts w:cstheme="minorHAnsi"/>
                <w:iCs/>
                <w:sz w:val="24"/>
                <w:szCs w:val="24"/>
              </w:rPr>
              <w:t>16</w:t>
            </w:r>
          </w:p>
        </w:tc>
        <w:tc>
          <w:tcPr>
            <w:tcW w:w="2102" w:type="dxa"/>
            <w:noWrap/>
            <w:hideMark/>
          </w:tcPr>
          <w:p w14:paraId="3083D203" w14:textId="77777777" w:rsidR="00EA52BE" w:rsidRPr="00EA52BE" w:rsidRDefault="00EA52BE" w:rsidP="00513BE7">
            <w:pPr>
              <w:rPr>
                <w:rFonts w:cstheme="minorHAnsi"/>
                <w:iCs/>
                <w:sz w:val="24"/>
                <w:szCs w:val="24"/>
              </w:rPr>
            </w:pPr>
            <w:r w:rsidRPr="00721590">
              <w:rPr>
                <w:rFonts w:cstheme="minorHAnsi"/>
                <w:iCs/>
                <w:sz w:val="24"/>
                <w:szCs w:val="24"/>
              </w:rPr>
              <w:t>Winter 2017-2018</w:t>
            </w:r>
          </w:p>
        </w:tc>
      </w:tr>
    </w:tbl>
    <w:p w14:paraId="64BFA174" w14:textId="77777777" w:rsidR="00EA52BE" w:rsidRPr="006D5CAD" w:rsidRDefault="00EA52BE" w:rsidP="00513BE7">
      <w:pPr>
        <w:spacing w:line="240" w:lineRule="auto"/>
        <w:rPr>
          <w:rFonts w:cstheme="minorHAnsi"/>
          <w:iCs/>
          <w:sz w:val="24"/>
          <w:szCs w:val="24"/>
        </w:rPr>
      </w:pPr>
    </w:p>
    <w:sectPr w:rsidR="00EA52BE" w:rsidRPr="006D5CAD" w:rsidSect="003F4DD7">
      <w:headerReference w:type="default"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tysh, Natalie" w:date="2020-01-29T14:25:00Z" w:initials="LN">
    <w:p w14:paraId="35E21A80" w14:textId="3535869C" w:rsidR="00F77B0D" w:rsidRPr="00F13366" w:rsidRDefault="00F77B0D" w:rsidP="007E42E6">
      <w:pPr>
        <w:pStyle w:val="CommentText"/>
      </w:pPr>
      <w:r>
        <w:rPr>
          <w:rStyle w:val="CommentReference"/>
        </w:rPr>
        <w:annotationRef/>
      </w:r>
      <w:bookmarkStart w:id="1" w:name="_Hlk29539413"/>
      <w:bookmarkStart w:id="2" w:name="_Hlk1990894"/>
      <w:proofErr w:type="spellStart"/>
      <w:r w:rsidRPr="00F13366">
        <w:t>NLatysh</w:t>
      </w:r>
      <w:proofErr w:type="spellEnd"/>
      <w:r w:rsidRPr="00F13366">
        <w:t xml:space="preserve">, Bureau Approval, </w:t>
      </w:r>
      <w:r>
        <w:t>1/29</w:t>
      </w:r>
      <w:r w:rsidRPr="00F13366">
        <w:t>/20</w:t>
      </w:r>
      <w:r>
        <w:t>20</w:t>
      </w:r>
      <w:r w:rsidRPr="00F13366">
        <w:t xml:space="preserve">. </w:t>
      </w:r>
    </w:p>
    <w:p w14:paraId="3E1F6895" w14:textId="77777777" w:rsidR="00F77B0D" w:rsidRPr="00F13366" w:rsidRDefault="00F77B0D" w:rsidP="007E42E6">
      <w:pPr>
        <w:pStyle w:val="CommentText"/>
      </w:pPr>
    </w:p>
    <w:p w14:paraId="55FBEBED" w14:textId="77777777" w:rsidR="00F77B0D" w:rsidRPr="00F13366" w:rsidRDefault="00F77B0D" w:rsidP="007E42E6">
      <w:pPr>
        <w:pStyle w:val="CommentText"/>
      </w:pPr>
      <w:r w:rsidRPr="00F13366">
        <w:t>All approval comments are in the ‘Final BAO approved manuscript’ file. Minor suggestions are made in the text, which I hope you will find helpful.</w:t>
      </w:r>
    </w:p>
    <w:bookmarkEnd w:id="1"/>
    <w:p w14:paraId="3C96CE19" w14:textId="77777777" w:rsidR="00F77B0D" w:rsidRPr="00F13366" w:rsidRDefault="00F77B0D" w:rsidP="007E42E6">
      <w:pPr>
        <w:pStyle w:val="CommentText"/>
      </w:pPr>
    </w:p>
    <w:bookmarkEnd w:id="2"/>
    <w:p w14:paraId="6D802C77" w14:textId="6936C37E" w:rsidR="00F77B0D" w:rsidRDefault="00F77B0D">
      <w:pPr>
        <w:pStyle w:val="CommentText"/>
      </w:pPr>
    </w:p>
  </w:comment>
  <w:comment w:id="3" w:author="Latysh, Natalie" w:date="2020-01-29T10:48:00Z" w:initials="LN">
    <w:p w14:paraId="195AECF6" w14:textId="7D540735" w:rsidR="00F77B0D" w:rsidRDefault="00F77B0D">
      <w:pPr>
        <w:pStyle w:val="CommentText"/>
      </w:pPr>
      <w:r>
        <w:rPr>
          <w:rStyle w:val="CommentReference"/>
        </w:rPr>
        <w:annotationRef/>
      </w:r>
      <w:r>
        <w:t>“region”? Please refer to Big Bend consistently throughout…with or without region, both are being used.</w:t>
      </w:r>
    </w:p>
  </w:comment>
  <w:comment w:id="4" w:author="Moore,Jennifer F" w:date="2020-01-31T15:37:00Z" w:initials="MF">
    <w:p w14:paraId="350A0172" w14:textId="45756B68" w:rsidR="00F77B0D" w:rsidRDefault="00F77B0D">
      <w:pPr>
        <w:pStyle w:val="CommentText"/>
      </w:pPr>
      <w:r>
        <w:rPr>
          <w:rStyle w:val="CommentReference"/>
        </w:rPr>
        <w:annotationRef/>
      </w:r>
      <w:r>
        <w:t>Added region after Big Bend throughout manuscript</w:t>
      </w:r>
    </w:p>
  </w:comment>
  <w:comment w:id="5" w:author="Latysh, Natalie" w:date="2020-01-29T10:50:00Z" w:initials="LN">
    <w:p w14:paraId="12D7FEEF" w14:textId="40810341" w:rsidR="00F77B0D" w:rsidRDefault="00F77B0D">
      <w:pPr>
        <w:pStyle w:val="CommentText"/>
      </w:pPr>
      <w:r>
        <w:rPr>
          <w:rStyle w:val="CommentReference"/>
        </w:rPr>
        <w:annotationRef/>
      </w:r>
      <w:r>
        <w:t>Consider stating agnostically “It is unclear whether declines….” We do not know is negative…. But, lack of clarity is widely accepted.</w:t>
      </w:r>
    </w:p>
  </w:comment>
  <w:comment w:id="6" w:author="Moore,Jennifer F" w:date="2020-01-31T15:37:00Z" w:initials="MF">
    <w:p w14:paraId="34FFD03A" w14:textId="3A6D9C91" w:rsidR="00F77B0D" w:rsidRDefault="00F77B0D">
      <w:pPr>
        <w:pStyle w:val="CommentText"/>
      </w:pPr>
      <w:r>
        <w:rPr>
          <w:rStyle w:val="CommentReference"/>
        </w:rPr>
        <w:annotationRef/>
      </w:r>
      <w:r>
        <w:t>changed</w:t>
      </w:r>
    </w:p>
  </w:comment>
  <w:comment w:id="7" w:author="Latysh, Natalie" w:date="2020-01-29T10:52:00Z" w:initials="LN">
    <w:p w14:paraId="79DDC092" w14:textId="767B175C" w:rsidR="00F77B0D" w:rsidRDefault="00F77B0D">
      <w:pPr>
        <w:pStyle w:val="CommentText"/>
      </w:pPr>
      <w:r>
        <w:rPr>
          <w:rStyle w:val="CommentReference"/>
        </w:rPr>
        <w:annotationRef/>
      </w:r>
      <w:r>
        <w:t>Does this need a section heading? Intro?</w:t>
      </w:r>
    </w:p>
  </w:comment>
  <w:comment w:id="8" w:author="Moore,Jennifer F" w:date="2020-01-31T15:37:00Z" w:initials="MF">
    <w:p w14:paraId="4B278382" w14:textId="407BDDEC" w:rsidR="00F77B0D" w:rsidRDefault="00F77B0D">
      <w:pPr>
        <w:pStyle w:val="CommentText"/>
      </w:pPr>
      <w:r>
        <w:rPr>
          <w:rStyle w:val="CommentReference"/>
        </w:rPr>
        <w:annotationRef/>
      </w:r>
      <w:r>
        <w:t>No, the journal does not require the heading here.</w:t>
      </w:r>
    </w:p>
  </w:comment>
  <w:comment w:id="10" w:author="Latysh, Natalie" w:date="2020-01-29T11:10:00Z" w:initials="LN">
    <w:p w14:paraId="0DA6618C" w14:textId="403F54D8" w:rsidR="00F77B0D" w:rsidRDefault="00F77B0D">
      <w:pPr>
        <w:pStyle w:val="CommentText"/>
      </w:pPr>
      <w:r>
        <w:rPr>
          <w:rStyle w:val="CommentReference"/>
        </w:rPr>
        <w:annotationRef/>
      </w:r>
      <w:r>
        <w:t>“x” – see below</w:t>
      </w:r>
    </w:p>
  </w:comment>
  <w:comment w:id="11" w:author="Latysh, Natalie" w:date="2020-01-29T11:07:00Z" w:initials="LN">
    <w:p w14:paraId="7493EB9C" w14:textId="3CBDE469" w:rsidR="00F77B0D" w:rsidRDefault="00F77B0D">
      <w:pPr>
        <w:pStyle w:val="CommentText"/>
      </w:pPr>
      <w:r>
        <w:rPr>
          <w:rStyle w:val="CommentReference"/>
        </w:rPr>
        <w:annotationRef/>
      </w:r>
      <w:r>
        <w:t>“previous”? (what is other? Ambiguous)</w:t>
      </w:r>
    </w:p>
  </w:comment>
  <w:comment w:id="12" w:author="Latysh, Natalie" w:date="2020-01-29T11:08:00Z" w:initials="LN">
    <w:p w14:paraId="13C203C1" w14:textId="4167989E" w:rsidR="00F77B0D" w:rsidRDefault="00F77B0D">
      <w:pPr>
        <w:pStyle w:val="CommentText"/>
      </w:pPr>
      <w:r>
        <w:rPr>
          <w:rStyle w:val="CommentReference"/>
        </w:rPr>
        <w:annotationRef/>
      </w:r>
      <w:r>
        <w:t>Ambiguous…is another physical characteristic available, are these reefs beyond intertidal zone (not exposed during low tide)?</w:t>
      </w:r>
    </w:p>
  </w:comment>
  <w:comment w:id="13" w:author="Latysh, Natalie" w:date="2020-01-29T11:08:00Z" w:initials="LN">
    <w:p w14:paraId="74776FC0" w14:textId="5B6AD0AE" w:rsidR="00F77B0D" w:rsidRDefault="00F77B0D">
      <w:pPr>
        <w:pStyle w:val="CommentText"/>
      </w:pPr>
      <w:r>
        <w:rPr>
          <w:rStyle w:val="CommentReference"/>
        </w:rPr>
        <w:annotationRef/>
      </w:r>
      <w:r>
        <w:t>Consider moving this sentence to “x”, b/c “provided ecosystem service” (L61)  is not explained, which this sentence addresses.</w:t>
      </w:r>
    </w:p>
  </w:comment>
  <w:comment w:id="14" w:author="Moore,Jennifer F" w:date="2020-01-31T15:42:00Z" w:initials="MF">
    <w:p w14:paraId="4E530FD8" w14:textId="6A5E3C73" w:rsidR="00F77B0D" w:rsidRDefault="00F77B0D">
      <w:pPr>
        <w:pStyle w:val="CommentText"/>
      </w:pPr>
      <w:r>
        <w:rPr>
          <w:rStyle w:val="CommentReference"/>
        </w:rPr>
        <w:annotationRef/>
      </w:r>
      <w:r>
        <w:t>We have moved this sentence to ‘X’ above.</w:t>
      </w:r>
    </w:p>
  </w:comment>
  <w:comment w:id="16" w:author="Latysh, Natalie" w:date="2020-01-29T11:14:00Z" w:initials="LN">
    <w:p w14:paraId="3A6D10D8" w14:textId="33B6321C" w:rsidR="00F77B0D" w:rsidRDefault="00F77B0D">
      <w:pPr>
        <w:pStyle w:val="CommentText"/>
      </w:pPr>
      <w:r>
        <w:rPr>
          <w:rStyle w:val="CommentReference"/>
        </w:rPr>
        <w:annotationRef/>
      </w:r>
      <w:r>
        <w:t>“that lack of nucleation sites”? what is it about nucleation sites that is limiting?</w:t>
      </w:r>
    </w:p>
  </w:comment>
  <w:comment w:id="17" w:author="Latysh, Natalie" w:date="2020-01-29T11:28:00Z" w:initials="LN">
    <w:p w14:paraId="50DEA86B" w14:textId="4CE90CE2" w:rsidR="00F77B0D" w:rsidRDefault="00F77B0D">
      <w:pPr>
        <w:pStyle w:val="CommentText"/>
      </w:pPr>
      <w:r>
        <w:rPr>
          <w:rStyle w:val="CommentReference"/>
        </w:rPr>
        <w:annotationRef/>
      </w:r>
      <w:r>
        <w:t>Should be added to fig. 1, reader should not have to guess</w:t>
      </w:r>
    </w:p>
  </w:comment>
  <w:comment w:id="18" w:author="Latysh, Natalie" w:date="2020-01-29T11:29:00Z" w:initials="LN">
    <w:p w14:paraId="35461967" w14:textId="46AF78E7" w:rsidR="00F77B0D" w:rsidRDefault="00F77B0D">
      <w:pPr>
        <w:pStyle w:val="CommentText"/>
      </w:pPr>
      <w:r>
        <w:rPr>
          <w:rStyle w:val="CommentReference"/>
        </w:rPr>
        <w:annotationRef/>
      </w:r>
      <w:r>
        <w:t>Cedar Key in fig. 1</w:t>
      </w:r>
    </w:p>
  </w:comment>
  <w:comment w:id="19" w:author="Moore,Jennifer F" w:date="2020-01-31T15:44:00Z" w:initials="MF">
    <w:p w14:paraId="6927F681" w14:textId="58BEB620" w:rsidR="00F77B0D" w:rsidRDefault="00F77B0D">
      <w:pPr>
        <w:pStyle w:val="CommentText"/>
      </w:pPr>
      <w:r>
        <w:rPr>
          <w:rStyle w:val="CommentReference"/>
        </w:rPr>
        <w:annotationRef/>
      </w:r>
      <w:r>
        <w:t>We have changed this to Cedar Key</w:t>
      </w:r>
    </w:p>
  </w:comment>
  <w:comment w:id="20" w:author="Latysh, Natalie" w:date="2020-01-29T11:38:00Z" w:initials="LN">
    <w:p w14:paraId="06C71503" w14:textId="0E9CCB6F" w:rsidR="00F77B0D" w:rsidRDefault="00F77B0D">
      <w:pPr>
        <w:pStyle w:val="CommentText"/>
      </w:pPr>
      <w:r>
        <w:rPr>
          <w:rStyle w:val="CommentReference"/>
        </w:rPr>
        <w:annotationRef/>
      </w:r>
      <w:r>
        <w:t>If GPS is defined, this should be too.</w:t>
      </w:r>
    </w:p>
  </w:comment>
  <w:comment w:id="21" w:author="Moore,Jennifer F" w:date="2020-01-31T15:58:00Z" w:initials="MF">
    <w:p w14:paraId="317462BE" w14:textId="332B8D70" w:rsidR="00E359F9" w:rsidRDefault="00E359F9">
      <w:pPr>
        <w:pStyle w:val="CommentText"/>
      </w:pPr>
      <w:r>
        <w:rPr>
          <w:rStyle w:val="CommentReference"/>
        </w:rPr>
        <w:annotationRef/>
      </w:r>
      <w:r>
        <w:t>defined</w:t>
      </w:r>
    </w:p>
  </w:comment>
  <w:comment w:id="22" w:author="Latysh, Natalie" w:date="2020-01-29T11:39:00Z" w:initials="LN">
    <w:p w14:paraId="532ADBD7" w14:textId="49113B72" w:rsidR="00F77B0D" w:rsidRDefault="00F77B0D">
      <w:pPr>
        <w:pStyle w:val="CommentText"/>
      </w:pPr>
      <w:r>
        <w:rPr>
          <w:rStyle w:val="CommentReference"/>
        </w:rPr>
        <w:annotationRef/>
      </w:r>
      <w:r>
        <w:t>Reader might think ‘no wonder reefs are dying when humans are hammering in permanent rebar’ – consider softening this info – if correct – that care was taken to emplace rebar in non-living substrate and ‘permanent’? Is the rebar still in place? If not, perhaps this may be reworded (i.e., rebar was removed at the conclusion of this study). If rebar remains, perhaps mention ‘for further monitoring’ or such.</w:t>
      </w:r>
    </w:p>
  </w:comment>
  <w:comment w:id="26" w:author="Latysh, Natalie" w:date="2020-01-29T11:46:00Z" w:initials="LN">
    <w:p w14:paraId="34D522E1" w14:textId="7D69B68F" w:rsidR="00F77B0D" w:rsidRDefault="00F77B0D">
      <w:pPr>
        <w:pStyle w:val="CommentText"/>
      </w:pPr>
      <w:r>
        <w:rPr>
          <w:rStyle w:val="CommentReference"/>
        </w:rPr>
        <w:annotationRef/>
      </w:r>
      <w:r>
        <w:t>NWIS citation provided in refs, please verify year of data access</w:t>
      </w:r>
    </w:p>
  </w:comment>
  <w:comment w:id="27" w:author="Moore,Jennifer F" w:date="2020-01-31T15:59:00Z" w:initials="MF">
    <w:p w14:paraId="3DCF1EAE" w14:textId="381C1EF2" w:rsidR="00E359F9" w:rsidRDefault="00E359F9">
      <w:pPr>
        <w:pStyle w:val="CommentText"/>
      </w:pPr>
      <w:r>
        <w:rPr>
          <w:rStyle w:val="CommentReference"/>
        </w:rPr>
        <w:annotationRef/>
      </w:r>
      <w:r>
        <w:t>2019 is correct -we’ve added this reference</w:t>
      </w:r>
    </w:p>
  </w:comment>
  <w:comment w:id="29" w:author="Latysh, Natalie" w:date="2020-01-29T11:59:00Z" w:initials="LN">
    <w:p w14:paraId="42C11651" w14:textId="207057A8" w:rsidR="00F77B0D" w:rsidRDefault="00F77B0D">
      <w:pPr>
        <w:pStyle w:val="CommentText"/>
      </w:pPr>
      <w:r>
        <w:rPr>
          <w:rStyle w:val="CommentReference"/>
        </w:rPr>
        <w:annotationRef/>
      </w:r>
      <w:r>
        <w:t>Consider stating something like “a winter (Nov.-Apr.) or summer (May-Oct.) period of time of equal</w:t>
      </w:r>
      <w:proofErr w:type="gramStart"/>
      <w:r>
        <w:t>…..</w:t>
      </w:r>
      <w:proofErr w:type="gramEnd"/>
      <w:r>
        <w:t>”</w:t>
      </w:r>
    </w:p>
  </w:comment>
  <w:comment w:id="30" w:author="Moore,Jennifer F" w:date="2020-01-31T16:24:00Z" w:initials="MF">
    <w:p w14:paraId="189D440E" w14:textId="692F68CE" w:rsidR="009E569F" w:rsidRDefault="009E569F">
      <w:pPr>
        <w:pStyle w:val="CommentText"/>
      </w:pPr>
      <w:r>
        <w:rPr>
          <w:rStyle w:val="CommentReference"/>
        </w:rPr>
        <w:annotationRef/>
      </w:r>
      <w:r>
        <w:t>added</w:t>
      </w:r>
    </w:p>
  </w:comment>
  <w:comment w:id="32" w:author="Latysh, Natalie" w:date="2020-01-29T11:53:00Z" w:initials="LN">
    <w:p w14:paraId="2E158A2E" w14:textId="1C7F5D83" w:rsidR="00F77B0D" w:rsidRDefault="00F77B0D">
      <w:pPr>
        <w:pStyle w:val="CommentText"/>
      </w:pPr>
      <w:r>
        <w:rPr>
          <w:rStyle w:val="CommentReference"/>
        </w:rPr>
        <w:annotationRef/>
      </w:r>
      <w:r>
        <w:t>“S1”</w:t>
      </w:r>
    </w:p>
  </w:comment>
  <w:comment w:id="33" w:author="Moore,Jennifer F" w:date="2020-01-31T16:25:00Z" w:initials="MF">
    <w:p w14:paraId="6C4D9B79" w14:textId="72867089" w:rsidR="009E569F" w:rsidRDefault="009E569F">
      <w:pPr>
        <w:pStyle w:val="CommentText"/>
      </w:pPr>
      <w:r>
        <w:rPr>
          <w:rStyle w:val="CommentReference"/>
        </w:rPr>
        <w:annotationRef/>
      </w:r>
      <w:r w:rsidR="00CA5FCD">
        <w:t>changed</w:t>
      </w:r>
    </w:p>
  </w:comment>
  <w:comment w:id="31" w:author="Latysh, Natalie" w:date="2020-01-29T11:55:00Z" w:initials="LN">
    <w:p w14:paraId="5683E473" w14:textId="77777777" w:rsidR="00F77B0D" w:rsidRDefault="00F77B0D">
      <w:pPr>
        <w:pStyle w:val="CommentText"/>
      </w:pPr>
      <w:r>
        <w:rPr>
          <w:rStyle w:val="CommentReference"/>
        </w:rPr>
        <w:annotationRef/>
      </w:r>
      <w:r>
        <w:t xml:space="preserve">I do not think table defines each </w:t>
      </w:r>
      <w:proofErr w:type="gramStart"/>
      <w:r>
        <w:t>period,</w:t>
      </w:r>
      <w:proofErr w:type="gramEnd"/>
      <w:r>
        <w:t xml:space="preserve"> table provides sampling strategy. Not clear what summer and winter are considered would be helpful to define (above).</w:t>
      </w:r>
    </w:p>
    <w:p w14:paraId="6FCA2D9B" w14:textId="77777777" w:rsidR="00F77B0D" w:rsidRDefault="00F77B0D">
      <w:pPr>
        <w:pStyle w:val="CommentText"/>
      </w:pPr>
    </w:p>
    <w:p w14:paraId="7656DFFE" w14:textId="109FF785" w:rsidR="00F77B0D" w:rsidRDefault="00F77B0D">
      <w:pPr>
        <w:pStyle w:val="CommentText"/>
      </w:pPr>
      <w:r>
        <w:t>Suggest moving this phrase to L156 “…Offshore) (see Table S1 for sampling strategy).</w:t>
      </w:r>
    </w:p>
  </w:comment>
  <w:comment w:id="36" w:author="Latysh, Natalie" w:date="2020-01-29T12:02:00Z" w:initials="LN">
    <w:p w14:paraId="0163201C" w14:textId="744B2A4A" w:rsidR="00F77B0D" w:rsidRDefault="00F77B0D">
      <w:pPr>
        <w:pStyle w:val="CommentText"/>
      </w:pPr>
      <w:r>
        <w:rPr>
          <w:rStyle w:val="CommentReference"/>
        </w:rPr>
        <w:annotationRef/>
      </w:r>
      <w:r>
        <w:t>“intervals”?</w:t>
      </w:r>
    </w:p>
  </w:comment>
  <w:comment w:id="37" w:author="Moore,Jennifer F" w:date="2020-01-31T16:38:00Z" w:initials="MF">
    <w:p w14:paraId="37E385A9" w14:textId="2A568988" w:rsidR="00CA5FCD" w:rsidRDefault="00CA5FCD">
      <w:pPr>
        <w:pStyle w:val="CommentText"/>
      </w:pPr>
      <w:r>
        <w:rPr>
          <w:rStyle w:val="CommentReference"/>
        </w:rPr>
        <w:annotationRef/>
      </w:r>
      <w:r>
        <w:t>fixed</w:t>
      </w:r>
    </w:p>
  </w:comment>
  <w:comment w:id="48" w:author="Latysh, Natalie" w:date="2020-01-29T12:16:00Z" w:initials="LN">
    <w:p w14:paraId="304B44A2" w14:textId="4E65E435" w:rsidR="00F77B0D" w:rsidRDefault="00F77B0D">
      <w:pPr>
        <w:pStyle w:val="CommentText"/>
      </w:pPr>
      <w:r>
        <w:rPr>
          <w:rStyle w:val="CommentReference"/>
        </w:rPr>
        <w:annotationRef/>
      </w:r>
      <w:r>
        <w:t>This is noninformative. Consider adding description “and oyster harvest is not direct due to variable harvest rates, preferential harvest of size, and long-lasting detrimental effects of harvest disturbance.” (or something like this)</w:t>
      </w:r>
    </w:p>
  </w:comment>
  <w:comment w:id="50" w:author="Latysh, Natalie" w:date="2020-01-29T12:44:00Z" w:initials="LN">
    <w:p w14:paraId="2E0DCF24" w14:textId="320AADFA" w:rsidR="00F77B0D" w:rsidRDefault="00F77B0D">
      <w:pPr>
        <w:pStyle w:val="CommentText"/>
      </w:pPr>
      <w:r>
        <w:rPr>
          <w:rStyle w:val="CommentReference"/>
        </w:rPr>
        <w:annotationRef/>
      </w:r>
      <w:r>
        <w:t>To avoid stating model modelling – consider “generalized linear modelling approach”</w:t>
      </w:r>
    </w:p>
  </w:comment>
  <w:comment w:id="51" w:author="Moore,Jennifer F" w:date="2020-01-31T16:41:00Z" w:initials="MF">
    <w:p w14:paraId="54804307" w14:textId="2EC12A9C" w:rsidR="00CA5FCD" w:rsidRDefault="00CA5FCD">
      <w:pPr>
        <w:pStyle w:val="CommentText"/>
      </w:pPr>
      <w:r>
        <w:rPr>
          <w:rStyle w:val="CommentReference"/>
        </w:rPr>
        <w:annotationRef/>
      </w:r>
      <w:r>
        <w:t>done</w:t>
      </w:r>
    </w:p>
  </w:comment>
  <w:comment w:id="52" w:author="Latysh, Natalie" w:date="2020-01-29T12:34:00Z" w:initials="LN">
    <w:p w14:paraId="436C775F" w14:textId="5D387DF2" w:rsidR="00F77B0D" w:rsidRDefault="00F77B0D">
      <w:pPr>
        <w:pStyle w:val="CommentText"/>
      </w:pPr>
      <w:r>
        <w:rPr>
          <w:rStyle w:val="CommentReference"/>
        </w:rPr>
        <w:annotationRef/>
      </w:r>
      <w:r>
        <w:t>Please see comment in fig. caption</w:t>
      </w:r>
    </w:p>
  </w:comment>
  <w:comment w:id="54" w:author="Latysh, Natalie" w:date="2020-01-29T12:39:00Z" w:initials="LN">
    <w:p w14:paraId="07AA2AB5" w14:textId="12FA0BAC" w:rsidR="00F77B0D" w:rsidRDefault="00F77B0D">
      <w:pPr>
        <w:pStyle w:val="CommentText"/>
      </w:pPr>
      <w:r>
        <w:rPr>
          <w:rStyle w:val="CommentReference"/>
        </w:rPr>
        <w:annotationRef/>
      </w:r>
      <w:r>
        <w:t>May consider adding “period (with the other high values recorded in the late 1980s and mid-2000s; Figure 6).”</w:t>
      </w:r>
    </w:p>
  </w:comment>
  <w:comment w:id="55" w:author="Moore,Jennifer F" w:date="2020-01-31T16:42:00Z" w:initials="MF">
    <w:p w14:paraId="0DB12C15" w14:textId="433C0021" w:rsidR="00CA5FCD" w:rsidRDefault="00CA5FCD">
      <w:pPr>
        <w:pStyle w:val="CommentText"/>
      </w:pPr>
      <w:r>
        <w:rPr>
          <w:rStyle w:val="CommentReference"/>
        </w:rPr>
        <w:annotationRef/>
      </w:r>
      <w:r>
        <w:t>added</w:t>
      </w:r>
    </w:p>
  </w:comment>
  <w:comment w:id="56" w:author="Latysh, Natalie" w:date="2020-01-29T12:40:00Z" w:initials="LN">
    <w:p w14:paraId="49688501" w14:textId="0CCC3AC2" w:rsidR="00F77B0D" w:rsidRDefault="00F77B0D">
      <w:pPr>
        <w:pStyle w:val="CommentText"/>
      </w:pPr>
      <w:r>
        <w:rPr>
          <w:rStyle w:val="CommentReference"/>
        </w:rPr>
        <w:annotationRef/>
      </w:r>
      <w:r>
        <w:t>Ah! There’s fig. 2. I wondered. Consider reordering figs to reference in text sequentially. Strange to discuss figs. 4, 5 before 2, 3.</w:t>
      </w:r>
    </w:p>
  </w:comment>
  <w:comment w:id="57" w:author="Latysh, Natalie" w:date="2020-01-29T12:43:00Z" w:initials="LN">
    <w:p w14:paraId="43E8972C" w14:textId="44CF54CF" w:rsidR="00F77B0D" w:rsidRDefault="00F77B0D">
      <w:pPr>
        <w:pStyle w:val="CommentText"/>
      </w:pPr>
      <w:r>
        <w:rPr>
          <w:rStyle w:val="CommentReference"/>
        </w:rPr>
        <w:annotationRef/>
      </w:r>
      <w:r>
        <w:t xml:space="preserve">“model </w:t>
      </w:r>
      <w:proofErr w:type="spellStart"/>
      <w:r>
        <w:t>model</w:t>
      </w:r>
      <w:proofErr w:type="spellEnd"/>
      <w:r>
        <w:t>” – just state “for each GLM.”</w:t>
      </w:r>
    </w:p>
  </w:comment>
  <w:comment w:id="58" w:author="Moore,Jennifer F" w:date="2020-01-31T16:43:00Z" w:initials="MF">
    <w:p w14:paraId="537C931E" w14:textId="32770818" w:rsidR="00CA5FCD" w:rsidRDefault="00CA5FCD">
      <w:pPr>
        <w:pStyle w:val="CommentText"/>
      </w:pPr>
      <w:r>
        <w:rPr>
          <w:rStyle w:val="CommentReference"/>
        </w:rPr>
        <w:annotationRef/>
      </w:r>
      <w:r>
        <w:t>fixed</w:t>
      </w:r>
    </w:p>
  </w:comment>
  <w:comment w:id="61" w:author="Latysh, Natalie" w:date="2020-01-29T13:04:00Z" w:initials="LN">
    <w:p w14:paraId="38E88F83" w14:textId="0E692419" w:rsidR="00F77B0D" w:rsidRDefault="00F77B0D">
      <w:pPr>
        <w:pStyle w:val="CommentText"/>
      </w:pPr>
      <w:r>
        <w:rPr>
          <w:rStyle w:val="CommentReference"/>
        </w:rPr>
        <w:annotationRef/>
      </w:r>
      <w:r>
        <w:t>Please verify, not Lone Cabbage?</w:t>
      </w:r>
    </w:p>
  </w:comment>
  <w:comment w:id="62" w:author="Moore,Jennifer F" w:date="2020-01-31T16:44:00Z" w:initials="MF">
    <w:p w14:paraId="6641F61C" w14:textId="58CEDB47" w:rsidR="00CA5FCD" w:rsidRDefault="00CA5FCD">
      <w:pPr>
        <w:pStyle w:val="CommentText"/>
      </w:pPr>
      <w:r>
        <w:rPr>
          <w:rStyle w:val="CommentReference"/>
        </w:rPr>
        <w:annotationRef/>
      </w:r>
      <w:r>
        <w:t xml:space="preserve">I think this should be </w:t>
      </w:r>
      <w:proofErr w:type="gramStart"/>
      <w:r>
        <w:t>LC?</w:t>
      </w:r>
      <w:proofErr w:type="gramEnd"/>
    </w:p>
  </w:comment>
  <w:comment w:id="64" w:author="Latysh, Natalie" w:date="2020-01-29T13:14:00Z" w:initials="LN">
    <w:p w14:paraId="2641F566" w14:textId="470C6E63" w:rsidR="00F77B0D" w:rsidRDefault="00F77B0D">
      <w:pPr>
        <w:pStyle w:val="CommentText"/>
      </w:pPr>
      <w:r>
        <w:rPr>
          <w:rStyle w:val="CommentReference"/>
        </w:rPr>
        <w:annotationRef/>
      </w:r>
      <w:r>
        <w:t>Suggest “time of coexistence with”</w:t>
      </w:r>
    </w:p>
  </w:comment>
  <w:comment w:id="65" w:author="Moore,Jennifer F" w:date="2020-01-31T16:45:00Z" w:initials="MF">
    <w:p w14:paraId="73E37236" w14:textId="062CDB92" w:rsidR="00CA5FCD" w:rsidRDefault="00CA5FCD">
      <w:pPr>
        <w:pStyle w:val="CommentText"/>
      </w:pPr>
      <w:r>
        <w:rPr>
          <w:rStyle w:val="CommentReference"/>
        </w:rPr>
        <w:annotationRef/>
      </w:r>
      <w:r>
        <w:t>added</w:t>
      </w:r>
    </w:p>
  </w:comment>
  <w:comment w:id="66" w:author="Latysh, Natalie" w:date="2020-01-29T13:17:00Z" w:initials="LN">
    <w:p w14:paraId="0A72DA14" w14:textId="1512BEEA" w:rsidR="00F77B0D" w:rsidRDefault="00F77B0D">
      <w:pPr>
        <w:pStyle w:val="CommentText"/>
      </w:pPr>
      <w:r>
        <w:rPr>
          <w:rStyle w:val="CommentReference"/>
        </w:rPr>
        <w:annotationRef/>
      </w:r>
      <w:r>
        <w:t>Add comma</w:t>
      </w:r>
    </w:p>
  </w:comment>
  <w:comment w:id="67" w:author="Moore,Jennifer F" w:date="2020-01-31T16:46:00Z" w:initials="MF">
    <w:p w14:paraId="5FE41AC2" w14:textId="5F192B40" w:rsidR="009D0222" w:rsidRDefault="009D0222">
      <w:pPr>
        <w:pStyle w:val="CommentText"/>
      </w:pPr>
      <w:r>
        <w:rPr>
          <w:rStyle w:val="CommentReference"/>
        </w:rPr>
        <w:annotationRef/>
      </w:r>
      <w:r>
        <w:t>added</w:t>
      </w:r>
    </w:p>
  </w:comment>
  <w:comment w:id="72" w:author="Latysh, Natalie" w:date="2020-01-29T13:38:00Z" w:initials="LN">
    <w:p w14:paraId="46F64B38" w14:textId="2F4F27A9" w:rsidR="00F77B0D" w:rsidRDefault="00F77B0D">
      <w:pPr>
        <w:pStyle w:val="CommentText"/>
      </w:pPr>
      <w:r>
        <w:rPr>
          <w:rStyle w:val="CommentReference"/>
        </w:rPr>
        <w:annotationRef/>
      </w:r>
      <w:r>
        <w:t>Not clear</w:t>
      </w:r>
    </w:p>
  </w:comment>
  <w:comment w:id="73" w:author="Latysh, Natalie" w:date="2020-01-29T13:40:00Z" w:initials="LN">
    <w:p w14:paraId="232C1CE0" w14:textId="28731AEF" w:rsidR="00F77B0D" w:rsidRDefault="00F77B0D">
      <w:pPr>
        <w:pStyle w:val="CommentText"/>
      </w:pPr>
      <w:r>
        <w:rPr>
          <w:rStyle w:val="CommentReference"/>
        </w:rPr>
        <w:annotationRef/>
      </w:r>
      <w:r>
        <w:t>“in the dynamics of”</w:t>
      </w:r>
    </w:p>
  </w:comment>
  <w:comment w:id="74" w:author="Moore,Jennifer F" w:date="2020-01-31T16:47:00Z" w:initials="MF">
    <w:p w14:paraId="5F3201F5" w14:textId="6B8CAACD" w:rsidR="009D0222" w:rsidRDefault="009D0222">
      <w:pPr>
        <w:pStyle w:val="CommentText"/>
      </w:pPr>
      <w:r>
        <w:rPr>
          <w:rStyle w:val="CommentReference"/>
        </w:rPr>
        <w:annotationRef/>
      </w:r>
      <w:r>
        <w:t>changed</w:t>
      </w:r>
    </w:p>
  </w:comment>
  <w:comment w:id="75" w:author="Latysh, Natalie" w:date="2020-01-29T13:41:00Z" w:initials="LN">
    <w:p w14:paraId="4F1906A7" w14:textId="3C4F0CB3" w:rsidR="00F77B0D" w:rsidRDefault="00F77B0D">
      <w:pPr>
        <w:pStyle w:val="CommentText"/>
      </w:pPr>
      <w:r>
        <w:rPr>
          <w:rStyle w:val="CommentReference"/>
        </w:rPr>
        <w:annotationRef/>
      </w:r>
      <w:r>
        <w:t>Again, this is not clear. How about “This interpretation is tenuous because, due to lacking data, it is unclear how much….”</w:t>
      </w:r>
    </w:p>
  </w:comment>
  <w:comment w:id="77" w:author="Latysh, Natalie" w:date="2020-01-29T13:43:00Z" w:initials="LN">
    <w:p w14:paraId="792A80D3" w14:textId="4DFF7A3D" w:rsidR="00F77B0D" w:rsidRDefault="00F77B0D">
      <w:pPr>
        <w:pStyle w:val="CommentText"/>
      </w:pPr>
      <w:r>
        <w:rPr>
          <w:rStyle w:val="CommentReference"/>
        </w:rPr>
        <w:annotationRef/>
      </w:r>
      <w:r>
        <w:t>Add period</w:t>
      </w:r>
    </w:p>
  </w:comment>
  <w:comment w:id="78" w:author="Moore,Jennifer F" w:date="2020-01-31T16:48:00Z" w:initials="MF">
    <w:p w14:paraId="0D36A8B1" w14:textId="2BD36729" w:rsidR="009D0222" w:rsidRDefault="009D0222">
      <w:pPr>
        <w:pStyle w:val="CommentText"/>
      </w:pPr>
      <w:r>
        <w:rPr>
          <w:rStyle w:val="CommentReference"/>
        </w:rPr>
        <w:annotationRef/>
      </w:r>
      <w:r>
        <w:t>added</w:t>
      </w:r>
    </w:p>
  </w:comment>
  <w:comment w:id="87" w:author="Latysh, Natalie" w:date="2020-01-29T13:55:00Z" w:initials="LN">
    <w:p w14:paraId="65D72C59" w14:textId="5426AC1B" w:rsidR="00F77B0D" w:rsidRDefault="00F77B0D">
      <w:pPr>
        <w:pStyle w:val="CommentText"/>
      </w:pPr>
      <w:r>
        <w:rPr>
          <w:rStyle w:val="CommentReference"/>
        </w:rPr>
        <w:annotationRef/>
      </w:r>
      <w:r>
        <w:t>“S3B”? (I do not have S3C)</w:t>
      </w:r>
    </w:p>
  </w:comment>
  <w:comment w:id="88" w:author="Moore,Jennifer F" w:date="2020-01-31T16:51:00Z" w:initials="MF">
    <w:p w14:paraId="7813FB60" w14:textId="4FA6C248" w:rsidR="009D0222" w:rsidRDefault="009D0222">
      <w:pPr>
        <w:pStyle w:val="CommentText"/>
      </w:pPr>
      <w:r>
        <w:rPr>
          <w:rStyle w:val="CommentReference"/>
        </w:rPr>
        <w:annotationRef/>
      </w:r>
      <w:r>
        <w:t>fixed</w:t>
      </w:r>
    </w:p>
  </w:comment>
  <w:comment w:id="89" w:author="Latysh, Natalie" w:date="2020-01-29T13:56:00Z" w:initials="LN">
    <w:p w14:paraId="014D63D8" w14:textId="71506686" w:rsidR="00F77B0D" w:rsidRDefault="00F77B0D">
      <w:pPr>
        <w:pStyle w:val="CommentText"/>
      </w:pPr>
      <w:r>
        <w:rPr>
          <w:rStyle w:val="CommentReference"/>
        </w:rPr>
        <w:annotationRef/>
      </w:r>
      <w:r>
        <w:t>ditto</w:t>
      </w:r>
    </w:p>
  </w:comment>
  <w:comment w:id="90" w:author="Moore,Jennifer F" w:date="2020-01-31T16:51:00Z" w:initials="MF">
    <w:p w14:paraId="1E37A611" w14:textId="584C2528" w:rsidR="009D0222" w:rsidRDefault="009D0222">
      <w:pPr>
        <w:pStyle w:val="CommentText"/>
      </w:pPr>
      <w:r>
        <w:rPr>
          <w:rStyle w:val="CommentReference"/>
        </w:rPr>
        <w:annotationRef/>
      </w:r>
      <w:r>
        <w:t>fixed</w:t>
      </w:r>
    </w:p>
  </w:comment>
  <w:comment w:id="91" w:author="Latysh, Natalie" w:date="2020-01-29T13:58:00Z" w:initials="LN">
    <w:p w14:paraId="03353646" w14:textId="44628935" w:rsidR="00F77B0D" w:rsidRDefault="00F77B0D">
      <w:pPr>
        <w:pStyle w:val="CommentText"/>
      </w:pPr>
      <w:r>
        <w:rPr>
          <w:rStyle w:val="CommentReference"/>
        </w:rPr>
        <w:annotationRef/>
      </w:r>
      <w:r>
        <w:t>Suggest deleting. Sentence does not add anything to the scientific merit of this nice paper and may be negatively viewed as subtle poke at ineffectiveness. Keep it scientific.</w:t>
      </w:r>
    </w:p>
  </w:comment>
  <w:comment w:id="128" w:author="Latysh, Natalie" w:date="2020-01-29T11:45:00Z" w:initials="LN">
    <w:p w14:paraId="5195948D" w14:textId="4DE439A5" w:rsidR="00F77B0D" w:rsidRDefault="00F77B0D">
      <w:pPr>
        <w:pStyle w:val="CommentText"/>
      </w:pPr>
      <w:r>
        <w:rPr>
          <w:rStyle w:val="CommentReference"/>
        </w:rPr>
        <w:annotationRef/>
      </w:r>
      <w:r>
        <w:t>Please replace with appropriate year of access</w:t>
      </w:r>
    </w:p>
  </w:comment>
  <w:comment w:id="129" w:author="Latysh, Natalie" w:date="2020-01-29T11:45:00Z" w:initials="LN">
    <w:p w14:paraId="72C077CF" w14:textId="4B668160" w:rsidR="00F77B0D" w:rsidRDefault="00F77B0D">
      <w:pPr>
        <w:pStyle w:val="CommentText"/>
      </w:pPr>
      <w:r>
        <w:rPr>
          <w:rStyle w:val="CommentReference"/>
        </w:rPr>
        <w:annotationRef/>
      </w:r>
      <w:r>
        <w:t>Please replace with appropriate date</w:t>
      </w:r>
    </w:p>
  </w:comment>
  <w:comment w:id="137" w:author="Latysh, Natalie" w:date="2020-01-29T14:06:00Z" w:initials="LN">
    <w:p w14:paraId="462D0F29" w14:textId="76347B10" w:rsidR="00F77B0D" w:rsidRDefault="00F77B0D">
      <w:pPr>
        <w:pStyle w:val="CommentText"/>
      </w:pPr>
      <w:r>
        <w:rPr>
          <w:rStyle w:val="CommentReference"/>
        </w:rPr>
        <w:annotationRef/>
      </w:r>
      <w:r>
        <w:t>“2018” (no 2019 in table S1)</w:t>
      </w:r>
    </w:p>
  </w:comment>
  <w:comment w:id="138" w:author="Moore,Jennifer F" w:date="2020-01-31T16:57:00Z" w:initials="MF">
    <w:p w14:paraId="0737717F" w14:textId="75A928BC" w:rsidR="00C64B2C" w:rsidRDefault="00C64B2C">
      <w:pPr>
        <w:pStyle w:val="CommentText"/>
      </w:pPr>
      <w:r>
        <w:rPr>
          <w:rStyle w:val="CommentReference"/>
        </w:rPr>
        <w:annotationRef/>
      </w:r>
      <w:r>
        <w:t>fixed</w:t>
      </w:r>
      <w:bookmarkStart w:id="139" w:name="_GoBack"/>
      <w:bookmarkEnd w:id="139"/>
    </w:p>
  </w:comment>
  <w:comment w:id="140" w:author="Latysh, Natalie" w:date="2020-01-29T14:07:00Z" w:initials="LN">
    <w:p w14:paraId="1C3662AB" w14:textId="1E038ECF" w:rsidR="00F77B0D" w:rsidRDefault="00F77B0D">
      <w:pPr>
        <w:pStyle w:val="CommentText"/>
      </w:pPr>
      <w:r>
        <w:rPr>
          <w:rStyle w:val="CommentReference"/>
        </w:rPr>
        <w:annotationRef/>
      </w:r>
      <w:r>
        <w:t>blue</w:t>
      </w:r>
    </w:p>
  </w:comment>
  <w:comment w:id="141" w:author="Moore,Jennifer F" w:date="2020-01-31T16:57:00Z" w:initials="MF">
    <w:p w14:paraId="2119AC2E" w14:textId="538CF8E4" w:rsidR="00C64B2C" w:rsidRDefault="00C64B2C">
      <w:pPr>
        <w:pStyle w:val="CommentText"/>
      </w:pPr>
      <w:r>
        <w:rPr>
          <w:rStyle w:val="CommentReference"/>
        </w:rPr>
        <w:annotationRef/>
      </w:r>
      <w:r>
        <w:t>fixed</w:t>
      </w:r>
    </w:p>
  </w:comment>
  <w:comment w:id="142" w:author="Latysh, Natalie" w:date="2020-01-29T14:07:00Z" w:initials="LN">
    <w:p w14:paraId="4CAC708F" w14:textId="30A640F6" w:rsidR="00F77B0D" w:rsidRDefault="00F77B0D">
      <w:pPr>
        <w:pStyle w:val="CommentText"/>
      </w:pPr>
      <w:r>
        <w:rPr>
          <w:rStyle w:val="CommentReference"/>
        </w:rPr>
        <w:annotationRef/>
      </w:r>
      <w:r>
        <w:t>red</w:t>
      </w:r>
    </w:p>
  </w:comment>
  <w:comment w:id="143" w:author="Moore,Jennifer F" w:date="2020-01-31T16:57:00Z" w:initials="MF">
    <w:p w14:paraId="347FE90C" w14:textId="32E83C14" w:rsidR="00C64B2C" w:rsidRDefault="00C64B2C">
      <w:pPr>
        <w:pStyle w:val="CommentText"/>
      </w:pPr>
      <w:r>
        <w:rPr>
          <w:rStyle w:val="CommentReference"/>
        </w:rPr>
        <w:annotationRef/>
      </w:r>
      <w:r>
        <w:t>fixed</w:t>
      </w:r>
    </w:p>
  </w:comment>
  <w:comment w:id="150" w:author="Latysh, Natalie" w:date="2020-01-29T12:32:00Z" w:initials="LN">
    <w:p w14:paraId="0411DB56" w14:textId="441CC132" w:rsidR="00F77B0D" w:rsidRDefault="00F77B0D">
      <w:pPr>
        <w:pStyle w:val="CommentText"/>
      </w:pPr>
      <w:r>
        <w:rPr>
          <w:rStyle w:val="CommentReference"/>
        </w:rPr>
        <w:annotationRef/>
      </w:r>
      <w:r>
        <w:t>Please verify – blue line should be identical to blue line shown in fig. 4, but mean values appear to differ.</w:t>
      </w:r>
    </w:p>
  </w:comment>
  <w:comment w:id="153" w:author="Latysh, Natalie" w:date="2020-01-29T14:08:00Z" w:initials="LN">
    <w:p w14:paraId="08C14AC0" w14:textId="51A1911B" w:rsidR="00F77B0D" w:rsidRDefault="00F77B0D">
      <w:pPr>
        <w:pStyle w:val="CommentText"/>
      </w:pPr>
      <w:r>
        <w:rPr>
          <w:rStyle w:val="CommentReference"/>
        </w:rPr>
        <w:annotationRef/>
      </w:r>
      <w:r>
        <w:t>2018?</w:t>
      </w:r>
    </w:p>
  </w:comment>
  <w:comment w:id="154" w:author="Moore,Jennifer F" w:date="2020-01-31T16:57:00Z" w:initials="MF">
    <w:p w14:paraId="432B3455" w14:textId="0CD4232B" w:rsidR="00C64B2C" w:rsidRDefault="00C64B2C">
      <w:pPr>
        <w:pStyle w:val="CommentText"/>
      </w:pPr>
      <w:r>
        <w:rPr>
          <w:rStyle w:val="CommentReference"/>
        </w:rPr>
        <w:annotationRef/>
      </w:r>
      <w:r>
        <w:t>done</w:t>
      </w:r>
    </w:p>
  </w:comment>
  <w:comment w:id="156" w:author="Latysh, Natalie" w:date="2020-01-29T13:31:00Z" w:initials="LN">
    <w:p w14:paraId="36B6C5B1" w14:textId="5D93BA05" w:rsidR="00F77B0D" w:rsidRDefault="00F77B0D">
      <w:pPr>
        <w:pStyle w:val="CommentText"/>
      </w:pPr>
      <w:r>
        <w:rPr>
          <w:rStyle w:val="CommentReference"/>
        </w:rPr>
        <w:annotationRef/>
      </w:r>
      <w:r>
        <w:t>Should this be “relative monthly mean sea level trend”? Units are  needed, I assume “m”?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802C77" w15:done="0"/>
  <w15:commentEx w15:paraId="195AECF6" w15:done="0"/>
  <w15:commentEx w15:paraId="350A0172" w15:paraIdParent="195AECF6" w15:done="0"/>
  <w15:commentEx w15:paraId="12D7FEEF" w15:done="0"/>
  <w15:commentEx w15:paraId="34FFD03A" w15:paraIdParent="12D7FEEF" w15:done="0"/>
  <w15:commentEx w15:paraId="79DDC092" w15:done="0"/>
  <w15:commentEx w15:paraId="4B278382" w15:paraIdParent="79DDC092" w15:done="0"/>
  <w15:commentEx w15:paraId="0DA6618C" w15:done="0"/>
  <w15:commentEx w15:paraId="7493EB9C" w15:done="0"/>
  <w15:commentEx w15:paraId="13C203C1" w15:done="0"/>
  <w15:commentEx w15:paraId="74776FC0" w15:done="0"/>
  <w15:commentEx w15:paraId="4E530FD8" w15:paraIdParent="74776FC0" w15:done="0"/>
  <w15:commentEx w15:paraId="3A6D10D8" w15:done="0"/>
  <w15:commentEx w15:paraId="50DEA86B" w15:done="0"/>
  <w15:commentEx w15:paraId="35461967" w15:done="0"/>
  <w15:commentEx w15:paraId="6927F681" w15:paraIdParent="35461967" w15:done="0"/>
  <w15:commentEx w15:paraId="06C71503" w15:done="0"/>
  <w15:commentEx w15:paraId="317462BE" w15:paraIdParent="06C71503" w15:done="0"/>
  <w15:commentEx w15:paraId="532ADBD7" w15:done="0"/>
  <w15:commentEx w15:paraId="34D522E1" w15:done="0"/>
  <w15:commentEx w15:paraId="3DCF1EAE" w15:paraIdParent="34D522E1" w15:done="0"/>
  <w15:commentEx w15:paraId="42C11651" w15:done="0"/>
  <w15:commentEx w15:paraId="189D440E" w15:paraIdParent="42C11651" w15:done="0"/>
  <w15:commentEx w15:paraId="2E158A2E" w15:done="0"/>
  <w15:commentEx w15:paraId="6C4D9B79" w15:paraIdParent="2E158A2E" w15:done="0"/>
  <w15:commentEx w15:paraId="7656DFFE" w15:done="0"/>
  <w15:commentEx w15:paraId="0163201C" w15:done="0"/>
  <w15:commentEx w15:paraId="37E385A9" w15:paraIdParent="0163201C" w15:done="0"/>
  <w15:commentEx w15:paraId="304B44A2" w15:done="0"/>
  <w15:commentEx w15:paraId="2E0DCF24" w15:done="0"/>
  <w15:commentEx w15:paraId="54804307" w15:paraIdParent="2E0DCF24" w15:done="0"/>
  <w15:commentEx w15:paraId="436C775F" w15:done="0"/>
  <w15:commentEx w15:paraId="07AA2AB5" w15:done="0"/>
  <w15:commentEx w15:paraId="0DB12C15" w15:paraIdParent="07AA2AB5" w15:done="0"/>
  <w15:commentEx w15:paraId="49688501" w15:done="0"/>
  <w15:commentEx w15:paraId="43E8972C" w15:done="0"/>
  <w15:commentEx w15:paraId="537C931E" w15:paraIdParent="43E8972C" w15:done="0"/>
  <w15:commentEx w15:paraId="38E88F83" w15:done="0"/>
  <w15:commentEx w15:paraId="6641F61C" w15:paraIdParent="38E88F83" w15:done="0"/>
  <w15:commentEx w15:paraId="2641F566" w15:done="0"/>
  <w15:commentEx w15:paraId="73E37236" w15:paraIdParent="2641F566" w15:done="0"/>
  <w15:commentEx w15:paraId="0A72DA14" w15:done="0"/>
  <w15:commentEx w15:paraId="5FE41AC2" w15:paraIdParent="0A72DA14" w15:done="0"/>
  <w15:commentEx w15:paraId="46F64B38" w15:done="0"/>
  <w15:commentEx w15:paraId="232C1CE0" w15:done="0"/>
  <w15:commentEx w15:paraId="5F3201F5" w15:paraIdParent="232C1CE0" w15:done="0"/>
  <w15:commentEx w15:paraId="4F1906A7" w15:done="0"/>
  <w15:commentEx w15:paraId="792A80D3" w15:done="0"/>
  <w15:commentEx w15:paraId="0D36A8B1" w15:paraIdParent="792A80D3" w15:done="0"/>
  <w15:commentEx w15:paraId="65D72C59" w15:done="0"/>
  <w15:commentEx w15:paraId="7813FB60" w15:paraIdParent="65D72C59" w15:done="0"/>
  <w15:commentEx w15:paraId="014D63D8" w15:done="0"/>
  <w15:commentEx w15:paraId="1E37A611" w15:paraIdParent="014D63D8" w15:done="0"/>
  <w15:commentEx w15:paraId="03353646" w15:done="0"/>
  <w15:commentEx w15:paraId="5195948D" w15:done="0"/>
  <w15:commentEx w15:paraId="72C077CF" w15:done="0"/>
  <w15:commentEx w15:paraId="462D0F29" w15:done="0"/>
  <w15:commentEx w15:paraId="0737717F" w15:paraIdParent="462D0F29" w15:done="0"/>
  <w15:commentEx w15:paraId="1C3662AB" w15:done="0"/>
  <w15:commentEx w15:paraId="2119AC2E" w15:paraIdParent="1C3662AB" w15:done="0"/>
  <w15:commentEx w15:paraId="4CAC708F" w15:done="0"/>
  <w15:commentEx w15:paraId="347FE90C" w15:paraIdParent="4CAC708F" w15:done="0"/>
  <w15:commentEx w15:paraId="0411DB56" w15:done="0"/>
  <w15:commentEx w15:paraId="08C14AC0" w15:done="0"/>
  <w15:commentEx w15:paraId="432B3455" w15:paraIdParent="08C14AC0" w15:done="0"/>
  <w15:commentEx w15:paraId="36B6C5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802C77" w16cid:durableId="21DC143C"/>
  <w16cid:commentId w16cid:paraId="195AECF6" w16cid:durableId="21DBE161"/>
  <w16cid:commentId w16cid:paraId="350A0172" w16cid:durableId="21DEC835"/>
  <w16cid:commentId w16cid:paraId="12D7FEEF" w16cid:durableId="21DBE1DF"/>
  <w16cid:commentId w16cid:paraId="34FFD03A" w16cid:durableId="21DEC830"/>
  <w16cid:commentId w16cid:paraId="79DDC092" w16cid:durableId="21DBE263"/>
  <w16cid:commentId w16cid:paraId="4B278382" w16cid:durableId="21DEC826"/>
  <w16cid:commentId w16cid:paraId="0DA6618C" w16cid:durableId="21DBE691"/>
  <w16cid:commentId w16cid:paraId="7493EB9C" w16cid:durableId="21DBE5E7"/>
  <w16cid:commentId w16cid:paraId="13C203C1" w16cid:durableId="21DBE614"/>
  <w16cid:commentId w16cid:paraId="74776FC0" w16cid:durableId="21DBE647"/>
  <w16cid:commentId w16cid:paraId="4E530FD8" w16cid:durableId="21DEC94B"/>
  <w16cid:commentId w16cid:paraId="3A6D10D8" w16cid:durableId="21DBE779"/>
  <w16cid:commentId w16cid:paraId="50DEA86B" w16cid:durableId="21DBEAF6"/>
  <w16cid:commentId w16cid:paraId="35461967" w16cid:durableId="21DBEB08"/>
  <w16cid:commentId w16cid:paraId="6927F681" w16cid:durableId="21DEC9E3"/>
  <w16cid:commentId w16cid:paraId="06C71503" w16cid:durableId="21DBED28"/>
  <w16cid:commentId w16cid:paraId="317462BE" w16cid:durableId="21DECD28"/>
  <w16cid:commentId w16cid:paraId="532ADBD7" w16cid:durableId="21DBED78"/>
  <w16cid:commentId w16cid:paraId="34D522E1" w16cid:durableId="21DBEF11"/>
  <w16cid:commentId w16cid:paraId="3DCF1EAE" w16cid:durableId="21DECD46"/>
  <w16cid:commentId w16cid:paraId="42C11651" w16cid:durableId="21DBF20A"/>
  <w16cid:commentId w16cid:paraId="189D440E" w16cid:durableId="21DED358"/>
  <w16cid:commentId w16cid:paraId="2E158A2E" w16cid:durableId="21DBF09C"/>
  <w16cid:commentId w16cid:paraId="6C4D9B79" w16cid:durableId="21DED368"/>
  <w16cid:commentId w16cid:paraId="7656DFFE" w16cid:durableId="21DBF14A"/>
  <w16cid:commentId w16cid:paraId="0163201C" w16cid:durableId="21DBF2E2"/>
  <w16cid:commentId w16cid:paraId="37E385A9" w16cid:durableId="21DED67B"/>
  <w16cid:commentId w16cid:paraId="304B44A2" w16cid:durableId="21DBF608"/>
  <w16cid:commentId w16cid:paraId="2E0DCF24" w16cid:durableId="21DBFCC7"/>
  <w16cid:commentId w16cid:paraId="54804307" w16cid:durableId="21DED72C"/>
  <w16cid:commentId w16cid:paraId="436C775F" w16cid:durableId="21DBFA38"/>
  <w16cid:commentId w16cid:paraId="07AA2AB5" w16cid:durableId="21DBFB72"/>
  <w16cid:commentId w16cid:paraId="0DB12C15" w16cid:durableId="21DED787"/>
  <w16cid:commentId w16cid:paraId="49688501" w16cid:durableId="21DBFBC6"/>
  <w16cid:commentId w16cid:paraId="43E8972C" w16cid:durableId="21DBFC75"/>
  <w16cid:commentId w16cid:paraId="537C931E" w16cid:durableId="21DED797"/>
  <w16cid:commentId w16cid:paraId="38E88F83" w16cid:durableId="21DC0140"/>
  <w16cid:commentId w16cid:paraId="6641F61C" w16cid:durableId="21DED7D7"/>
  <w16cid:commentId w16cid:paraId="2641F566" w16cid:durableId="21DC03A8"/>
  <w16cid:commentId w16cid:paraId="73E37236" w16cid:durableId="21DED814"/>
  <w16cid:commentId w16cid:paraId="0A72DA14" w16cid:durableId="21DC0457"/>
  <w16cid:commentId w16cid:paraId="5FE41AC2" w16cid:durableId="21DED866"/>
  <w16cid:commentId w16cid:paraId="46F64B38" w16cid:durableId="21DC095B"/>
  <w16cid:commentId w16cid:paraId="232C1CE0" w16cid:durableId="21DC09B6"/>
  <w16cid:commentId w16cid:paraId="5F3201F5" w16cid:durableId="21DED8B2"/>
  <w16cid:commentId w16cid:paraId="4F1906A7" w16cid:durableId="21DC0A08"/>
  <w16cid:commentId w16cid:paraId="792A80D3" w16cid:durableId="21DC0A67"/>
  <w16cid:commentId w16cid:paraId="0D36A8B1" w16cid:durableId="21DED8F9"/>
  <w16cid:commentId w16cid:paraId="65D72C59" w16cid:durableId="21DC0D60"/>
  <w16cid:commentId w16cid:paraId="7813FB60" w16cid:durableId="21DED987"/>
  <w16cid:commentId w16cid:paraId="014D63D8" w16cid:durableId="21DC0D7F"/>
  <w16cid:commentId w16cid:paraId="1E37A611" w16cid:durableId="21DED98F"/>
  <w16cid:commentId w16cid:paraId="03353646" w16cid:durableId="21DC0DF7"/>
  <w16cid:commentId w16cid:paraId="5195948D" w16cid:durableId="21DBEEE0"/>
  <w16cid:commentId w16cid:paraId="72C077CF" w16cid:durableId="21DBEED2"/>
  <w16cid:commentId w16cid:paraId="462D0F29" w16cid:durableId="21DC0FEC"/>
  <w16cid:commentId w16cid:paraId="0737717F" w16cid:durableId="21DEDAFD"/>
  <w16cid:commentId w16cid:paraId="1C3662AB" w16cid:durableId="21DC1022"/>
  <w16cid:commentId w16cid:paraId="2119AC2E" w16cid:durableId="21DEDAFA"/>
  <w16cid:commentId w16cid:paraId="4CAC708F" w16cid:durableId="21DC1027"/>
  <w16cid:commentId w16cid:paraId="347FE90C" w16cid:durableId="21DEDAF7"/>
  <w16cid:commentId w16cid:paraId="0411DB56" w16cid:durableId="21DBF9C7"/>
  <w16cid:commentId w16cid:paraId="08C14AC0" w16cid:durableId="21DC1076"/>
  <w16cid:commentId w16cid:paraId="432B3455" w16cid:durableId="21DEDAF1"/>
  <w16cid:commentId w16cid:paraId="36B6C5B1" w16cid:durableId="21DC07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A8DE4" w14:textId="77777777" w:rsidR="006508CA" w:rsidRDefault="006508CA" w:rsidP="003F4DD7">
      <w:pPr>
        <w:spacing w:after="0" w:line="240" w:lineRule="auto"/>
      </w:pPr>
      <w:r>
        <w:separator/>
      </w:r>
    </w:p>
  </w:endnote>
  <w:endnote w:type="continuationSeparator" w:id="0">
    <w:p w14:paraId="71988E60" w14:textId="77777777" w:rsidR="006508CA" w:rsidRDefault="006508CA" w:rsidP="003F4DD7">
      <w:pPr>
        <w:spacing w:after="0" w:line="240" w:lineRule="auto"/>
      </w:pPr>
      <w:r>
        <w:continuationSeparator/>
      </w:r>
    </w:p>
  </w:endnote>
  <w:endnote w:type="continuationNotice" w:id="1">
    <w:p w14:paraId="46751B7B" w14:textId="77777777" w:rsidR="006508CA" w:rsidRDefault="006508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5407"/>
      <w:docPartObj>
        <w:docPartGallery w:val="Page Numbers (Bottom of Page)"/>
        <w:docPartUnique/>
      </w:docPartObj>
    </w:sdtPr>
    <w:sdtEndPr>
      <w:rPr>
        <w:noProof/>
      </w:rPr>
    </w:sdtEndPr>
    <w:sdtContent>
      <w:p w14:paraId="42517749" w14:textId="46A190FC" w:rsidR="00F77B0D" w:rsidRDefault="00F77B0D">
        <w:pPr>
          <w:pStyle w:val="Footer"/>
          <w:jc w:val="center"/>
        </w:pPr>
        <w:r>
          <w:fldChar w:fldCharType="begin"/>
        </w:r>
        <w:r>
          <w:instrText xml:space="preserve"> PAGE   \* MERGEFORMAT </w:instrText>
        </w:r>
        <w:r>
          <w:fldChar w:fldCharType="separate"/>
        </w:r>
        <w:r>
          <w:rPr>
            <w:noProof/>
          </w:rPr>
          <w:t>37</w:t>
        </w:r>
        <w:r>
          <w:rPr>
            <w:noProof/>
          </w:rPr>
          <w:fldChar w:fldCharType="end"/>
        </w:r>
      </w:p>
    </w:sdtContent>
  </w:sdt>
  <w:p w14:paraId="4206EE40" w14:textId="77777777" w:rsidR="00F77B0D" w:rsidRDefault="00F77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BEF24" w14:textId="77777777" w:rsidR="006508CA" w:rsidRDefault="006508CA" w:rsidP="003F4DD7">
      <w:pPr>
        <w:spacing w:after="0" w:line="240" w:lineRule="auto"/>
      </w:pPr>
      <w:r>
        <w:separator/>
      </w:r>
    </w:p>
  </w:footnote>
  <w:footnote w:type="continuationSeparator" w:id="0">
    <w:p w14:paraId="0D51EB71" w14:textId="77777777" w:rsidR="006508CA" w:rsidRDefault="006508CA" w:rsidP="003F4DD7">
      <w:pPr>
        <w:spacing w:after="0" w:line="240" w:lineRule="auto"/>
      </w:pPr>
      <w:r>
        <w:continuationSeparator/>
      </w:r>
    </w:p>
  </w:footnote>
  <w:footnote w:type="continuationNotice" w:id="1">
    <w:p w14:paraId="20C9DDD2" w14:textId="77777777" w:rsidR="006508CA" w:rsidRDefault="006508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68F2D" w14:textId="77777777" w:rsidR="00F77B0D" w:rsidRDefault="00F77B0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tysh, Natalie">
    <w15:presenceInfo w15:providerId="AD" w15:userId="S::nlatysh@usgs.gov::2cd0ff11-e04a-47d8-afa2-c4b8c47b20c6"/>
  </w15:person>
  <w15:person w15:author="Moore,Jennifer F">
    <w15:presenceInfo w15:providerId="None" w15:userId="Moore,Jennifer 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oNotDisplayPageBoundaries/>
  <w:activeWritingStyle w:appName="MSWord" w:lang="en-US" w:vendorID="64" w:dllVersion="0" w:nlCheck="1" w:checkStyle="0"/>
  <w:activeWritingStyle w:appName="MSWord" w:lang="en-US" w:vendorID="64" w:dllVersion="6" w:nlCheck="1" w:checkStyle="1"/>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05C"/>
    <w:rsid w:val="00004087"/>
    <w:rsid w:val="0002033C"/>
    <w:rsid w:val="000278D5"/>
    <w:rsid w:val="00031C93"/>
    <w:rsid w:val="00031F53"/>
    <w:rsid w:val="00041786"/>
    <w:rsid w:val="00043EAC"/>
    <w:rsid w:val="00044DDA"/>
    <w:rsid w:val="00055A82"/>
    <w:rsid w:val="0006045D"/>
    <w:rsid w:val="00060EC0"/>
    <w:rsid w:val="00063BB9"/>
    <w:rsid w:val="00065A98"/>
    <w:rsid w:val="0007658E"/>
    <w:rsid w:val="00083665"/>
    <w:rsid w:val="00085B68"/>
    <w:rsid w:val="0009084C"/>
    <w:rsid w:val="000935CD"/>
    <w:rsid w:val="00095402"/>
    <w:rsid w:val="0009566B"/>
    <w:rsid w:val="0009764E"/>
    <w:rsid w:val="00097FDD"/>
    <w:rsid w:val="000A2514"/>
    <w:rsid w:val="000B07AC"/>
    <w:rsid w:val="000B3CD0"/>
    <w:rsid w:val="000B5746"/>
    <w:rsid w:val="000B75AB"/>
    <w:rsid w:val="000C6E00"/>
    <w:rsid w:val="000D6971"/>
    <w:rsid w:val="000E4036"/>
    <w:rsid w:val="000F6DCE"/>
    <w:rsid w:val="001159D0"/>
    <w:rsid w:val="00117C76"/>
    <w:rsid w:val="00127B35"/>
    <w:rsid w:val="001348DC"/>
    <w:rsid w:val="00143F3D"/>
    <w:rsid w:val="00161898"/>
    <w:rsid w:val="0017436D"/>
    <w:rsid w:val="0017714F"/>
    <w:rsid w:val="00192088"/>
    <w:rsid w:val="001920BE"/>
    <w:rsid w:val="00193FB5"/>
    <w:rsid w:val="00195C83"/>
    <w:rsid w:val="00197B73"/>
    <w:rsid w:val="001A11F2"/>
    <w:rsid w:val="001A3301"/>
    <w:rsid w:val="001A3AC0"/>
    <w:rsid w:val="001A5492"/>
    <w:rsid w:val="001B2BEE"/>
    <w:rsid w:val="001B76FB"/>
    <w:rsid w:val="001C0778"/>
    <w:rsid w:val="001C2D0E"/>
    <w:rsid w:val="001C40C3"/>
    <w:rsid w:val="001D02E0"/>
    <w:rsid w:val="001D569E"/>
    <w:rsid w:val="001D5B65"/>
    <w:rsid w:val="001E0081"/>
    <w:rsid w:val="001E05AE"/>
    <w:rsid w:val="001E0CCD"/>
    <w:rsid w:val="001E1027"/>
    <w:rsid w:val="001E1680"/>
    <w:rsid w:val="001E18B1"/>
    <w:rsid w:val="001E1F07"/>
    <w:rsid w:val="001E2BD8"/>
    <w:rsid w:val="001E32FA"/>
    <w:rsid w:val="001E6C76"/>
    <w:rsid w:val="001F6984"/>
    <w:rsid w:val="001F69FC"/>
    <w:rsid w:val="002002EC"/>
    <w:rsid w:val="00201D5C"/>
    <w:rsid w:val="002132F9"/>
    <w:rsid w:val="00217A29"/>
    <w:rsid w:val="002252C9"/>
    <w:rsid w:val="002426B5"/>
    <w:rsid w:val="0025230B"/>
    <w:rsid w:val="002667D9"/>
    <w:rsid w:val="00267DA6"/>
    <w:rsid w:val="00267EB6"/>
    <w:rsid w:val="00285A07"/>
    <w:rsid w:val="00290215"/>
    <w:rsid w:val="002910C0"/>
    <w:rsid w:val="00295C22"/>
    <w:rsid w:val="00297781"/>
    <w:rsid w:val="002A0BC4"/>
    <w:rsid w:val="002A1E40"/>
    <w:rsid w:val="002A251E"/>
    <w:rsid w:val="002B1155"/>
    <w:rsid w:val="002B5219"/>
    <w:rsid w:val="002B70DB"/>
    <w:rsid w:val="002C2557"/>
    <w:rsid w:val="002C45B0"/>
    <w:rsid w:val="002D2D0B"/>
    <w:rsid w:val="002D5CE2"/>
    <w:rsid w:val="002D6487"/>
    <w:rsid w:val="002D7426"/>
    <w:rsid w:val="002E371A"/>
    <w:rsid w:val="002E7B02"/>
    <w:rsid w:val="002F3A53"/>
    <w:rsid w:val="002F4E7F"/>
    <w:rsid w:val="002F6995"/>
    <w:rsid w:val="00300D19"/>
    <w:rsid w:val="00311FF1"/>
    <w:rsid w:val="0031319F"/>
    <w:rsid w:val="00315AD1"/>
    <w:rsid w:val="003247FD"/>
    <w:rsid w:val="003266BF"/>
    <w:rsid w:val="00330DE7"/>
    <w:rsid w:val="00337645"/>
    <w:rsid w:val="003378AB"/>
    <w:rsid w:val="00337A4C"/>
    <w:rsid w:val="00341E63"/>
    <w:rsid w:val="0035134F"/>
    <w:rsid w:val="00353380"/>
    <w:rsid w:val="00370346"/>
    <w:rsid w:val="00372868"/>
    <w:rsid w:val="003838B2"/>
    <w:rsid w:val="00387AF0"/>
    <w:rsid w:val="00387BC2"/>
    <w:rsid w:val="003943FA"/>
    <w:rsid w:val="00395535"/>
    <w:rsid w:val="00395DD6"/>
    <w:rsid w:val="003A4482"/>
    <w:rsid w:val="003A7B21"/>
    <w:rsid w:val="003B4C19"/>
    <w:rsid w:val="003B7D49"/>
    <w:rsid w:val="003B7F76"/>
    <w:rsid w:val="003C066D"/>
    <w:rsid w:val="003C19E6"/>
    <w:rsid w:val="003C2883"/>
    <w:rsid w:val="003C330A"/>
    <w:rsid w:val="003C73D1"/>
    <w:rsid w:val="003D0D6D"/>
    <w:rsid w:val="003D10EE"/>
    <w:rsid w:val="003D1D45"/>
    <w:rsid w:val="003D676E"/>
    <w:rsid w:val="003E0FE3"/>
    <w:rsid w:val="003E35C6"/>
    <w:rsid w:val="003E7558"/>
    <w:rsid w:val="003F060E"/>
    <w:rsid w:val="003F4DD7"/>
    <w:rsid w:val="00403017"/>
    <w:rsid w:val="004063EE"/>
    <w:rsid w:val="004106DC"/>
    <w:rsid w:val="00410FAD"/>
    <w:rsid w:val="00411EC3"/>
    <w:rsid w:val="004328DE"/>
    <w:rsid w:val="0043480C"/>
    <w:rsid w:val="00443772"/>
    <w:rsid w:val="004466B9"/>
    <w:rsid w:val="00450CBF"/>
    <w:rsid w:val="004543BB"/>
    <w:rsid w:val="004559EC"/>
    <w:rsid w:val="00461014"/>
    <w:rsid w:val="00461372"/>
    <w:rsid w:val="00461D8A"/>
    <w:rsid w:val="00462997"/>
    <w:rsid w:val="0046662E"/>
    <w:rsid w:val="00472545"/>
    <w:rsid w:val="00487491"/>
    <w:rsid w:val="0049110C"/>
    <w:rsid w:val="004915BE"/>
    <w:rsid w:val="00495FD4"/>
    <w:rsid w:val="004A5660"/>
    <w:rsid w:val="004B3680"/>
    <w:rsid w:val="004C0788"/>
    <w:rsid w:val="004C0A07"/>
    <w:rsid w:val="004C48D5"/>
    <w:rsid w:val="004D4C14"/>
    <w:rsid w:val="004D6CF2"/>
    <w:rsid w:val="004D7CCB"/>
    <w:rsid w:val="004E1389"/>
    <w:rsid w:val="004E6A6C"/>
    <w:rsid w:val="004F1BFE"/>
    <w:rsid w:val="004F6BF5"/>
    <w:rsid w:val="004F72FD"/>
    <w:rsid w:val="00510200"/>
    <w:rsid w:val="00513BE7"/>
    <w:rsid w:val="00514F5D"/>
    <w:rsid w:val="0052195C"/>
    <w:rsid w:val="00541EFD"/>
    <w:rsid w:val="00542647"/>
    <w:rsid w:val="0054385C"/>
    <w:rsid w:val="00553229"/>
    <w:rsid w:val="0055436A"/>
    <w:rsid w:val="0056001F"/>
    <w:rsid w:val="0056010A"/>
    <w:rsid w:val="0056077F"/>
    <w:rsid w:val="0057010A"/>
    <w:rsid w:val="005704D4"/>
    <w:rsid w:val="0057313A"/>
    <w:rsid w:val="00584121"/>
    <w:rsid w:val="00586062"/>
    <w:rsid w:val="00587377"/>
    <w:rsid w:val="005A7234"/>
    <w:rsid w:val="005B0640"/>
    <w:rsid w:val="005B0A88"/>
    <w:rsid w:val="005B5A44"/>
    <w:rsid w:val="005C0C6D"/>
    <w:rsid w:val="005C53FF"/>
    <w:rsid w:val="005C7B40"/>
    <w:rsid w:val="005D6337"/>
    <w:rsid w:val="005D672F"/>
    <w:rsid w:val="005D6DD4"/>
    <w:rsid w:val="005D7E67"/>
    <w:rsid w:val="005E4275"/>
    <w:rsid w:val="005E4545"/>
    <w:rsid w:val="005E56DF"/>
    <w:rsid w:val="005E7F4B"/>
    <w:rsid w:val="005F0718"/>
    <w:rsid w:val="005F349C"/>
    <w:rsid w:val="005F5DB7"/>
    <w:rsid w:val="0061290F"/>
    <w:rsid w:val="006508CA"/>
    <w:rsid w:val="00654184"/>
    <w:rsid w:val="00655A08"/>
    <w:rsid w:val="006625C1"/>
    <w:rsid w:val="006627B8"/>
    <w:rsid w:val="00671301"/>
    <w:rsid w:val="0067165A"/>
    <w:rsid w:val="00683CF0"/>
    <w:rsid w:val="0068695A"/>
    <w:rsid w:val="00695068"/>
    <w:rsid w:val="006A25A1"/>
    <w:rsid w:val="006A2B03"/>
    <w:rsid w:val="006A5C9E"/>
    <w:rsid w:val="006B2E15"/>
    <w:rsid w:val="006B345C"/>
    <w:rsid w:val="006C3C38"/>
    <w:rsid w:val="006D24DC"/>
    <w:rsid w:val="006D5CAD"/>
    <w:rsid w:val="006D73E3"/>
    <w:rsid w:val="006E294A"/>
    <w:rsid w:val="006F3F1B"/>
    <w:rsid w:val="007009B9"/>
    <w:rsid w:val="00721590"/>
    <w:rsid w:val="00725018"/>
    <w:rsid w:val="00736207"/>
    <w:rsid w:val="007500CE"/>
    <w:rsid w:val="007516F4"/>
    <w:rsid w:val="00754CD0"/>
    <w:rsid w:val="00756560"/>
    <w:rsid w:val="00764A3D"/>
    <w:rsid w:val="0077243F"/>
    <w:rsid w:val="00772861"/>
    <w:rsid w:val="00780020"/>
    <w:rsid w:val="0078368B"/>
    <w:rsid w:val="0078563E"/>
    <w:rsid w:val="0078650E"/>
    <w:rsid w:val="007925A4"/>
    <w:rsid w:val="007A74CB"/>
    <w:rsid w:val="007B6D50"/>
    <w:rsid w:val="007E2833"/>
    <w:rsid w:val="007E2E13"/>
    <w:rsid w:val="007E42E6"/>
    <w:rsid w:val="007E4D85"/>
    <w:rsid w:val="007E76F2"/>
    <w:rsid w:val="007E7967"/>
    <w:rsid w:val="007F11CA"/>
    <w:rsid w:val="007F11CE"/>
    <w:rsid w:val="007F7AAF"/>
    <w:rsid w:val="00800255"/>
    <w:rsid w:val="00801E93"/>
    <w:rsid w:val="00811538"/>
    <w:rsid w:val="00816FBA"/>
    <w:rsid w:val="00824490"/>
    <w:rsid w:val="00826549"/>
    <w:rsid w:val="008269D8"/>
    <w:rsid w:val="00826BDA"/>
    <w:rsid w:val="00842AEF"/>
    <w:rsid w:val="00846018"/>
    <w:rsid w:val="00855722"/>
    <w:rsid w:val="00855CBD"/>
    <w:rsid w:val="00861C67"/>
    <w:rsid w:val="008646C0"/>
    <w:rsid w:val="0086712E"/>
    <w:rsid w:val="00870B3B"/>
    <w:rsid w:val="0087343C"/>
    <w:rsid w:val="00874EB4"/>
    <w:rsid w:val="008A2859"/>
    <w:rsid w:val="008A4958"/>
    <w:rsid w:val="008A6E46"/>
    <w:rsid w:val="008B66F4"/>
    <w:rsid w:val="008B7BD1"/>
    <w:rsid w:val="008C0F2D"/>
    <w:rsid w:val="008C1A52"/>
    <w:rsid w:val="008C38D5"/>
    <w:rsid w:val="008E44C3"/>
    <w:rsid w:val="008F01B8"/>
    <w:rsid w:val="008F1BB4"/>
    <w:rsid w:val="008F68A6"/>
    <w:rsid w:val="0090677B"/>
    <w:rsid w:val="00906D9F"/>
    <w:rsid w:val="009136AE"/>
    <w:rsid w:val="009149BC"/>
    <w:rsid w:val="0091744A"/>
    <w:rsid w:val="00920C28"/>
    <w:rsid w:val="00922B00"/>
    <w:rsid w:val="00925E04"/>
    <w:rsid w:val="009270BD"/>
    <w:rsid w:val="00934903"/>
    <w:rsid w:val="00935F22"/>
    <w:rsid w:val="00937106"/>
    <w:rsid w:val="00944183"/>
    <w:rsid w:val="009442E4"/>
    <w:rsid w:val="00953862"/>
    <w:rsid w:val="00964855"/>
    <w:rsid w:val="00971DE5"/>
    <w:rsid w:val="00982B1B"/>
    <w:rsid w:val="00982BCE"/>
    <w:rsid w:val="009849A1"/>
    <w:rsid w:val="00984A32"/>
    <w:rsid w:val="009922BF"/>
    <w:rsid w:val="009952CE"/>
    <w:rsid w:val="009A0C31"/>
    <w:rsid w:val="009A2128"/>
    <w:rsid w:val="009A2D55"/>
    <w:rsid w:val="009B0BC9"/>
    <w:rsid w:val="009B4222"/>
    <w:rsid w:val="009C010D"/>
    <w:rsid w:val="009D0222"/>
    <w:rsid w:val="009D07EA"/>
    <w:rsid w:val="009D46B4"/>
    <w:rsid w:val="009D4EA6"/>
    <w:rsid w:val="009E08DF"/>
    <w:rsid w:val="009E3162"/>
    <w:rsid w:val="009E4067"/>
    <w:rsid w:val="009E4384"/>
    <w:rsid w:val="009E569F"/>
    <w:rsid w:val="009E605C"/>
    <w:rsid w:val="009F1512"/>
    <w:rsid w:val="00A000CD"/>
    <w:rsid w:val="00A030DF"/>
    <w:rsid w:val="00A04B77"/>
    <w:rsid w:val="00A06BAE"/>
    <w:rsid w:val="00A07B50"/>
    <w:rsid w:val="00A2131E"/>
    <w:rsid w:val="00A216E0"/>
    <w:rsid w:val="00A235C8"/>
    <w:rsid w:val="00A27CA4"/>
    <w:rsid w:val="00A31958"/>
    <w:rsid w:val="00A344C8"/>
    <w:rsid w:val="00A4208D"/>
    <w:rsid w:val="00A42102"/>
    <w:rsid w:val="00A42F27"/>
    <w:rsid w:val="00A51725"/>
    <w:rsid w:val="00A6599F"/>
    <w:rsid w:val="00A6615D"/>
    <w:rsid w:val="00A67F6C"/>
    <w:rsid w:val="00A8146A"/>
    <w:rsid w:val="00A94102"/>
    <w:rsid w:val="00AA0329"/>
    <w:rsid w:val="00AA0D88"/>
    <w:rsid w:val="00AA4C3B"/>
    <w:rsid w:val="00AA6140"/>
    <w:rsid w:val="00AA7A66"/>
    <w:rsid w:val="00AB2625"/>
    <w:rsid w:val="00AB4B0C"/>
    <w:rsid w:val="00AB58E1"/>
    <w:rsid w:val="00AB6E39"/>
    <w:rsid w:val="00AC0062"/>
    <w:rsid w:val="00AD04BB"/>
    <w:rsid w:val="00AD79B7"/>
    <w:rsid w:val="00AE0DDC"/>
    <w:rsid w:val="00AE159D"/>
    <w:rsid w:val="00AE1720"/>
    <w:rsid w:val="00AE4EBF"/>
    <w:rsid w:val="00AF4724"/>
    <w:rsid w:val="00AF47BD"/>
    <w:rsid w:val="00B024F1"/>
    <w:rsid w:val="00B03644"/>
    <w:rsid w:val="00B04886"/>
    <w:rsid w:val="00B05D98"/>
    <w:rsid w:val="00B102EF"/>
    <w:rsid w:val="00B12113"/>
    <w:rsid w:val="00B17869"/>
    <w:rsid w:val="00B20FED"/>
    <w:rsid w:val="00B242F1"/>
    <w:rsid w:val="00B270A8"/>
    <w:rsid w:val="00B32482"/>
    <w:rsid w:val="00B33854"/>
    <w:rsid w:val="00B409C9"/>
    <w:rsid w:val="00B441BD"/>
    <w:rsid w:val="00B46CC0"/>
    <w:rsid w:val="00B53F8E"/>
    <w:rsid w:val="00B56F5A"/>
    <w:rsid w:val="00B827CB"/>
    <w:rsid w:val="00B913CB"/>
    <w:rsid w:val="00B93127"/>
    <w:rsid w:val="00B9392D"/>
    <w:rsid w:val="00B93B71"/>
    <w:rsid w:val="00B96DB1"/>
    <w:rsid w:val="00B97FA0"/>
    <w:rsid w:val="00BA28B8"/>
    <w:rsid w:val="00BA4644"/>
    <w:rsid w:val="00BB7952"/>
    <w:rsid w:val="00BC0D44"/>
    <w:rsid w:val="00BC318E"/>
    <w:rsid w:val="00BC63FE"/>
    <w:rsid w:val="00BC6DF2"/>
    <w:rsid w:val="00BC772B"/>
    <w:rsid w:val="00BD147E"/>
    <w:rsid w:val="00BD2501"/>
    <w:rsid w:val="00BD4ABA"/>
    <w:rsid w:val="00BE3DB6"/>
    <w:rsid w:val="00BE6B89"/>
    <w:rsid w:val="00BF0F5A"/>
    <w:rsid w:val="00BF3E3E"/>
    <w:rsid w:val="00C0302D"/>
    <w:rsid w:val="00C11832"/>
    <w:rsid w:val="00C126FC"/>
    <w:rsid w:val="00C20A45"/>
    <w:rsid w:val="00C247FE"/>
    <w:rsid w:val="00C306A3"/>
    <w:rsid w:val="00C32D76"/>
    <w:rsid w:val="00C35379"/>
    <w:rsid w:val="00C362C9"/>
    <w:rsid w:val="00C4360E"/>
    <w:rsid w:val="00C451F9"/>
    <w:rsid w:val="00C45F3A"/>
    <w:rsid w:val="00C47D4D"/>
    <w:rsid w:val="00C47E60"/>
    <w:rsid w:val="00C505CB"/>
    <w:rsid w:val="00C53831"/>
    <w:rsid w:val="00C54F63"/>
    <w:rsid w:val="00C55CDB"/>
    <w:rsid w:val="00C567C7"/>
    <w:rsid w:val="00C57CFB"/>
    <w:rsid w:val="00C64199"/>
    <w:rsid w:val="00C64B2C"/>
    <w:rsid w:val="00C6525A"/>
    <w:rsid w:val="00C66E2D"/>
    <w:rsid w:val="00C67B79"/>
    <w:rsid w:val="00C75673"/>
    <w:rsid w:val="00C809D9"/>
    <w:rsid w:val="00C80B64"/>
    <w:rsid w:val="00C85A99"/>
    <w:rsid w:val="00C86357"/>
    <w:rsid w:val="00C877BA"/>
    <w:rsid w:val="00CA5FCD"/>
    <w:rsid w:val="00CB30DB"/>
    <w:rsid w:val="00CB7BAA"/>
    <w:rsid w:val="00CD0580"/>
    <w:rsid w:val="00CD1061"/>
    <w:rsid w:val="00CD2E89"/>
    <w:rsid w:val="00CD50FB"/>
    <w:rsid w:val="00CD53F8"/>
    <w:rsid w:val="00CD5A3D"/>
    <w:rsid w:val="00CE1A15"/>
    <w:rsid w:val="00CE2403"/>
    <w:rsid w:val="00CF3EB7"/>
    <w:rsid w:val="00CF572C"/>
    <w:rsid w:val="00D063D6"/>
    <w:rsid w:val="00D1042B"/>
    <w:rsid w:val="00D11641"/>
    <w:rsid w:val="00D17BB4"/>
    <w:rsid w:val="00D21C5E"/>
    <w:rsid w:val="00D2406F"/>
    <w:rsid w:val="00D24573"/>
    <w:rsid w:val="00D2784D"/>
    <w:rsid w:val="00D3559C"/>
    <w:rsid w:val="00D56CD3"/>
    <w:rsid w:val="00D628B9"/>
    <w:rsid w:val="00D6309D"/>
    <w:rsid w:val="00D65272"/>
    <w:rsid w:val="00D7034E"/>
    <w:rsid w:val="00D73370"/>
    <w:rsid w:val="00D7498D"/>
    <w:rsid w:val="00DA142C"/>
    <w:rsid w:val="00DA21D1"/>
    <w:rsid w:val="00DA7738"/>
    <w:rsid w:val="00DB125D"/>
    <w:rsid w:val="00DB1DCA"/>
    <w:rsid w:val="00DB2E27"/>
    <w:rsid w:val="00DB41B1"/>
    <w:rsid w:val="00DD1848"/>
    <w:rsid w:val="00DE244A"/>
    <w:rsid w:val="00E0259A"/>
    <w:rsid w:val="00E03D6F"/>
    <w:rsid w:val="00E040D5"/>
    <w:rsid w:val="00E04714"/>
    <w:rsid w:val="00E31741"/>
    <w:rsid w:val="00E359F9"/>
    <w:rsid w:val="00E373BF"/>
    <w:rsid w:val="00E377BB"/>
    <w:rsid w:val="00E407ED"/>
    <w:rsid w:val="00E434E4"/>
    <w:rsid w:val="00E52F22"/>
    <w:rsid w:val="00E56217"/>
    <w:rsid w:val="00E577C1"/>
    <w:rsid w:val="00E72708"/>
    <w:rsid w:val="00E73549"/>
    <w:rsid w:val="00E745AD"/>
    <w:rsid w:val="00E803BE"/>
    <w:rsid w:val="00E8272A"/>
    <w:rsid w:val="00E82D2D"/>
    <w:rsid w:val="00E8517B"/>
    <w:rsid w:val="00E91568"/>
    <w:rsid w:val="00E9381E"/>
    <w:rsid w:val="00E9536E"/>
    <w:rsid w:val="00EA3234"/>
    <w:rsid w:val="00EA526F"/>
    <w:rsid w:val="00EA52BE"/>
    <w:rsid w:val="00EA6E58"/>
    <w:rsid w:val="00EB0A84"/>
    <w:rsid w:val="00EB7F03"/>
    <w:rsid w:val="00EC2470"/>
    <w:rsid w:val="00EC4DAD"/>
    <w:rsid w:val="00EC66C9"/>
    <w:rsid w:val="00EF6462"/>
    <w:rsid w:val="00F12F92"/>
    <w:rsid w:val="00F130B2"/>
    <w:rsid w:val="00F146DA"/>
    <w:rsid w:val="00F20C2A"/>
    <w:rsid w:val="00F2108F"/>
    <w:rsid w:val="00F235F9"/>
    <w:rsid w:val="00F23B2A"/>
    <w:rsid w:val="00F31B8A"/>
    <w:rsid w:val="00F41B4A"/>
    <w:rsid w:val="00F41CC3"/>
    <w:rsid w:val="00F438DB"/>
    <w:rsid w:val="00F4428E"/>
    <w:rsid w:val="00F505CF"/>
    <w:rsid w:val="00F555A8"/>
    <w:rsid w:val="00F65155"/>
    <w:rsid w:val="00F768D9"/>
    <w:rsid w:val="00F77B0D"/>
    <w:rsid w:val="00F80B74"/>
    <w:rsid w:val="00F81661"/>
    <w:rsid w:val="00F93782"/>
    <w:rsid w:val="00F962EE"/>
    <w:rsid w:val="00FA51AE"/>
    <w:rsid w:val="00FA55C9"/>
    <w:rsid w:val="00FA5CA7"/>
    <w:rsid w:val="00FB0816"/>
    <w:rsid w:val="00FB1FF5"/>
    <w:rsid w:val="00FB2A58"/>
    <w:rsid w:val="00FC03B1"/>
    <w:rsid w:val="00FC22E5"/>
    <w:rsid w:val="00FC3F38"/>
    <w:rsid w:val="00FC5187"/>
    <w:rsid w:val="00FC5CF8"/>
    <w:rsid w:val="00FD0C0C"/>
    <w:rsid w:val="00FD411F"/>
    <w:rsid w:val="00FD4D0E"/>
    <w:rsid w:val="00FE1CD3"/>
    <w:rsid w:val="00FE4138"/>
    <w:rsid w:val="00FF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19C1C"/>
  <w15:chartTrackingRefBased/>
  <w15:docId w15:val="{E667A839-7D5F-476A-BD79-B9E7C4ED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F03"/>
    <w:rPr>
      <w:color w:val="0563C1" w:themeColor="hyperlink"/>
      <w:u w:val="single"/>
    </w:rPr>
  </w:style>
  <w:style w:type="paragraph" w:styleId="HTMLPreformatted">
    <w:name w:val="HTML Preformatted"/>
    <w:basedOn w:val="Normal"/>
    <w:link w:val="HTMLPreformattedChar"/>
    <w:uiPriority w:val="99"/>
    <w:unhideWhenUsed/>
    <w:rsid w:val="004D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CF2"/>
    <w:rPr>
      <w:rFonts w:ascii="Courier New" w:eastAsia="Times New Roman" w:hAnsi="Courier New" w:cs="Courier New"/>
      <w:sz w:val="20"/>
      <w:szCs w:val="20"/>
    </w:rPr>
  </w:style>
  <w:style w:type="character" w:customStyle="1" w:styleId="gghfmyibcpb">
    <w:name w:val="gghfmyibcpb"/>
    <w:basedOn w:val="DefaultParagraphFont"/>
    <w:rsid w:val="004D6CF2"/>
  </w:style>
  <w:style w:type="character" w:customStyle="1" w:styleId="gghfmyibcob">
    <w:name w:val="gghfmyibcob"/>
    <w:basedOn w:val="DefaultParagraphFont"/>
    <w:rsid w:val="004D6CF2"/>
  </w:style>
  <w:style w:type="character" w:styleId="CommentReference">
    <w:name w:val="annotation reference"/>
    <w:basedOn w:val="DefaultParagraphFont"/>
    <w:uiPriority w:val="99"/>
    <w:semiHidden/>
    <w:unhideWhenUsed/>
    <w:rsid w:val="00B024F1"/>
    <w:rPr>
      <w:sz w:val="16"/>
      <w:szCs w:val="16"/>
    </w:rPr>
  </w:style>
  <w:style w:type="paragraph" w:styleId="CommentText">
    <w:name w:val="annotation text"/>
    <w:basedOn w:val="Normal"/>
    <w:link w:val="CommentTextChar"/>
    <w:uiPriority w:val="99"/>
    <w:unhideWhenUsed/>
    <w:rsid w:val="00B024F1"/>
    <w:pPr>
      <w:spacing w:line="240" w:lineRule="auto"/>
    </w:pPr>
    <w:rPr>
      <w:sz w:val="20"/>
      <w:szCs w:val="20"/>
    </w:rPr>
  </w:style>
  <w:style w:type="character" w:customStyle="1" w:styleId="CommentTextChar">
    <w:name w:val="Comment Text Char"/>
    <w:basedOn w:val="DefaultParagraphFont"/>
    <w:link w:val="CommentText"/>
    <w:uiPriority w:val="99"/>
    <w:rsid w:val="00B024F1"/>
    <w:rPr>
      <w:sz w:val="20"/>
      <w:szCs w:val="20"/>
    </w:rPr>
  </w:style>
  <w:style w:type="paragraph" w:styleId="CommentSubject">
    <w:name w:val="annotation subject"/>
    <w:basedOn w:val="CommentText"/>
    <w:next w:val="CommentText"/>
    <w:link w:val="CommentSubjectChar"/>
    <w:uiPriority w:val="99"/>
    <w:semiHidden/>
    <w:unhideWhenUsed/>
    <w:rsid w:val="00B024F1"/>
    <w:rPr>
      <w:b/>
      <w:bCs/>
    </w:rPr>
  </w:style>
  <w:style w:type="character" w:customStyle="1" w:styleId="CommentSubjectChar">
    <w:name w:val="Comment Subject Char"/>
    <w:basedOn w:val="CommentTextChar"/>
    <w:link w:val="CommentSubject"/>
    <w:uiPriority w:val="99"/>
    <w:semiHidden/>
    <w:rsid w:val="00B024F1"/>
    <w:rPr>
      <w:b/>
      <w:bCs/>
      <w:sz w:val="20"/>
      <w:szCs w:val="20"/>
    </w:rPr>
  </w:style>
  <w:style w:type="paragraph" w:styleId="BalloonText">
    <w:name w:val="Balloon Text"/>
    <w:basedOn w:val="Normal"/>
    <w:link w:val="BalloonTextChar"/>
    <w:uiPriority w:val="99"/>
    <w:semiHidden/>
    <w:unhideWhenUsed/>
    <w:rsid w:val="00B02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4F1"/>
    <w:rPr>
      <w:rFonts w:ascii="Segoe UI" w:hAnsi="Segoe UI" w:cs="Segoe UI"/>
      <w:sz w:val="18"/>
      <w:szCs w:val="18"/>
    </w:rPr>
  </w:style>
  <w:style w:type="character" w:styleId="FollowedHyperlink">
    <w:name w:val="FollowedHyperlink"/>
    <w:basedOn w:val="DefaultParagraphFont"/>
    <w:uiPriority w:val="99"/>
    <w:semiHidden/>
    <w:unhideWhenUsed/>
    <w:rsid w:val="005D6DD4"/>
    <w:rPr>
      <w:color w:val="954F72" w:themeColor="followedHyperlink"/>
      <w:u w:val="single"/>
    </w:rPr>
  </w:style>
  <w:style w:type="character" w:customStyle="1" w:styleId="UnresolvedMention1">
    <w:name w:val="Unresolved Mention1"/>
    <w:basedOn w:val="DefaultParagraphFont"/>
    <w:uiPriority w:val="99"/>
    <w:semiHidden/>
    <w:unhideWhenUsed/>
    <w:rsid w:val="0046662E"/>
    <w:rPr>
      <w:color w:val="605E5C"/>
      <w:shd w:val="clear" w:color="auto" w:fill="E1DFDD"/>
    </w:rPr>
  </w:style>
  <w:style w:type="character" w:customStyle="1" w:styleId="gnkrckgcgsb">
    <w:name w:val="gnkrckgcgsb"/>
    <w:basedOn w:val="DefaultParagraphFont"/>
    <w:rsid w:val="004915BE"/>
  </w:style>
  <w:style w:type="table" w:styleId="TableGrid">
    <w:name w:val="Table Grid"/>
    <w:basedOn w:val="TableNormal"/>
    <w:uiPriority w:val="39"/>
    <w:rsid w:val="00450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4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DD7"/>
  </w:style>
  <w:style w:type="paragraph" w:styleId="Footer">
    <w:name w:val="footer"/>
    <w:basedOn w:val="Normal"/>
    <w:link w:val="FooterChar"/>
    <w:uiPriority w:val="99"/>
    <w:unhideWhenUsed/>
    <w:rsid w:val="003F4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DD7"/>
  </w:style>
  <w:style w:type="character" w:styleId="LineNumber">
    <w:name w:val="line number"/>
    <w:basedOn w:val="DefaultParagraphFont"/>
    <w:uiPriority w:val="99"/>
    <w:semiHidden/>
    <w:unhideWhenUsed/>
    <w:rsid w:val="003F4DD7"/>
  </w:style>
  <w:style w:type="paragraph" w:styleId="Revision">
    <w:name w:val="Revision"/>
    <w:hidden/>
    <w:uiPriority w:val="99"/>
    <w:semiHidden/>
    <w:rsid w:val="00193FB5"/>
    <w:pPr>
      <w:spacing w:after="0" w:line="240" w:lineRule="auto"/>
    </w:pPr>
  </w:style>
  <w:style w:type="character" w:customStyle="1" w:styleId="UnresolvedMention2">
    <w:name w:val="Unresolved Mention2"/>
    <w:basedOn w:val="DefaultParagraphFont"/>
    <w:uiPriority w:val="99"/>
    <w:semiHidden/>
    <w:unhideWhenUsed/>
    <w:rsid w:val="002F4E7F"/>
    <w:rPr>
      <w:color w:val="605E5C"/>
      <w:shd w:val="clear" w:color="auto" w:fill="E1DFDD"/>
    </w:rPr>
  </w:style>
  <w:style w:type="table" w:styleId="PlainTable4">
    <w:name w:val="Plain Table 4"/>
    <w:basedOn w:val="TableNormal"/>
    <w:uiPriority w:val="44"/>
    <w:rsid w:val="00BA28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D5CAD"/>
    <w:pPr>
      <w:spacing w:before="100" w:beforeAutospacing="1" w:after="100" w:afterAutospacing="1" w:line="240" w:lineRule="auto"/>
    </w:pPr>
    <w:rPr>
      <w:rFonts w:ascii="Calibri" w:hAnsi="Calibri" w:cs="Calibri"/>
    </w:rPr>
  </w:style>
  <w:style w:type="character" w:styleId="Emphasis">
    <w:name w:val="Emphasis"/>
    <w:basedOn w:val="DefaultParagraphFont"/>
    <w:uiPriority w:val="20"/>
    <w:qFormat/>
    <w:rsid w:val="006D5CAD"/>
    <w:rPr>
      <w:i/>
      <w:iCs/>
    </w:rPr>
  </w:style>
  <w:style w:type="character" w:customStyle="1" w:styleId="UnresolvedMention20">
    <w:name w:val="Unresolved Mention2"/>
    <w:basedOn w:val="DefaultParagraphFont"/>
    <w:uiPriority w:val="99"/>
    <w:semiHidden/>
    <w:unhideWhenUsed/>
    <w:rsid w:val="00041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1308">
      <w:bodyDiv w:val="1"/>
      <w:marLeft w:val="0"/>
      <w:marRight w:val="0"/>
      <w:marTop w:val="0"/>
      <w:marBottom w:val="0"/>
      <w:divBdr>
        <w:top w:val="none" w:sz="0" w:space="0" w:color="auto"/>
        <w:left w:val="none" w:sz="0" w:space="0" w:color="auto"/>
        <w:bottom w:val="none" w:sz="0" w:space="0" w:color="auto"/>
        <w:right w:val="none" w:sz="0" w:space="0" w:color="auto"/>
      </w:divBdr>
    </w:div>
    <w:div w:id="52313582">
      <w:bodyDiv w:val="1"/>
      <w:marLeft w:val="0"/>
      <w:marRight w:val="0"/>
      <w:marTop w:val="0"/>
      <w:marBottom w:val="0"/>
      <w:divBdr>
        <w:top w:val="none" w:sz="0" w:space="0" w:color="auto"/>
        <w:left w:val="none" w:sz="0" w:space="0" w:color="auto"/>
        <w:bottom w:val="none" w:sz="0" w:space="0" w:color="auto"/>
        <w:right w:val="none" w:sz="0" w:space="0" w:color="auto"/>
      </w:divBdr>
    </w:div>
    <w:div w:id="416709091">
      <w:bodyDiv w:val="1"/>
      <w:marLeft w:val="0"/>
      <w:marRight w:val="0"/>
      <w:marTop w:val="0"/>
      <w:marBottom w:val="0"/>
      <w:divBdr>
        <w:top w:val="none" w:sz="0" w:space="0" w:color="auto"/>
        <w:left w:val="none" w:sz="0" w:space="0" w:color="auto"/>
        <w:bottom w:val="none" w:sz="0" w:space="0" w:color="auto"/>
        <w:right w:val="none" w:sz="0" w:space="0" w:color="auto"/>
      </w:divBdr>
    </w:div>
    <w:div w:id="529539236">
      <w:bodyDiv w:val="1"/>
      <w:marLeft w:val="0"/>
      <w:marRight w:val="0"/>
      <w:marTop w:val="0"/>
      <w:marBottom w:val="0"/>
      <w:divBdr>
        <w:top w:val="none" w:sz="0" w:space="0" w:color="auto"/>
        <w:left w:val="none" w:sz="0" w:space="0" w:color="auto"/>
        <w:bottom w:val="none" w:sz="0" w:space="0" w:color="auto"/>
        <w:right w:val="none" w:sz="0" w:space="0" w:color="auto"/>
      </w:divBdr>
    </w:div>
    <w:div w:id="672492038">
      <w:bodyDiv w:val="1"/>
      <w:marLeft w:val="0"/>
      <w:marRight w:val="0"/>
      <w:marTop w:val="0"/>
      <w:marBottom w:val="0"/>
      <w:divBdr>
        <w:top w:val="none" w:sz="0" w:space="0" w:color="auto"/>
        <w:left w:val="none" w:sz="0" w:space="0" w:color="auto"/>
        <w:bottom w:val="none" w:sz="0" w:space="0" w:color="auto"/>
        <w:right w:val="none" w:sz="0" w:space="0" w:color="auto"/>
      </w:divBdr>
    </w:div>
    <w:div w:id="819419539">
      <w:bodyDiv w:val="1"/>
      <w:marLeft w:val="0"/>
      <w:marRight w:val="0"/>
      <w:marTop w:val="0"/>
      <w:marBottom w:val="0"/>
      <w:divBdr>
        <w:top w:val="none" w:sz="0" w:space="0" w:color="auto"/>
        <w:left w:val="none" w:sz="0" w:space="0" w:color="auto"/>
        <w:bottom w:val="none" w:sz="0" w:space="0" w:color="auto"/>
        <w:right w:val="none" w:sz="0" w:space="0" w:color="auto"/>
      </w:divBdr>
    </w:div>
    <w:div w:id="1673799883">
      <w:bodyDiv w:val="1"/>
      <w:marLeft w:val="0"/>
      <w:marRight w:val="0"/>
      <w:marTop w:val="0"/>
      <w:marBottom w:val="0"/>
      <w:divBdr>
        <w:top w:val="none" w:sz="0" w:space="0" w:color="auto"/>
        <w:left w:val="none" w:sz="0" w:space="0" w:color="auto"/>
        <w:bottom w:val="none" w:sz="0" w:space="0" w:color="auto"/>
        <w:right w:val="none" w:sz="0" w:space="0" w:color="auto"/>
      </w:divBdr>
    </w:div>
    <w:div w:id="1928733288">
      <w:bodyDiv w:val="1"/>
      <w:marLeft w:val="0"/>
      <w:marRight w:val="0"/>
      <w:marTop w:val="0"/>
      <w:marBottom w:val="0"/>
      <w:divBdr>
        <w:top w:val="none" w:sz="0" w:space="0" w:color="auto"/>
        <w:left w:val="none" w:sz="0" w:space="0" w:color="auto"/>
        <w:bottom w:val="none" w:sz="0" w:space="0" w:color="auto"/>
        <w:right w:val="none" w:sz="0" w:space="0" w:color="auto"/>
      </w:divBdr>
    </w:div>
    <w:div w:id="195155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 xmlns="http://schemas.microsoft.com/sharepoint/v3">Final BAO approved manuscript</DocumentType>
    <DocumentDescription xmlns="http://schemas.microsoft.com/sharepoint/v3">BAO Review and Final approval</DocumentDescription>
  </documentManagement>
</p:properties>
</file>

<file path=customXml/item3.xml><?xml version="1.0" encoding="utf-8"?>
<ct:contentTypeSchema xmlns:ct="http://schemas.microsoft.com/office/2006/metadata/contentType" xmlns:ma="http://schemas.microsoft.com/office/2006/metadata/properties/metaAttributes" ct:_="" ma:_="" ma:contentTypeName="IPDocumentContentType" ma:contentTypeID="0x0101006BD571182E2C4DE7854527CFFCE1B0FE002FAA146146F5A3469D15B12B37A30E29" ma:contentTypeVersion="1" ma:contentTypeDescription="Information Product Document Content Type" ma:contentTypeScope="" ma:versionID="542fff6f28497c7d07bd229b029228ec">
  <xsd:schema xmlns:xsd="http://www.w3.org/2001/XMLSchema" xmlns:xs="http://www.w3.org/2001/XMLSchema" xmlns:p="http://schemas.microsoft.com/office/2006/metadata/properties" xmlns:ns1="http://schemas.microsoft.com/sharepoint/v3" targetNamespace="http://schemas.microsoft.com/office/2006/metadata/properties" ma:root="true" ma:fieldsID="7e3efdb390d1e8c9ccc7e13835fc66f3" ns1:_="">
    <xsd:import namespace="http://schemas.microsoft.com/sharepoint/v3"/>
    <xsd:element name="properties">
      <xsd:complexType>
        <xsd:sequence>
          <xsd:element name="documentManagement">
            <xsd:complexType>
              <xsd:all>
                <xsd:element ref="ns1:DocumentType" minOccurs="0"/>
                <xsd:element ref="ns1:Docum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Type" ma:index="8" nillable="true" ma:displayName="Document Type" ma:default="" ma:format="Dropdown" ma:internalName="DocumentType">
      <xsd:simpleType>
        <xsd:restriction base="dms:Choice">
          <xsd:enumeration value="[Select]"/>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Accepted Manuscript (only .docx file)"/>
          <xsd:enumeration value="Other"/>
        </xsd:restriction>
      </xsd:simpleType>
    </xsd:element>
    <xsd:element name="DocumentDescription" ma:index="9" nillable="true" ma:displayName="Description" ma:internalName="Document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D9E9A-E270-4118-9312-CD80CBCE811C}">
  <ds:schemaRefs>
    <ds:schemaRef ds:uri="http://schemas.microsoft.com/sharepoint/v3/contenttype/forms"/>
  </ds:schemaRefs>
</ds:datastoreItem>
</file>

<file path=customXml/itemProps2.xml><?xml version="1.0" encoding="utf-8"?>
<ds:datastoreItem xmlns:ds="http://schemas.openxmlformats.org/officeDocument/2006/customXml" ds:itemID="{3585A8D0-EB42-4411-8ABD-16500833E67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4ED124A-93D4-46D5-9D9B-4B011A9C3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9A1BAB-3471-4351-8503-79813D661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39</Pages>
  <Words>8888</Words>
  <Characters>50665</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BAO Review and Final approval</vt:lpstr>
    </vt:vector>
  </TitlesOfParts>
  <Company>Microsoft</Company>
  <LinksUpToDate>false</LinksUpToDate>
  <CharactersWithSpaces>59435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 Review and Final approval</dc:title>
  <dc:subject/>
  <dc:creator>Pine, Bill</dc:creator>
  <cp:keywords/>
  <dc:description/>
  <cp:lastModifiedBy>Moore,Jennifer F</cp:lastModifiedBy>
  <cp:revision>3</cp:revision>
  <cp:lastPrinted>2020-01-15T18:55:00Z</cp:lastPrinted>
  <dcterms:created xsi:type="dcterms:W3CDTF">2020-01-31T20:36:00Z</dcterms:created>
  <dcterms:modified xsi:type="dcterms:W3CDTF">2020-01-31T21:58:00Z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0x0101006BD571182E2C4DE7854527CFFCE1B0FE002FAA146146F5A3469D15B12B37A30E29</vt:lpwstr>
  </property>
</Properties>
</file>