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26C7" w14:textId="26BBC12E" w:rsidR="00075CE3" w:rsidRPr="00B05D98" w:rsidRDefault="00075CE3" w:rsidP="00075CE3">
      <w:pPr>
        <w:spacing w:line="480" w:lineRule="auto"/>
        <w:rPr>
          <w:rFonts w:cstheme="minorHAnsi"/>
          <w:b/>
          <w:bCs/>
          <w:iCs/>
          <w:sz w:val="24"/>
          <w:szCs w:val="24"/>
          <w:shd w:val="clear" w:color="auto" w:fill="FFFFFF"/>
        </w:rPr>
      </w:pPr>
      <w:commentRangeStart w:id="0"/>
      <w:commentRangeStart w:id="1"/>
      <w:r w:rsidRPr="00B05D98">
        <w:rPr>
          <w:rFonts w:cstheme="minorHAnsi"/>
          <w:b/>
          <w:bCs/>
          <w:iCs/>
          <w:sz w:val="24"/>
          <w:szCs w:val="24"/>
          <w:shd w:val="clear" w:color="auto" w:fill="FFFFFF"/>
        </w:rPr>
        <w:t>ABSTRACT</w:t>
      </w:r>
      <w:commentRangeEnd w:id="0"/>
      <w:r w:rsidR="00341BB9">
        <w:rPr>
          <w:rStyle w:val="CommentReference"/>
        </w:rPr>
        <w:commentReference w:id="0"/>
      </w:r>
      <w:commentRangeEnd w:id="1"/>
      <w:r w:rsidR="00CF24A8">
        <w:rPr>
          <w:rStyle w:val="CommentReference"/>
        </w:rPr>
        <w:commentReference w:id="1"/>
      </w:r>
    </w:p>
    <w:p w14:paraId="413D6588" w14:textId="77777777" w:rsidR="00075CE3" w:rsidRPr="00B05D98" w:rsidRDefault="00075CE3" w:rsidP="00075CE3">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 xml:space="preserve">e assessed trends in intertidal oyster populations, river discharge, and commercial fishing activity in the Suwannee River estuary within the Big Bend using </w:t>
      </w:r>
      <w:commentRangeStart w:id="2"/>
      <w:commentRangeStart w:id="3"/>
      <w:r w:rsidRPr="00B05D98">
        <w:rPr>
          <w:rFonts w:cstheme="minorHAnsi"/>
          <w:sz w:val="24"/>
          <w:szCs w:val="24"/>
          <w:shd w:val="clear" w:color="auto" w:fill="FFFFFF"/>
        </w:rPr>
        <w:t xml:space="preserve">fisheries independent data </w:t>
      </w:r>
      <w:commentRangeEnd w:id="2"/>
      <w:r w:rsidR="00D52746">
        <w:rPr>
          <w:rStyle w:val="CommentReference"/>
        </w:rPr>
        <w:commentReference w:id="2"/>
      </w:r>
      <w:commentRangeEnd w:id="3"/>
      <w:r w:rsidR="00053AF6">
        <w:rPr>
          <w:rStyle w:val="CommentReference"/>
        </w:rPr>
        <w:commentReference w:id="3"/>
      </w:r>
      <w:r w:rsidRPr="00B05D98">
        <w:rPr>
          <w:rFonts w:cstheme="minorHAnsi"/>
          <w:sz w:val="24"/>
          <w:szCs w:val="24"/>
          <w:shd w:val="clear" w:color="auto" w:fill="FFFFFF"/>
        </w:rPr>
        <w:t xml:space="preserve">from irregular monitoring efforts and publicly available environmental data.  We used generalized mixed models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w:t>
      </w:r>
      <w:commentRangeStart w:id="4"/>
      <w:commentRangeStart w:id="5"/>
      <w:r w:rsidRPr="00B05D98">
        <w:rPr>
          <w:rFonts w:cstheme="minorHAnsi"/>
          <w:sz w:val="24"/>
          <w:szCs w:val="24"/>
          <w:shd w:val="clear" w:color="auto" w:fill="FFFFFF"/>
        </w:rPr>
        <w:t xml:space="preserve">like </w:t>
      </w:r>
      <w:commentRangeEnd w:id="4"/>
      <w:r w:rsidR="00D52746">
        <w:rPr>
          <w:rStyle w:val="CommentReference"/>
        </w:rPr>
        <w:commentReference w:id="4"/>
      </w:r>
      <w:commentRangeEnd w:id="5"/>
      <w:r w:rsidR="00323E31">
        <w:rPr>
          <w:rStyle w:val="CommentReference"/>
        </w:rPr>
        <w:commentReference w:id="5"/>
      </w:r>
      <w:r w:rsidRPr="00B05D98">
        <w:rPr>
          <w:rFonts w:cstheme="minorHAnsi"/>
          <w:sz w:val="24"/>
          <w:szCs w:val="24"/>
          <w:shd w:val="clear" w:color="auto" w:fill="FFFFFF"/>
        </w:rPr>
        <w:t>degraded offshore oyster reefs.  We also found a significant relationship between oyster counts and a one-year lag on either total annual, or mean daily Suwannee River discharge, but including commercial fishery information did not improve model fit.  Overall trends in river discharge suggest increasing coefficient of variation and commercial oyster fishing effort and landings have shown increasing trends.  We do not know whether declines in intertidal oyster bars are offset by formation of new oyster reefs elsewhere.  These results quantify rapid declines in intertidal oyster reefs and changing patterns in river discharge in a region of coastline with high conservation value which can be used to inform ongoing and proposed restoration projects in the region.</w:t>
      </w:r>
    </w:p>
    <w:p w14:paraId="6B6CD697" w14:textId="77777777" w:rsidR="00075CE3" w:rsidRDefault="00075CE3" w:rsidP="00E66E8B">
      <w:pPr>
        <w:spacing w:after="0" w:line="480" w:lineRule="auto"/>
        <w:rPr>
          <w:rFonts w:cstheme="minorHAnsi"/>
          <w:sz w:val="24"/>
          <w:szCs w:val="24"/>
          <w:shd w:val="clear" w:color="auto" w:fill="FFFFFF"/>
        </w:rPr>
      </w:pPr>
    </w:p>
    <w:p w14:paraId="497143EF" w14:textId="77777777" w:rsidR="00E66E8B" w:rsidRPr="00B05D98" w:rsidRDefault="00E66E8B" w:rsidP="00E66E8B">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Many species of oysters of the family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xml:space="preserve"> are globally recognized as a critical estuarine component where they provide important ecosystem and fishery benefits (</w:t>
      </w:r>
      <w:r w:rsidRPr="00B05D98">
        <w:rPr>
          <w:rFonts w:cstheme="minorHAnsi"/>
          <w:color w:val="222222"/>
          <w:sz w:val="24"/>
          <w:szCs w:val="24"/>
          <w:shd w:val="clear" w:color="auto" w:fill="FFFFFF"/>
        </w:rPr>
        <w:t>Gutiérrez</w:t>
      </w:r>
      <w:r w:rsidRPr="00B05D98">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B05D98">
        <w:rPr>
          <w:rFonts w:cstheme="minorHAnsi"/>
          <w:sz w:val="24"/>
          <w:szCs w:val="24"/>
          <w:shd w:val="clear" w:color="auto" w:fill="FFFFFF"/>
        </w:rPr>
        <w:t>Ermgassen</w:t>
      </w:r>
      <w:proofErr w:type="spellEnd"/>
      <w:r w:rsidRPr="00B05D98">
        <w:rPr>
          <w:rFonts w:cstheme="minorHAnsi"/>
          <w:sz w:val="24"/>
          <w:szCs w:val="24"/>
          <w:shd w:val="clear" w:color="auto" w:fill="FFFFFF"/>
        </w:rPr>
        <w:t xml:space="preserve"> et al. 2012;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B05D98">
        <w:rPr>
          <w:rFonts w:cstheme="minorHAnsi"/>
          <w:i/>
          <w:sz w:val="24"/>
          <w:szCs w:val="24"/>
          <w:shd w:val="clear" w:color="auto" w:fill="FFFFFF"/>
        </w:rPr>
        <w:t>Crassostrea virginica</w:t>
      </w:r>
      <w:r w:rsidRPr="00B05D98">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B05D98">
        <w:rPr>
          <w:rFonts w:cstheme="minorHAnsi"/>
          <w:sz w:val="24"/>
          <w:szCs w:val="24"/>
        </w:rPr>
        <w:t>NOAA Fisheries 2019a).</w:t>
      </w:r>
      <w:r w:rsidRPr="00B05D98">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14:paraId="19480304" w14:textId="24EF5991"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 xml:space="preserve">The Suwannee </w:t>
      </w:r>
      <w:commentRangeStart w:id="6"/>
      <w:commentRangeStart w:id="7"/>
      <w:r w:rsidRPr="00B05D98">
        <w:rPr>
          <w:rFonts w:cstheme="minorHAnsi"/>
          <w:sz w:val="24"/>
          <w:szCs w:val="24"/>
          <w:shd w:val="clear" w:color="auto" w:fill="FFFFFF"/>
        </w:rPr>
        <w:t>River</w:t>
      </w:r>
      <w:commentRangeEnd w:id="6"/>
      <w:r w:rsidR="00596101">
        <w:rPr>
          <w:rStyle w:val="CommentReference"/>
        </w:rPr>
        <w:commentReference w:id="6"/>
      </w:r>
      <w:commentRangeEnd w:id="7"/>
      <w:r w:rsidR="00323E31">
        <w:rPr>
          <w:rStyle w:val="CommentReference"/>
        </w:rPr>
        <w:commentReference w:id="7"/>
      </w:r>
      <w:r w:rsidRPr="00B05D98">
        <w:rPr>
          <w:rFonts w:cstheme="minorHAnsi"/>
          <w:sz w:val="24"/>
          <w:szCs w:val="24"/>
          <w:shd w:val="clear" w:color="auto" w:fill="FFFFFF"/>
        </w:rPr>
        <w:t xml:space="preserve"> estuary</w:t>
      </w:r>
      <w:ins w:id="8" w:author="Moore,Jennifer F" w:date="2020-01-15T20:49:00Z">
        <w:r w:rsidR="00CF24A8">
          <w:rPr>
            <w:rFonts w:cstheme="minorHAnsi"/>
            <w:sz w:val="24"/>
            <w:szCs w:val="24"/>
            <w:shd w:val="clear" w:color="auto" w:fill="FFFFFF"/>
          </w:rPr>
          <w:t xml:space="preserve"> (Figure 1)</w:t>
        </w:r>
      </w:ins>
      <w:r w:rsidRPr="00B05D98">
        <w:rPr>
          <w:rFonts w:cstheme="minorHAnsi"/>
          <w:sz w:val="24"/>
          <w:szCs w:val="24"/>
          <w:shd w:val="clear" w:color="auto" w:fill="FFFFFF"/>
        </w:rPr>
        <w:t xml:space="preserve">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B05D98">
        <w:rPr>
          <w:rFonts w:cstheme="minorHAnsi"/>
          <w:sz w:val="24"/>
          <w:szCs w:val="24"/>
          <w:shd w:val="clear" w:color="auto" w:fill="FFFFFF"/>
        </w:rPr>
        <w:t>Geselbrach</w:t>
      </w:r>
      <w:proofErr w:type="spellEnd"/>
      <w:r w:rsidRPr="00B05D98">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B05D98">
        <w:rPr>
          <w:rFonts w:cstheme="minorHAnsi"/>
          <w:sz w:val="24"/>
          <w:szCs w:val="24"/>
          <w:shd w:val="clear" w:color="auto" w:fill="FFFFFF"/>
        </w:rPr>
        <w:lastRenderedPageBreak/>
        <w:t xml:space="preserve">harvest.  Oyster reefs can form both intertidal and subtidal reefs, and the Big </w:t>
      </w:r>
      <w:commentRangeStart w:id="9"/>
      <w:r w:rsidRPr="00B05D98">
        <w:rPr>
          <w:rFonts w:cstheme="minorHAnsi"/>
          <w:sz w:val="24"/>
          <w:szCs w:val="24"/>
          <w:shd w:val="clear" w:color="auto" w:fill="FFFFFF"/>
        </w:rPr>
        <w:t>Bend</w:t>
      </w:r>
      <w:commentRangeEnd w:id="9"/>
      <w:r w:rsidR="00596101">
        <w:rPr>
          <w:rStyle w:val="CommentReference"/>
        </w:rPr>
        <w:commentReference w:id="9"/>
      </w:r>
      <w:ins w:id="10" w:author="Bill Pine" w:date="2020-01-16T09:21:00Z">
        <w:r w:rsidR="00053AF6">
          <w:rPr>
            <w:rFonts w:cstheme="minorHAnsi"/>
            <w:sz w:val="24"/>
            <w:szCs w:val="24"/>
            <w:shd w:val="clear" w:color="auto" w:fill="FFFFFF"/>
          </w:rPr>
          <w:t xml:space="preserve"> (roughly Crystal River Florida to St. Marks Florida lighthouse)</w:t>
        </w:r>
      </w:ins>
      <w:r w:rsidRPr="00B05D98">
        <w:rPr>
          <w:rFonts w:cstheme="minorHAnsi"/>
          <w:sz w:val="24"/>
          <w:szCs w:val="24"/>
          <w:shd w:val="clear" w:color="auto" w:fill="FFFFFF"/>
        </w:rPr>
        <w:t xml:space="preserve"> is known for expansive intertidal reefs that have important ecological and hydrological roles in the region.  Kaplan et al. (2016) suggested that intertidal oyster reefs in the Big Bend provide a keystone ecosystem service due to their physical orientation as linear chains parallel to the coastline.  Because of this orientation, these reefs help to promote detention of freshwater and modulation of salinity to promote estuarine conditions.  Bergquist et al. (2006) and Seavey et al. (2011) identified decadal changes in intertidal oyster reefs in this region.  Seavey et al. (2011) used aerial imagery to document a </w:t>
      </w:r>
      <w:r w:rsidRPr="00B05D98">
        <w:rPr>
          <w:rFonts w:cstheme="minorHAnsi"/>
          <w:sz w:val="24"/>
          <w:szCs w:val="24"/>
        </w:rPr>
        <w:t>66% net loss in oyster area from 1982-2011, with offshore intertidal reefs experiencing an 88% loss, nearshore reefs 61% loss, and inshore reefs 50% loss.</w:t>
      </w:r>
      <w:r w:rsidRPr="00B05D98">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14:paraId="7AA86619"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14:paraId="2961CF62"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lastRenderedPageBreak/>
        <w:t xml:space="preserve">&lt;B&gt;Study Site. – </w:t>
      </w:r>
      <w:r w:rsidRPr="00B05D98">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Suwannee Sound is the largest estuary within the Big Bend region.  The Suwannee River is undammed and free-flowing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14:paraId="285DB7A6" w14:textId="77777777"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In most river basins, river discharge-per-unit-rainfall has increased in recent decades due to watershed changes such as conversion from forest to agriculture or increase in impervious surfaces.  In the Suwannee River, discharge has actually declined-per-unit-rainfall possibly due to increasing human use of surface and groundwater (Seavey et al. 2011).   Resulting decreased groundwater levels can impact human users in this region (</w:t>
      </w: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xml:space="preserve"> et al. 2015), but ecosystem impacts are unknown.  Climate reconstructions from dendrochronological </w:t>
      </w:r>
      <w:r w:rsidRPr="00B05D98">
        <w:rPr>
          <w:rFonts w:cstheme="minorHAnsi"/>
          <w:sz w:val="24"/>
          <w:szCs w:val="24"/>
          <w:shd w:val="clear" w:color="auto" w:fill="FFFFFF"/>
        </w:rPr>
        <w:lastRenderedPageBreak/>
        <w:t>records for this region suggest a much wider range of precipitation patterns in past centuries than has been observed in recent decades (Harley et al. 2017).</w:t>
      </w:r>
    </w:p>
    <w:p w14:paraId="2E5B1500" w14:textId="0F9C5F96" w:rsidR="00E66E8B" w:rsidRPr="00B05D98" w:rsidRDefault="00E66E8B" w:rsidP="00E66E8B">
      <w:pPr>
        <w:spacing w:after="0" w:line="480" w:lineRule="auto"/>
        <w:rPr>
          <w:rFonts w:cstheme="minorHAnsi"/>
          <w:sz w:val="24"/>
          <w:szCs w:val="24"/>
        </w:rPr>
      </w:pPr>
      <w:r w:rsidRPr="00B05D98">
        <w:rPr>
          <w:rFonts w:cstheme="minorHAnsi"/>
          <w:i/>
          <w:sz w:val="24"/>
          <w:szCs w:val="24"/>
          <w:shd w:val="clear" w:color="auto" w:fill="FFFFFF"/>
        </w:rPr>
        <w:t>&lt;C&gt;</w:t>
      </w:r>
      <w:commentRangeStart w:id="11"/>
      <w:commentRangeStart w:id="12"/>
      <w:r w:rsidRPr="00B05D98">
        <w:rPr>
          <w:rFonts w:cstheme="minorHAnsi"/>
          <w:i/>
          <w:sz w:val="24"/>
          <w:szCs w:val="24"/>
          <w:shd w:val="clear" w:color="auto" w:fill="FFFFFF"/>
        </w:rPr>
        <w:t>Data</w:t>
      </w:r>
      <w:commentRangeEnd w:id="11"/>
      <w:r w:rsidR="00B963AE">
        <w:rPr>
          <w:rStyle w:val="CommentReference"/>
        </w:rPr>
        <w:commentReference w:id="11"/>
      </w:r>
      <w:commentRangeEnd w:id="12"/>
      <w:r w:rsidR="00323E31">
        <w:rPr>
          <w:rStyle w:val="CommentReference"/>
        </w:rPr>
        <w:commentReference w:id="12"/>
      </w:r>
      <w:r w:rsidRPr="00B05D98">
        <w:rPr>
          <w:rFonts w:cstheme="minorHAnsi"/>
          <w:i/>
          <w:sz w:val="24"/>
          <w:szCs w:val="24"/>
          <w:shd w:val="clear" w:color="auto" w:fill="FFFFFF"/>
        </w:rPr>
        <w:t xml:space="preserve"> collection line transects. – </w:t>
      </w:r>
      <w:r w:rsidRPr="00B05D98">
        <w:rPr>
          <w:rFonts w:cstheme="minorHAnsi"/>
          <w:sz w:val="24"/>
          <w:szCs w:val="24"/>
          <w:shd w:val="clear" w:color="auto" w:fill="FFFFFF"/>
        </w:rPr>
        <w:t>We selected four localities for sampling oysters, (Figure 1) with three in Suwannee Sound (</w:t>
      </w:r>
      <w:commentRangeStart w:id="13"/>
      <w:commentRangeStart w:id="14"/>
      <w:r w:rsidRPr="00B05D98">
        <w:rPr>
          <w:rFonts w:cstheme="minorHAnsi"/>
          <w:sz w:val="24"/>
          <w:szCs w:val="24"/>
          <w:shd w:val="clear" w:color="auto" w:fill="FFFFFF"/>
        </w:rPr>
        <w:t>Horseshoe</w:t>
      </w:r>
      <w:commentRangeEnd w:id="13"/>
      <w:r w:rsidR="00596101">
        <w:rPr>
          <w:rStyle w:val="CommentReference"/>
        </w:rPr>
        <w:commentReference w:id="13"/>
      </w:r>
      <w:commentRangeEnd w:id="14"/>
      <w:r w:rsidR="00323E31">
        <w:rPr>
          <w:rStyle w:val="CommentReference"/>
        </w:rPr>
        <w:commentReference w:id="14"/>
      </w:r>
      <w:r w:rsidRPr="00B05D98">
        <w:rPr>
          <w:rFonts w:cstheme="minorHAnsi"/>
          <w:sz w:val="24"/>
          <w:szCs w:val="24"/>
          <w:shd w:val="clear" w:color="auto" w:fill="FFFFFF"/>
        </w:rPr>
        <w:t xml:space="preserve"> </w:t>
      </w:r>
      <w:del w:id="15" w:author="Moore,Jennifer F" w:date="2019-12-21T20:35:00Z">
        <w:r w:rsidRPr="00B05D98" w:rsidDel="00323E31">
          <w:rPr>
            <w:rFonts w:cstheme="minorHAnsi"/>
            <w:sz w:val="24"/>
            <w:szCs w:val="24"/>
            <w:shd w:val="clear" w:color="auto" w:fill="FFFFFF"/>
          </w:rPr>
          <w:delText>Cove</w:delText>
        </w:r>
      </w:del>
      <w:ins w:id="16" w:author="Moore,Jennifer F" w:date="2019-12-21T20:35:00Z">
        <w:r w:rsidR="00323E31">
          <w:rPr>
            <w:rFonts w:cstheme="minorHAnsi"/>
            <w:sz w:val="24"/>
            <w:szCs w:val="24"/>
            <w:shd w:val="clear" w:color="auto" w:fill="FFFFFF"/>
          </w:rPr>
          <w:t>Beach</w:t>
        </w:r>
      </w:ins>
      <w:r w:rsidRPr="00B05D98">
        <w:rPr>
          <w:rFonts w:cstheme="minorHAnsi"/>
          <w:sz w:val="24"/>
          <w:szCs w:val="24"/>
          <w:shd w:val="clear" w:color="auto" w:fill="FFFFFF"/>
        </w:rPr>
        <w:t>, Lone Cabbage</w:t>
      </w:r>
      <w:ins w:id="17" w:author="Moore,Jennifer F" w:date="2019-12-21T20:38:00Z">
        <w:r w:rsidR="00323E31">
          <w:rPr>
            <w:rFonts w:cstheme="minorHAnsi"/>
            <w:sz w:val="24"/>
            <w:szCs w:val="24"/>
            <w:shd w:val="clear" w:color="auto" w:fill="FFFFFF"/>
          </w:rPr>
          <w:t xml:space="preserve"> Reef</w:t>
        </w:r>
      </w:ins>
      <w:r w:rsidRPr="00B05D98">
        <w:rPr>
          <w:rFonts w:cstheme="minorHAnsi"/>
          <w:sz w:val="24"/>
          <w:szCs w:val="24"/>
          <w:shd w:val="clear" w:color="auto" w:fill="FFFFFF"/>
        </w:rPr>
        <w:t>, and Cedar Key</w:t>
      </w:r>
      <w:del w:id="18" w:author="Moore,Jennifer F" w:date="2019-12-21T20:36:00Z">
        <w:r w:rsidRPr="00B05D98" w:rsidDel="00323E31">
          <w:rPr>
            <w:rFonts w:cstheme="minorHAnsi"/>
            <w:sz w:val="24"/>
            <w:szCs w:val="24"/>
            <w:shd w:val="clear" w:color="auto" w:fill="FFFFFF"/>
          </w:rPr>
          <w:delText>s</w:delText>
        </w:r>
      </w:del>
      <w:r w:rsidRPr="00B05D98">
        <w:rPr>
          <w:rFonts w:cstheme="minorHAnsi"/>
          <w:sz w:val="24"/>
          <w:szCs w:val="24"/>
          <w:shd w:val="clear" w:color="auto" w:fill="FFFFFF"/>
        </w:rPr>
        <w:t xml:space="preserve">) and </w:t>
      </w:r>
      <w:ins w:id="19" w:author="Moore,Jennifer F" w:date="2019-12-21T20:35:00Z">
        <w:r w:rsidR="00323E31">
          <w:rPr>
            <w:rFonts w:cstheme="minorHAnsi"/>
            <w:sz w:val="24"/>
            <w:szCs w:val="24"/>
            <w:shd w:val="clear" w:color="auto" w:fill="FFFFFF"/>
          </w:rPr>
          <w:t xml:space="preserve">one in </w:t>
        </w:r>
      </w:ins>
      <w:commentRangeStart w:id="20"/>
      <w:commentRangeStart w:id="21"/>
      <w:r w:rsidRPr="00B05D98">
        <w:rPr>
          <w:rFonts w:cstheme="minorHAnsi"/>
          <w:sz w:val="24"/>
          <w:szCs w:val="24"/>
          <w:shd w:val="clear" w:color="auto" w:fill="FFFFFF"/>
        </w:rPr>
        <w:t>Corrigan’s</w:t>
      </w:r>
      <w:commentRangeEnd w:id="20"/>
      <w:r w:rsidR="00596101">
        <w:rPr>
          <w:rStyle w:val="CommentReference"/>
        </w:rPr>
        <w:commentReference w:id="20"/>
      </w:r>
      <w:commentRangeEnd w:id="21"/>
      <w:r w:rsidR="00323E31">
        <w:rPr>
          <w:rStyle w:val="CommentReference"/>
        </w:rPr>
        <w:commentReference w:id="21"/>
      </w:r>
      <w:r w:rsidRPr="00B05D98">
        <w:rPr>
          <w:rFonts w:cstheme="minorHAnsi"/>
          <w:sz w:val="24"/>
          <w:szCs w:val="24"/>
          <w:shd w:val="clear" w:color="auto" w:fill="FFFFFF"/>
        </w:rPr>
        <w:t xml:space="preserve"> Reef.  At each locality, we designated linear groups of oyster reefs as </w:t>
      </w:r>
      <w:r w:rsidRPr="00B05D98">
        <w:rPr>
          <w:rFonts w:cstheme="minorHAnsi"/>
          <w:sz w:val="24"/>
          <w:szCs w:val="24"/>
        </w:rPr>
        <w:t>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NAVD 88 as measured at NOAA tidal station 8728520 (NOAA 2019b).  At this tidal height, intertidal oyster reefs in this area are dewatered, allowing visual counts of oysters with line transect surveys.  Transect width was 15.24 cm and transect length was the minimum</w:t>
      </w:r>
      <w:commentRangeStart w:id="22"/>
      <w:commentRangeStart w:id="23"/>
      <w:r w:rsidRPr="00B05D98">
        <w:rPr>
          <w:rFonts w:cstheme="minorHAnsi"/>
          <w:sz w:val="24"/>
          <w:szCs w:val="24"/>
        </w:rPr>
        <w:t>?</w:t>
      </w:r>
      <w:commentRangeEnd w:id="22"/>
      <w:r w:rsidR="00596101">
        <w:rPr>
          <w:rStyle w:val="CommentReference"/>
        </w:rPr>
        <w:commentReference w:id="22"/>
      </w:r>
      <w:commentRangeEnd w:id="23"/>
      <w:r w:rsidR="00323E31">
        <w:rPr>
          <w:rStyle w:val="CommentReference"/>
        </w:rPr>
        <w:commentReference w:id="23"/>
      </w:r>
      <w:r w:rsidRPr="00B05D98">
        <w:rPr>
          <w:rFonts w:cstheme="minorHAnsi"/>
          <w:sz w:val="24"/>
          <w:szCs w:val="24"/>
        </w:rPr>
        <w:t xml:space="preserve"> width of the oyster reef at the tidal height of sampling.  The starting point for the transect on the bar was randomly chosen in GIS.  Permanent steel rebar posts (0.5-m) were used to mark transect outlines for repeat visits, and GPS coordinates recorded using a handheld GPS device.  Live and dead oysters were then counted visually along each transect using handheld tally counters and recorded in 2.5-m intervals from the defined transect origin.</w:t>
      </w:r>
    </w:p>
    <w:p w14:paraId="77417597" w14:textId="77777777"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w:t>
      </w:r>
      <w:r w:rsidRPr="00B05D98">
        <w:rPr>
          <w:rFonts w:cstheme="minorHAnsi"/>
          <w:sz w:val="24"/>
          <w:szCs w:val="24"/>
          <w:shd w:val="clear" w:color="auto" w:fill="FFFFFF"/>
        </w:rPr>
        <w:lastRenderedPageBreak/>
        <w:t xml:space="preserve">trends and summarized river discharge (by convention as </w:t>
      </w:r>
      <w:r>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14:paraId="254924D5" w14:textId="4968CE05"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We categorized each site as either open or closed to commercial</w:t>
      </w:r>
      <w:ins w:id="24" w:author="Bill Pine [2]" w:date="2020-01-16T09:30:00Z">
        <w:r w:rsidR="00F30736">
          <w:rPr>
            <w:rFonts w:cstheme="minorHAnsi"/>
            <w:sz w:val="24"/>
            <w:szCs w:val="24"/>
            <w:shd w:val="clear" w:color="auto" w:fill="FFFFFF"/>
          </w:rPr>
          <w:t xml:space="preserve"> oyster</w:t>
        </w:r>
      </w:ins>
      <w:r w:rsidRPr="00B05D98">
        <w:rPr>
          <w:rFonts w:cstheme="minorHAnsi"/>
          <w:sz w:val="24"/>
          <w:szCs w:val="24"/>
          <w:shd w:val="clear" w:color="auto" w:fill="FFFFFF"/>
        </w:rPr>
        <w:t xml:space="preserve"> </w:t>
      </w:r>
      <w:commentRangeStart w:id="25"/>
      <w:r w:rsidRPr="00B05D98">
        <w:rPr>
          <w:rFonts w:cstheme="minorHAnsi"/>
          <w:sz w:val="24"/>
          <w:szCs w:val="24"/>
          <w:shd w:val="clear" w:color="auto" w:fill="FFFFFF"/>
        </w:rPr>
        <w:t>fishing</w:t>
      </w:r>
      <w:commentRangeEnd w:id="25"/>
      <w:r w:rsidR="00B963AE">
        <w:rPr>
          <w:rStyle w:val="CommentReference"/>
        </w:rPr>
        <w:commentReference w:id="25"/>
      </w:r>
      <w:r w:rsidRPr="00B05D98">
        <w:rPr>
          <w:rFonts w:cstheme="minorHAnsi"/>
          <w:sz w:val="24"/>
          <w:szCs w:val="24"/>
          <w:shd w:val="clear" w:color="auto" w:fill="FFFFFF"/>
        </w:rPr>
        <w:t xml:space="preserve"> based on harvest zones available from the Florida Department of Agriculture and Consumer Services (FDACS, FDACS 2019).  We included fishing as a factor in our GLM analyses to assess whether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14:paraId="0216C657" w14:textId="151F24BC"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&lt;C&gt;Data analyses generalized linear models. – </w:t>
      </w:r>
      <w:r w:rsidRPr="00B05D98">
        <w:rPr>
          <w:rFonts w:cstheme="minorHAnsi"/>
          <w:sz w:val="24"/>
          <w:szCs w:val="24"/>
        </w:rPr>
        <w:t xml:space="preserve">We used generalized linear models (GLM, </w:t>
      </w:r>
      <w:proofErr w:type="spellStart"/>
      <w:r w:rsidRPr="00B05D98">
        <w:rPr>
          <w:rFonts w:cstheme="minorHAnsi"/>
          <w:sz w:val="24"/>
          <w:szCs w:val="24"/>
        </w:rPr>
        <w:t>Bolker</w:t>
      </w:r>
      <w:proofErr w:type="spellEnd"/>
      <w:r w:rsidRPr="00B05D98">
        <w:rPr>
          <w:rFonts w:cstheme="minorHAnsi"/>
          <w:sz w:val="24"/>
          <w:szCs w:val="24"/>
        </w:rPr>
        <w:t xml:space="preserve"> et al. 2008)  </w:t>
      </w:r>
      <w:ins w:id="26" w:author="Moore,Jennifer F" w:date="2019-12-21T20:42:00Z">
        <w:r w:rsidR="00F866C7">
          <w:rPr>
            <w:rFonts w:cstheme="minorHAnsi"/>
            <w:sz w:val="24"/>
            <w:szCs w:val="24"/>
          </w:rPr>
          <w:t xml:space="preserve">with a negative binomial distribution </w:t>
        </w:r>
      </w:ins>
      <w:r w:rsidRPr="00B05D98">
        <w:rPr>
          <w:rFonts w:cstheme="minorHAnsi"/>
          <w:sz w:val="24"/>
          <w:szCs w:val="24"/>
        </w:rPr>
        <w:t xml:space="preserve">to assess oyster counts (dependent variable) over period (time variable, a winter or summer period of time each year), locality (i.e., Horseshoe, Lone Cabbage etc.), and Site (Inshore, Nearshore, Offshore). We assumed that total </w:t>
      </w:r>
      <w:r w:rsidRPr="00B05D98">
        <w:rPr>
          <w:rFonts w:cstheme="minorHAnsi"/>
          <w:sz w:val="24"/>
          <w:szCs w:val="24"/>
        </w:rPr>
        <w:lastRenderedPageBreak/>
        <w:t>transect oyster counts were likely to increase with transect length, so we included transect length as an offset of effort (</w:t>
      </w:r>
      <w:commentRangeStart w:id="27"/>
      <w:commentRangeStart w:id="28"/>
      <w:r w:rsidRPr="00B05D98">
        <w:rPr>
          <w:rFonts w:cstheme="minorHAnsi"/>
          <w:sz w:val="24"/>
          <w:szCs w:val="24"/>
        </w:rPr>
        <w:t>log</w:t>
      </w:r>
      <w:commentRangeEnd w:id="27"/>
      <w:r w:rsidR="00B963AE">
        <w:rPr>
          <w:rStyle w:val="CommentReference"/>
        </w:rPr>
        <w:commentReference w:id="27"/>
      </w:r>
      <w:commentRangeEnd w:id="28"/>
      <w:r w:rsidR="00F866C7">
        <w:rPr>
          <w:rStyle w:val="CommentReference"/>
        </w:rPr>
        <w:commentReference w:id="28"/>
      </w:r>
      <w:r w:rsidRPr="00B05D98">
        <w:rPr>
          <w:rFonts w:cstheme="minorHAnsi"/>
          <w:sz w:val="24"/>
          <w:szCs w:val="24"/>
        </w:rPr>
        <w:t xml:space="preserve"> link function) which allowed the response variable to remain an integer.  To assess the distribution of these data we assumed that count data are discrete and examined the ratio between the variance of the counts and the mean count per site, and graphical representations of predicted vs. observed distributions of count data from each site.  We used the best fitting (lowest AIC) model to predict oyster counts by period.  All models were fit using the </w:t>
      </w:r>
      <w:ins w:id="29" w:author="Moore,Jennifer F" w:date="2019-12-21T20:43:00Z">
        <w:r w:rsidR="00F866C7">
          <w:rPr>
            <w:rFonts w:cstheme="minorHAnsi"/>
            <w:sz w:val="24"/>
            <w:szCs w:val="24"/>
          </w:rPr>
          <w:t xml:space="preserve">MASS </w:t>
        </w:r>
      </w:ins>
      <w:commentRangeStart w:id="30"/>
      <w:commentRangeStart w:id="31"/>
      <w:commentRangeStart w:id="32"/>
      <w:del w:id="33" w:author="Moore,Jennifer F" w:date="2019-12-21T20:43:00Z">
        <w:r w:rsidRPr="00B05D98" w:rsidDel="00F866C7">
          <w:rPr>
            <w:rFonts w:cstheme="minorHAnsi"/>
            <w:sz w:val="24"/>
            <w:szCs w:val="24"/>
          </w:rPr>
          <w:delText>glmmTMB</w:delText>
        </w:r>
      </w:del>
      <w:commentRangeEnd w:id="30"/>
      <w:r w:rsidR="00B963AE">
        <w:rPr>
          <w:rStyle w:val="CommentReference"/>
        </w:rPr>
        <w:commentReference w:id="30"/>
      </w:r>
      <w:commentRangeEnd w:id="31"/>
      <w:r w:rsidR="00F866C7">
        <w:rPr>
          <w:rStyle w:val="CommentReference"/>
        </w:rPr>
        <w:commentReference w:id="31"/>
      </w:r>
      <w:commentRangeEnd w:id="32"/>
      <w:r w:rsidR="00F30736">
        <w:rPr>
          <w:rStyle w:val="CommentReference"/>
        </w:rPr>
        <w:commentReference w:id="32"/>
      </w:r>
      <w:r w:rsidRPr="00B05D98">
        <w:rPr>
          <w:rFonts w:cstheme="minorHAnsi"/>
          <w:sz w:val="24"/>
          <w:szCs w:val="24"/>
        </w:rPr>
        <w:t xml:space="preserve"> package (Brooks et al. 2017) in R (R Core Team 2018). </w:t>
      </w:r>
    </w:p>
    <w:p w14:paraId="3EC3AB9B"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annual river discharge in year of sampling, or discharge with 1 or 2-year lags influenced oyster counts.  All continuous covariates were centered (mean = 0, standard deviation = 1) using the scale function in R before including in each GLM model.</w:t>
      </w:r>
    </w:p>
    <w:p w14:paraId="739B3565"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 xml:space="preserve">Similarly, we assessed whether oyster harvest affected oyster counts by examining whether an area was open or closed to oyster harvest as a factor and whether oyster landings, trips or catch-per-unit-effort for the given year or with a 1 or 2-year lag  influenced oyster counts.  The relationship between our response variable, oyster counts on intertidal oyster </w:t>
      </w:r>
      <w:r w:rsidRPr="00B05D98">
        <w:rPr>
          <w:rFonts w:cstheme="minorHAnsi"/>
          <w:sz w:val="24"/>
          <w:szCs w:val="24"/>
        </w:rPr>
        <w:lastRenderedPageBreak/>
        <w:t xml:space="preserve">bars, and oyster harvest is complicated.  Oysters that grow on intertidal oyster reefs are generally smaller (below minimum legal harvest size limit of 75.2-mm) than subtidal oysters 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B05D98">
        <w:rPr>
          <w:rFonts w:cstheme="minorHAnsi"/>
          <w:i/>
          <w:iCs/>
          <w:sz w:val="24"/>
          <w:szCs w:val="24"/>
        </w:rPr>
        <w:t>personal observation</w:t>
      </w:r>
      <w:r w:rsidRPr="00B05D98">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B05D98">
        <w:rPr>
          <w:rFonts w:cstheme="minorHAnsi"/>
          <w:sz w:val="24"/>
          <w:szCs w:val="24"/>
        </w:rPr>
        <w:t>Klinck</w:t>
      </w:r>
      <w:proofErr w:type="spellEnd"/>
      <w:r w:rsidRPr="00B05D98">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14:paraId="245C5D9A" w14:textId="134FB2DD" w:rsidR="00E66E8B" w:rsidRPr="00B05D98" w:rsidRDefault="00E66E8B" w:rsidP="00E66E8B">
      <w:pPr>
        <w:spacing w:after="0" w:line="480" w:lineRule="auto"/>
        <w:rPr>
          <w:rFonts w:cstheme="minorHAnsi"/>
          <w:i/>
          <w:iCs/>
          <w:sz w:val="24"/>
          <w:szCs w:val="24"/>
        </w:rPr>
      </w:pPr>
      <w:r w:rsidRPr="00B05D98">
        <w:rPr>
          <w:rFonts w:cstheme="minorHAnsi"/>
          <w:i/>
          <w:iCs/>
          <w:sz w:val="24"/>
          <w:szCs w:val="24"/>
        </w:rPr>
        <w:t xml:space="preserve">&lt;C&gt;Simulations. – </w:t>
      </w:r>
      <w:r w:rsidRPr="00B05D98">
        <w:rPr>
          <w:rFonts w:cstheme="minorHAnsi"/>
          <w:iCs/>
          <w:sz w:val="24"/>
          <w:szCs w:val="24"/>
        </w:rPr>
        <w:t xml:space="preserve">To assess the “informativeness” of our GLM modelling approach (as a type of power analyses, </w:t>
      </w:r>
      <w:proofErr w:type="spellStart"/>
      <w:r w:rsidRPr="00B05D98">
        <w:rPr>
          <w:rFonts w:cstheme="minorHAnsi"/>
          <w:iCs/>
          <w:sz w:val="24"/>
          <w:szCs w:val="24"/>
        </w:rPr>
        <w:t>Bolker</w:t>
      </w:r>
      <w:proofErr w:type="spellEnd"/>
      <w:r w:rsidRPr="00B05D98">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w:t>
      </w:r>
      <w:ins w:id="34" w:author="Moore,Jennifer F" w:date="2019-12-21T20:44:00Z">
        <w:r w:rsidR="00F866C7">
          <w:rPr>
            <w:rFonts w:cstheme="minorHAnsi"/>
            <w:iCs/>
            <w:sz w:val="24"/>
            <w:szCs w:val="24"/>
          </w:rPr>
          <w:t xml:space="preserve">a </w:t>
        </w:r>
      </w:ins>
      <w:del w:id="35" w:author="Moore,Jennifer F" w:date="2019-12-21T20:44:00Z">
        <w:r w:rsidRPr="00B05D98" w:rsidDel="00F866C7">
          <w:rPr>
            <w:rFonts w:cstheme="minorHAnsi"/>
            <w:iCs/>
            <w:sz w:val="24"/>
            <w:szCs w:val="24"/>
          </w:rPr>
          <w:delText>the same</w:delText>
        </w:r>
      </w:del>
      <w:r w:rsidRPr="00B05D98">
        <w:rPr>
          <w:rFonts w:cstheme="minorHAnsi"/>
          <w:iCs/>
          <w:sz w:val="24"/>
          <w:szCs w:val="24"/>
        </w:rPr>
        <w:t xml:space="preserve"> </w:t>
      </w:r>
      <w:commentRangeStart w:id="36"/>
      <w:commentRangeStart w:id="37"/>
      <w:r w:rsidRPr="00B05D98">
        <w:rPr>
          <w:rFonts w:cstheme="minorHAnsi"/>
          <w:iCs/>
          <w:sz w:val="24"/>
          <w:szCs w:val="24"/>
        </w:rPr>
        <w:t>negative</w:t>
      </w:r>
      <w:commentRangeEnd w:id="36"/>
      <w:r w:rsidR="002041FD">
        <w:rPr>
          <w:rStyle w:val="CommentReference"/>
        </w:rPr>
        <w:commentReference w:id="36"/>
      </w:r>
      <w:commentRangeEnd w:id="37"/>
      <w:r w:rsidR="00F866C7">
        <w:rPr>
          <w:rStyle w:val="CommentReference"/>
        </w:rPr>
        <w:commentReference w:id="37"/>
      </w:r>
      <w:r w:rsidRPr="00B05D98">
        <w:rPr>
          <w:rFonts w:cstheme="minorHAnsi"/>
          <w:iCs/>
          <w:sz w:val="24"/>
          <w:szCs w:val="24"/>
        </w:rPr>
        <w:t xml:space="preserve"> beta coefficient for </w:t>
      </w:r>
      <w:commentRangeStart w:id="38"/>
      <w:commentRangeStart w:id="39"/>
      <w:r w:rsidRPr="00B05D98">
        <w:rPr>
          <w:rFonts w:cstheme="minorHAnsi"/>
          <w:iCs/>
          <w:sz w:val="24"/>
          <w:szCs w:val="24"/>
        </w:rPr>
        <w:t>period</w:t>
      </w:r>
      <w:commentRangeEnd w:id="38"/>
      <w:r w:rsidR="003D25EF">
        <w:rPr>
          <w:rStyle w:val="CommentReference"/>
        </w:rPr>
        <w:commentReference w:id="38"/>
      </w:r>
      <w:commentRangeEnd w:id="39"/>
      <w:r w:rsidR="00F866C7">
        <w:rPr>
          <w:rStyle w:val="CommentReference"/>
        </w:rPr>
        <w:commentReference w:id="39"/>
      </w:r>
      <w:r w:rsidRPr="00B05D98">
        <w:rPr>
          <w:rFonts w:cstheme="minorHAnsi"/>
          <w:iCs/>
          <w:sz w:val="24"/>
          <w:szCs w:val="24"/>
        </w:rPr>
        <w:t xml:space="preserve"> (indicating a decline in oyster counts over time) and (2) the distribution of p-values for the period beta coefficient.  This was done to assess how likely we were to detect both the sign and the significance of a change in oyster counts over period (time) if one were to occur.</w:t>
      </w:r>
    </w:p>
    <w:p w14:paraId="067FA4CE"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lastRenderedPageBreak/>
        <w:t>&lt;A&gt;Results</w:t>
      </w:r>
    </w:p>
    <w:p w14:paraId="69E22DBA"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&lt;B&gt;Trends in Suwannee River discharge</w:t>
      </w:r>
    </w:p>
    <w:p w14:paraId="25012FEF" w14:textId="575260C4"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found generally declining trends in mean daily discharge, stable trends in daily discharge variance, increasing trends in the CV of daily discharge (a measure of volatility) and declines in total annual discharge by year since October of 1941 (</w:t>
      </w:r>
      <w:commentRangeStart w:id="40"/>
      <w:commentRangeStart w:id="41"/>
      <w:r w:rsidRPr="00B05D98">
        <w:rPr>
          <w:rFonts w:cstheme="minorHAnsi"/>
          <w:sz w:val="24"/>
          <w:szCs w:val="24"/>
        </w:rPr>
        <w:t>Figure</w:t>
      </w:r>
      <w:del w:id="42" w:author="Moore,Jennifer F" w:date="2019-12-21T20:45:00Z">
        <w:r w:rsidRPr="00B05D98" w:rsidDel="00F866C7">
          <w:rPr>
            <w:rFonts w:cstheme="minorHAnsi"/>
            <w:sz w:val="24"/>
            <w:szCs w:val="24"/>
          </w:rPr>
          <w:delText>s</w:delText>
        </w:r>
        <w:commentRangeEnd w:id="40"/>
        <w:r w:rsidR="002041FD" w:rsidDel="00F866C7">
          <w:rPr>
            <w:rStyle w:val="CommentReference"/>
          </w:rPr>
          <w:commentReference w:id="40"/>
        </w:r>
        <w:commentRangeEnd w:id="41"/>
        <w:r w:rsidR="00F866C7" w:rsidDel="00F866C7">
          <w:rPr>
            <w:rStyle w:val="CommentReference"/>
          </w:rPr>
          <w:commentReference w:id="41"/>
        </w:r>
        <w:r w:rsidRPr="00B05D98" w:rsidDel="00F866C7">
          <w:rPr>
            <w:rFonts w:cstheme="minorHAnsi"/>
            <w:sz w:val="24"/>
            <w:szCs w:val="24"/>
          </w:rPr>
          <w:delText xml:space="preserve"> </w:delText>
        </w:r>
      </w:del>
      <w:r w:rsidRPr="00B05D98">
        <w:rPr>
          <w:rFonts w:cstheme="minorHAnsi"/>
          <w:sz w:val="24"/>
          <w:szCs w:val="24"/>
        </w:rPr>
        <w:t xml:space="preserve">4 </w:t>
      </w:r>
      <w:commentRangeStart w:id="43"/>
      <w:commentRangeStart w:id="44"/>
      <w:del w:id="45" w:author="Moore,Jennifer F" w:date="2019-12-21T20:45:00Z">
        <w:r w:rsidRPr="00B05D98" w:rsidDel="00F866C7">
          <w:rPr>
            <w:rFonts w:cstheme="minorHAnsi"/>
            <w:sz w:val="24"/>
            <w:szCs w:val="24"/>
          </w:rPr>
          <w:delText>and</w:delText>
        </w:r>
        <w:commentRangeEnd w:id="43"/>
        <w:r w:rsidR="005F0343" w:rsidDel="00F866C7">
          <w:rPr>
            <w:rStyle w:val="CommentReference"/>
          </w:rPr>
          <w:commentReference w:id="43"/>
        </w:r>
      </w:del>
      <w:commentRangeEnd w:id="44"/>
      <w:r w:rsidR="00F866C7">
        <w:rPr>
          <w:rStyle w:val="CommentReference"/>
        </w:rPr>
        <w:commentReference w:id="44"/>
      </w:r>
      <w:del w:id="46" w:author="Moore,Jennifer F" w:date="2019-12-21T20:45:00Z">
        <w:r w:rsidRPr="00B05D98" w:rsidDel="00F866C7">
          <w:rPr>
            <w:rFonts w:cstheme="minorHAnsi"/>
            <w:sz w:val="24"/>
            <w:szCs w:val="24"/>
          </w:rPr>
          <w:delText xml:space="preserve"> 5</w:delText>
        </w:r>
      </w:del>
      <w:r w:rsidRPr="00B05D98">
        <w:rPr>
          <w:rFonts w:cstheme="minorHAnsi"/>
          <w:sz w:val="24"/>
          <w:szCs w:val="24"/>
        </w:rPr>
        <w:t>).  Since 2010, mean daily discharge and total annual discharge has been below the 1941-2018 average in six of the last nine years, near average for two years, and above average for one year (Figure 5).  The Corrigan’s Reef locality is closer in proximity to the Waccasassa River, a small (1242 km</w:t>
      </w:r>
      <w:r w:rsidRPr="00B05D98">
        <w:rPr>
          <w:rFonts w:cstheme="minorHAnsi"/>
          <w:sz w:val="24"/>
          <w:szCs w:val="24"/>
          <w:vertAlign w:val="superscript"/>
        </w:rPr>
        <w:t>2</w:t>
      </w:r>
      <w:r w:rsidRPr="00B05D98">
        <w:rPr>
          <w:rFonts w:cstheme="minorHAnsi"/>
          <w:sz w:val="24"/>
          <w:szCs w:val="24"/>
        </w:rPr>
        <w:t xml:space="preserve"> watershed compared to 24968 km</w:t>
      </w:r>
      <w:r w:rsidRPr="00B05D98">
        <w:rPr>
          <w:rFonts w:cstheme="minorHAnsi"/>
          <w:sz w:val="24"/>
          <w:szCs w:val="24"/>
          <w:vertAlign w:val="superscript"/>
        </w:rPr>
        <w:t>2</w:t>
      </w:r>
      <w:r w:rsidRPr="00B05D98">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14:paraId="3998A4DD" w14:textId="77777777"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14:paraId="2FF97F3D"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14:paraId="11930F8B"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&lt;B&gt;Evaluating distribution of data</w:t>
      </w:r>
    </w:p>
    <w:p w14:paraId="51C80CCE"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lastRenderedPageBreak/>
        <w:tab/>
      </w:r>
      <w:commentRangeStart w:id="47"/>
      <w:commentRangeStart w:id="48"/>
      <w:r w:rsidRPr="00B05D98">
        <w:rPr>
          <w:rFonts w:cstheme="minorHAnsi"/>
          <w:sz w:val="24"/>
          <w:szCs w:val="24"/>
        </w:rPr>
        <w:t>Based</w:t>
      </w:r>
      <w:commentRangeEnd w:id="47"/>
      <w:r w:rsidR="008C3B90">
        <w:rPr>
          <w:rStyle w:val="CommentReference"/>
        </w:rPr>
        <w:commentReference w:id="47"/>
      </w:r>
      <w:commentRangeEnd w:id="48"/>
      <w:r w:rsidR="00F30736">
        <w:rPr>
          <w:rStyle w:val="CommentReference"/>
        </w:rPr>
        <w:commentReference w:id="48"/>
      </w:r>
      <w:r w:rsidRPr="00B05D98">
        <w:rPr>
          <w:rFonts w:cstheme="minorHAnsi"/>
          <w:sz w:val="24"/>
          <w:szCs w:val="24"/>
        </w:rPr>
        <w:t xml:space="preserve"> on (1) our use of count data, (2) variance of oyster counts exceeding the mean, (3) high dispersion, and (4) visual assessment of observed oyster counts vs. predicted counts based on a negative binomial distribution (Figure 2), we concluded a negative binomial distribution to be a reasonable fit to the observed data and used this distribution for each GLM model.</w:t>
      </w:r>
    </w:p>
    <w:p w14:paraId="02A0155A"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&lt;B&gt;GLM analyses</w:t>
      </w:r>
    </w:p>
    <w:p w14:paraId="525FE15B"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For our simulations, we found that our best fit model without covariates (period*</w:t>
      </w:r>
      <w:proofErr w:type="spellStart"/>
      <w:r w:rsidRPr="00B05D98">
        <w:rPr>
          <w:rFonts w:cstheme="minorHAnsi"/>
          <w:iCs/>
          <w:sz w:val="24"/>
          <w:szCs w:val="24"/>
        </w:rPr>
        <w:t>site+locality</w:t>
      </w:r>
      <w:proofErr w:type="spellEnd"/>
      <w:r w:rsidRPr="00B05D98">
        <w:rPr>
          <w:rFonts w:cstheme="minorHAnsi"/>
          <w:iCs/>
          <w:sz w:val="24"/>
          <w:szCs w:val="24"/>
        </w:rPr>
        <w:t>+ offset(log(transect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14:paraId="43553AB9"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B05D98">
        <w:rPr>
          <w:rFonts w:cstheme="minorHAnsi"/>
          <w:iCs/>
          <w:sz w:val="24"/>
          <w:szCs w:val="24"/>
        </w:rPr>
        <w:t>site+locality</w:t>
      </w:r>
      <w:proofErr w:type="spellEnd"/>
      <w:r w:rsidRPr="00B05D98">
        <w:rPr>
          <w:rFonts w:cstheme="minorHAnsi"/>
          <w:iCs/>
          <w:sz w:val="24"/>
          <w:szCs w:val="24"/>
        </w:rPr>
        <w:t xml:space="preserve">+ offset(log(transect length))) allowed for a unique slope by period and site.  We found oyster counts to differ across time (p=0.000676, Table 2, Figure 3) and we found that nearshore sites differed from inshore sites (p=9.25e-16, Table 2, Figure 3).  We found a locality effect only for Corrigan’s Reef (p=0.015817, Table 2).  Adding covariates of biological and management interest to this model improved fit (Table 3), and best fit was found with a one-year lag on either total annual </w:t>
      </w:r>
      <w:r w:rsidRPr="00B05D98">
        <w:rPr>
          <w:rFonts w:cstheme="minorHAnsi"/>
          <w:iCs/>
          <w:sz w:val="24"/>
          <w:szCs w:val="24"/>
        </w:rPr>
        <w:lastRenderedPageBreak/>
        <w:t>discharge or mean daily discharge (delta AIC = 0.04 between top two models).  A simple ANOVA between the top model with and without a river discharge covariate was significant (p=</w:t>
      </w:r>
      <w:r w:rsidRPr="00B05D98">
        <w:rPr>
          <w:rFonts w:cstheme="minorHAnsi"/>
          <w:sz w:val="24"/>
          <w:szCs w:val="24"/>
        </w:rPr>
        <w:t xml:space="preserve"> </w:t>
      </w:r>
      <w:r w:rsidRPr="00B05D98">
        <w:rPr>
          <w:rFonts w:cstheme="minorHAnsi"/>
          <w:iCs/>
          <w:sz w:val="24"/>
          <w:szCs w:val="24"/>
        </w:rPr>
        <w:t xml:space="preserve">1.909 e-11).  Including annual discharge in the model again led to significant period and site effects, with Corrigan’s Reef the only locality effect while annual discharge was highly significant (p = 4.06e-11; Table 3).  Including landings, trips, or open/closed harvest status as a category was not an improvement over including river discharge alone.  </w:t>
      </w:r>
    </w:p>
    <w:p w14:paraId="37BAB3C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&lt;A&gt;Discussion</w:t>
      </w:r>
    </w:p>
    <w:p w14:paraId="1090D58F"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ab/>
        <w:t xml:space="preserve">We documented declines in intertidal oyster reefs in a region of the US Gulf of Mexico that has low human population density, large areas of protected coastal and submerged lands, and </w:t>
      </w:r>
      <w:r>
        <w:rPr>
          <w:rFonts w:cstheme="minorHAnsi"/>
          <w:iCs/>
          <w:sz w:val="24"/>
          <w:szCs w:val="24"/>
        </w:rPr>
        <w:t>regulated</w:t>
      </w:r>
      <w:r w:rsidRPr="00B05D98">
        <w:rPr>
          <w:rFonts w:cstheme="minorHAnsi"/>
          <w:iCs/>
          <w:sz w:val="24"/>
          <w:szCs w:val="24"/>
        </w:rPr>
        <w:t xml:space="preserve"> oyster </w:t>
      </w:r>
      <w:r>
        <w:rPr>
          <w:rFonts w:cstheme="minorHAnsi"/>
          <w:iCs/>
          <w:sz w:val="24"/>
          <w:szCs w:val="24"/>
        </w:rPr>
        <w:t>harvests</w:t>
      </w:r>
      <w:r w:rsidRPr="00B05D98">
        <w:rPr>
          <w:rFonts w:cstheme="minorHAnsi"/>
          <w:iCs/>
          <w:sz w:val="24"/>
          <w:szCs w:val="24"/>
        </w:rPr>
        <w:t xml:space="preserve">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B05D98">
        <w:rPr>
          <w:rFonts w:cstheme="minorHAnsi"/>
          <w:iCs/>
          <w:sz w:val="24"/>
          <w:szCs w:val="24"/>
        </w:rPr>
        <w:t>Gazeau</w:t>
      </w:r>
      <w:proofErr w:type="spellEnd"/>
      <w:r w:rsidRPr="00B05D98">
        <w:rPr>
          <w:rFonts w:cstheme="minorHAnsi"/>
          <w:iCs/>
          <w:sz w:val="24"/>
          <w:szCs w:val="24"/>
        </w:rPr>
        <w:t xml:space="preserve"> et al. 2007; Miller et al. 2009) and associated sea-level rise.</w:t>
      </w:r>
    </w:p>
    <w:p w14:paraId="1F5D7BC2"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In our assessment, we found a relationship between mean daily discharge or annual total river discharge one year prior, and intertidal oyster population counts (Table 4, Figure 7).  The reported relationships between river discharge and oyster population responses are </w:t>
      </w:r>
      <w:r w:rsidRPr="00B05D98">
        <w:rPr>
          <w:rFonts w:cstheme="minorHAnsi"/>
          <w:iCs/>
          <w:sz w:val="24"/>
          <w:szCs w:val="24"/>
        </w:rPr>
        <w:lastRenderedPageBreak/>
        <w:t xml:space="preserve">various, complicated, and unclear, from ecological, management, and legal perspectives (La </w:t>
      </w:r>
      <w:proofErr w:type="spellStart"/>
      <w:r w:rsidRPr="00B05D98">
        <w:rPr>
          <w:rFonts w:cstheme="minorHAnsi"/>
          <w:iCs/>
          <w:sz w:val="24"/>
          <w:szCs w:val="24"/>
        </w:rPr>
        <w:t>Peyre</w:t>
      </w:r>
      <w:proofErr w:type="spellEnd"/>
      <w:r w:rsidRPr="00B05D98">
        <w:rPr>
          <w:rFonts w:cstheme="minorHAnsi"/>
          <w:iCs/>
          <w:sz w:val="24"/>
          <w:szCs w:val="24"/>
        </w:rPr>
        <w:t xml:space="preserve"> et al. 2009; Buzan et al. 2009; Fisch and Pine 2016, US Supreme Court 2018).  Because of their preference for intermediate salinities, oyster growth and survival can be expected to be responsive to flood, drought, or other factors influencing river discharge.  These same conditions may also influence the likelihood of mortality from disease (La </w:t>
      </w:r>
      <w:proofErr w:type="spellStart"/>
      <w:r w:rsidRPr="00B05D98">
        <w:rPr>
          <w:rFonts w:cstheme="minorHAnsi"/>
          <w:iCs/>
          <w:sz w:val="24"/>
          <w:szCs w:val="24"/>
        </w:rPr>
        <w:t>Peyre</w:t>
      </w:r>
      <w:proofErr w:type="spellEnd"/>
      <w:r w:rsidRPr="00B05D98">
        <w:rPr>
          <w:rFonts w:cstheme="minorHAnsi"/>
          <w:iCs/>
          <w:sz w:val="24"/>
          <w:szCs w:val="24"/>
        </w:rPr>
        <w:t xml:space="preserve"> et al. 2003; 2009) or marine predators and parasites (Kimbro et al. 2017;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which may reinforce negative effects due to physiological costs of inappropriate salinities.  </w:t>
      </w:r>
    </w:p>
    <w:p w14:paraId="60618CC7"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While we found a positive relationship between mean daily discharge or annual total Suwannee River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B05D98">
        <w:rPr>
          <w:rFonts w:cstheme="minorHAnsi"/>
          <w:iCs/>
          <w:sz w:val="24"/>
          <w:szCs w:val="24"/>
        </w:rPr>
        <w:t>Chatry</w:t>
      </w:r>
      <w:proofErr w:type="spellEnd"/>
      <w:r w:rsidRPr="00B05D98">
        <w:rPr>
          <w:rFonts w:cstheme="minorHAnsi"/>
          <w:iCs/>
          <w:sz w:val="24"/>
          <w:szCs w:val="24"/>
        </w:rPr>
        <w:t xml:space="preserve"> et al. 1983) for many of the same reasons that high salinity can be deleterious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Thus, the relationship between river discharge and oyster counts that we report may not be representative across all discharge values depending on other factors including availability of suitable </w:t>
      </w:r>
      <w:commentRangeStart w:id="49"/>
      <w:commentRangeStart w:id="50"/>
      <w:r w:rsidRPr="00B05D98">
        <w:rPr>
          <w:rFonts w:cstheme="minorHAnsi"/>
          <w:iCs/>
          <w:sz w:val="24"/>
          <w:szCs w:val="24"/>
        </w:rPr>
        <w:t>substrate</w:t>
      </w:r>
      <w:commentRangeEnd w:id="49"/>
      <w:r w:rsidR="00E31B40">
        <w:rPr>
          <w:rStyle w:val="CommentReference"/>
        </w:rPr>
        <w:commentReference w:id="49"/>
      </w:r>
      <w:commentRangeEnd w:id="50"/>
      <w:r w:rsidR="00F30736">
        <w:rPr>
          <w:rStyle w:val="CommentReference"/>
        </w:rPr>
        <w:commentReference w:id="50"/>
      </w:r>
      <w:r w:rsidRPr="00B05D98">
        <w:rPr>
          <w:rFonts w:cstheme="minorHAnsi"/>
          <w:iCs/>
          <w:sz w:val="24"/>
          <w:szCs w:val="24"/>
        </w:rPr>
        <w:t xml:space="preserve">.  </w:t>
      </w:r>
    </w:p>
    <w:p w14:paraId="19629D31"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w:t>
      </w:r>
      <w:r w:rsidRPr="00B05D98">
        <w:rPr>
          <w:rFonts w:cstheme="minorHAnsi"/>
          <w:iCs/>
          <w:sz w:val="24"/>
          <w:szCs w:val="24"/>
        </w:rPr>
        <w:lastRenderedPageBreak/>
        <w:t>populations.  A key limiting factor for oyster spat distribution in Suwannee Sound is the availability of suitable substrate for oyster spat settlement and growth (Frederick et al. 2016).  Frederick et al. (2016) demonstrated in a small pilot project that the placement of limestone 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limiting factors for oyster reef creation, persistence, collapse, restoration, and recovery remain unclear.</w:t>
      </w:r>
    </w:p>
    <w:p w14:paraId="77350DAE"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B05D98">
        <w:rPr>
          <w:rFonts w:cstheme="minorHAnsi"/>
          <w:iCs/>
          <w:sz w:val="24"/>
          <w:szCs w:val="24"/>
          <w:vertAlign w:val="superscript"/>
        </w:rPr>
        <w:t>th</w:t>
      </w:r>
      <w:r w:rsidRPr="00B05D98">
        <w:rPr>
          <w:rFonts w:cstheme="minorHAnsi"/>
          <w:iCs/>
          <w:sz w:val="24"/>
          <w:szCs w:val="24"/>
        </w:rPr>
        <w:t xml:space="preserve"> and 18</w:t>
      </w:r>
      <w:r w:rsidRPr="00B05D98">
        <w:rPr>
          <w:rFonts w:cstheme="minorHAnsi"/>
          <w:iCs/>
          <w:sz w:val="24"/>
          <w:szCs w:val="24"/>
          <w:vertAlign w:val="superscript"/>
        </w:rPr>
        <w:t>th</w:t>
      </w:r>
      <w:r w:rsidRPr="00B05D98">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B05D98">
        <w:rPr>
          <w:rFonts w:cstheme="minorHAnsi"/>
          <w:iCs/>
          <w:sz w:val="24"/>
          <w:szCs w:val="24"/>
        </w:rPr>
        <w:t>Grinnel</w:t>
      </w:r>
      <w:proofErr w:type="spellEnd"/>
      <w:r w:rsidRPr="00B05D98">
        <w:rPr>
          <w:rFonts w:cstheme="minorHAnsi"/>
          <w:iCs/>
          <w:sz w:val="24"/>
          <w:szCs w:val="24"/>
        </w:rPr>
        <w:t xml:space="preserve"> 1972; Wright et al. 2005) including time with extensive human occupation and oyster harvest (Sassaman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w:t>
      </w:r>
      <w:r w:rsidRPr="00B05D98">
        <w:rPr>
          <w:rFonts w:cstheme="minorHAnsi"/>
          <w:iCs/>
          <w:sz w:val="24"/>
          <w:szCs w:val="24"/>
        </w:rPr>
        <w:lastRenderedPageBreak/>
        <w:t xml:space="preserve">has declined in Big Bend oyster reefs, and disturbance continues to occur, these conditions may foment an increased risk of hysteresis where multiple “states” of oyster populations may exist across similar environmental conditions.  Modeling efforts by Pine et al. (2015) suggest that in 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study demonstrates that even with relatively few anthropogenic stressors in a highly protected coastal environment oyster populations may be at risk of rapid change.  </w:t>
      </w:r>
    </w:p>
    <w:p w14:paraId="495AC4D8"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14:paraId="3A3E7D64" w14:textId="77777777"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w:t>
      </w:r>
      <w:r w:rsidRPr="00B05D98">
        <w:rPr>
          <w:rFonts w:cstheme="minorHAnsi"/>
          <w:iCs/>
          <w:sz w:val="24"/>
          <w:szCs w:val="24"/>
        </w:rPr>
        <w:lastRenderedPageBreak/>
        <w:t xml:space="preserve">monitoring effort we report here, fishery independent data for oyster populations in Suwannee Sound are absent.  Since we only sampled intertidal reefs, we also do not know if these dynamics extend to inter and sub-tidal oysters of multiple age classes and sizes which may be 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effort have increased, and catch per unit of effort has generally declined.  In our study, neither harvest status (open/closed) nor annual landings or effort influenced oyster counts. This may suggest that fishing plays less of a role in these intertidal oyster bars than </w:t>
      </w:r>
      <w:commentRangeStart w:id="51"/>
      <w:commentRangeStart w:id="52"/>
      <w:r w:rsidRPr="00B05D98">
        <w:rPr>
          <w:rFonts w:cstheme="minorHAnsi"/>
          <w:iCs/>
          <w:sz w:val="24"/>
          <w:szCs w:val="24"/>
        </w:rPr>
        <w:t>climate</w:t>
      </w:r>
      <w:commentRangeEnd w:id="51"/>
      <w:r w:rsidR="001C52B3">
        <w:rPr>
          <w:rStyle w:val="CommentReference"/>
        </w:rPr>
        <w:commentReference w:id="51"/>
      </w:r>
      <w:commentRangeEnd w:id="52"/>
      <w:r w:rsidR="00F30736">
        <w:rPr>
          <w:rStyle w:val="CommentReference"/>
        </w:rPr>
        <w:commentReference w:id="52"/>
      </w:r>
      <w:r w:rsidRPr="00B05D98">
        <w:rPr>
          <w:rFonts w:cstheme="minorHAnsi"/>
          <w:iCs/>
          <w:sz w:val="24"/>
          <w:szCs w:val="24"/>
        </w:rPr>
        <w:t>-related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is an area requiring substantial future work.</w:t>
      </w:r>
    </w:p>
    <w:p w14:paraId="0A5D46E3" w14:textId="4D8568DE"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Seavey et al. (2011) documented large declines of about a</w:t>
      </w:r>
      <w:r w:rsidRPr="00B05D98">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also show losses with the largest occurring in inshore areas, which we believe are becoming more </w:t>
      </w:r>
      <w:r w:rsidRPr="006D5CAD">
        <w:rPr>
          <w:rFonts w:cstheme="minorHAnsi"/>
          <w:sz w:val="24"/>
          <w:szCs w:val="24"/>
        </w:rPr>
        <w:t>like</w:t>
      </w:r>
      <w:r w:rsidRPr="00B05D98">
        <w:rPr>
          <w:rFonts w:cstheme="minorHAnsi"/>
          <w:sz w:val="24"/>
          <w:szCs w:val="24"/>
        </w:rPr>
        <w:t xml:space="preserve"> offshore and nearshore regions (Figure 3).  What is </w:t>
      </w:r>
      <w:r w:rsidRPr="00B05D98">
        <w:rPr>
          <w:rFonts w:cstheme="minorHAnsi"/>
          <w:sz w:val="24"/>
          <w:szCs w:val="24"/>
        </w:rPr>
        <w:lastRenderedPageBreak/>
        <w:t>not known is whether these inshore losses are offset by formation of new reefs elsewhere.  Seavey et al. (2011) reported inland colonization of salt marsh by oysters in inshore areas, but those increases did not offset net losses experienced in nearshore and offshore reefs.  Successional habitat processes have been observed in this region with the conversion of 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w:t>
      </w:r>
      <w:ins w:id="53" w:author="Bill Pine [6]" w:date="2020-01-16T09:34:00Z">
        <w:r w:rsidR="00F30736">
          <w:rPr>
            <w:rFonts w:cstheme="minorHAnsi"/>
            <w:sz w:val="24"/>
            <w:szCs w:val="24"/>
          </w:rPr>
          <w:t xml:space="preserve"> deep</w:t>
        </w:r>
      </w:ins>
      <w:r w:rsidRPr="00B05D98">
        <w:rPr>
          <w:rFonts w:cstheme="minorHAnsi"/>
          <w:sz w:val="24"/>
          <w:szCs w:val="24"/>
        </w:rPr>
        <w:t xml:space="preserve"> </w:t>
      </w:r>
      <w:commentRangeStart w:id="54"/>
      <w:commentRangeStart w:id="55"/>
      <w:r w:rsidRPr="00B05D98">
        <w:rPr>
          <w:rFonts w:cstheme="minorHAnsi"/>
          <w:sz w:val="24"/>
          <w:szCs w:val="24"/>
        </w:rPr>
        <w:t>of</w:t>
      </w:r>
      <w:commentRangeEnd w:id="54"/>
      <w:r w:rsidR="001C52B3">
        <w:rPr>
          <w:rStyle w:val="CommentReference"/>
        </w:rPr>
        <w:commentReference w:id="54"/>
      </w:r>
      <w:commentRangeEnd w:id="55"/>
      <w:r w:rsidR="00F30736">
        <w:rPr>
          <w:rStyle w:val="CommentReference"/>
        </w:rPr>
        <w:commentReference w:id="55"/>
      </w:r>
      <w:r w:rsidRPr="00B05D98">
        <w:rPr>
          <w:rFonts w:cstheme="minorHAnsi"/>
          <w:sz w:val="24"/>
          <w:szCs w:val="24"/>
        </w:rPr>
        <w:t xml:space="preserve">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14:paraId="377538F9" w14:textId="77777777" w:rsidR="00E66E8B" w:rsidRPr="00B05D98" w:rsidRDefault="00E66E8B" w:rsidP="00E66E8B">
      <w:pPr>
        <w:spacing w:after="0" w:line="480" w:lineRule="auto"/>
        <w:rPr>
          <w:rFonts w:cstheme="minorHAnsi"/>
          <w:sz w:val="24"/>
          <w:szCs w:val="24"/>
        </w:rPr>
      </w:pPr>
      <w:r w:rsidRPr="00B05D98">
        <w:rPr>
          <w:rFonts w:cstheme="minorHAnsi"/>
          <w:sz w:val="24"/>
          <w:szCs w:val="24"/>
        </w:rPr>
        <w:t>&lt;B&gt;Implications</w:t>
      </w:r>
    </w:p>
    <w:p w14:paraId="27177F60" w14:textId="77777777"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 xml:space="preserve">Our findings suggest that landscape level factors including trends in river discharge likely influence intertidal oyster populations, but the mechanisms are not known. From a freshwater </w:t>
      </w:r>
      <w:r w:rsidRPr="00B05D98">
        <w:rPr>
          <w:rFonts w:cstheme="minorHAnsi"/>
          <w:iCs/>
          <w:sz w:val="24"/>
          <w:szCs w:val="24"/>
        </w:rPr>
        <w:lastRenderedPageBreak/>
        <w:t xml:space="preserve">management perspective, river basin level planning efforts in terms of minimum flows and levels are in place or underway to inform water management decisions within the Suwannee River basin (Suwannee River Water Management District [SRWMD] 2019).  Long-term forecasts of water demand in areas near the Suwannee Basin and across north Florida and southeast Georgia suggest increased demand and lower ground water levels (see </w:t>
      </w:r>
      <w:r w:rsidRPr="00B05D98">
        <w:rPr>
          <w:rFonts w:cstheme="minorHAnsi"/>
          <w:sz w:val="24"/>
          <w:szCs w:val="24"/>
        </w:rPr>
        <w:t xml:space="preserve">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w:t>
      </w:r>
      <w:commentRangeStart w:id="56"/>
      <w:commentRangeStart w:id="57"/>
      <w:commentRangeStart w:id="58"/>
      <w:r w:rsidRPr="00B05D98">
        <w:rPr>
          <w:rFonts w:cstheme="minorHAnsi"/>
          <w:sz w:val="24"/>
          <w:szCs w:val="24"/>
        </w:rPr>
        <w:t>salinity</w:t>
      </w:r>
      <w:commentRangeEnd w:id="56"/>
      <w:r w:rsidR="001C52B3">
        <w:rPr>
          <w:rStyle w:val="CommentReference"/>
        </w:rPr>
        <w:commentReference w:id="56"/>
      </w:r>
      <w:commentRangeEnd w:id="57"/>
      <w:r w:rsidR="00F30736">
        <w:rPr>
          <w:rStyle w:val="CommentReference"/>
        </w:rPr>
        <w:commentReference w:id="57"/>
      </w:r>
      <w:commentRangeEnd w:id="58"/>
      <w:r w:rsidR="00F30736">
        <w:rPr>
          <w:rStyle w:val="CommentReference"/>
        </w:rPr>
        <w:commentReference w:id="58"/>
      </w:r>
      <w:r w:rsidRPr="00B05D98">
        <w:rPr>
          <w:rFonts w:cstheme="minorHAnsi"/>
          <w:sz w:val="24"/>
          <w:szCs w:val="24"/>
        </w:rPr>
        <w:t xml:space="preserve"> water.  Observed sea-level rise in this region based on a 100-year record is on average about 2.13 mm/</w:t>
      </w:r>
      <w:proofErr w:type="spellStart"/>
      <w:r w:rsidRPr="00B05D98">
        <w:rPr>
          <w:rFonts w:cstheme="minorHAnsi"/>
          <w:sz w:val="24"/>
          <w:szCs w:val="24"/>
        </w:rPr>
        <w:t>yr</w:t>
      </w:r>
      <w:proofErr w:type="spellEnd"/>
      <w:r w:rsidRPr="00B05D98">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14:paraId="4B7E5453" w14:textId="77777777"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There are at least two options going forward from a management perspective, but neither is a clear choice as to which is “best” in terms of long-term viability of oyster reefs in Suwannee Sound.  One option is to evaluate ongoing restoration efforts (</w:t>
      </w:r>
      <w:r>
        <w:rPr>
          <w:rFonts w:cstheme="minorHAnsi"/>
          <w:sz w:val="24"/>
          <w:szCs w:val="24"/>
        </w:rPr>
        <w:t>Frederick et al. 2016</w:t>
      </w:r>
      <w:r w:rsidRPr="00B05D98">
        <w:rPr>
          <w:rFonts w:cstheme="minorHAnsi"/>
          <w:sz w:val="24"/>
          <w:szCs w:val="24"/>
        </w:rPr>
        <w:t xml:space="preserve">) and if these are successful, work to implement similar programs at larger spatial scales to </w:t>
      </w:r>
      <w:r w:rsidRPr="00B05D98">
        <w:rPr>
          <w:rFonts w:cstheme="minorHAnsi"/>
          <w:sz w:val="24"/>
          <w:szCs w:val="24"/>
        </w:rPr>
        <w:lastRenderedPageBreak/>
        <w:t>replace substrate and ecosystem function that is being lost with declining oyster reefs.  The second is to assess whether this landscape is simply undergoing a successional process as has happened in the past.  This succession could involve the migration of oyster reefs following change in sea levels, as they have occurred previously (Locker et al. 2016; Sassaman et al. 2017) –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B05D98">
        <w:rPr>
          <w:rFonts w:cstheme="minorHAnsi"/>
          <w:color w:val="222222"/>
          <w:sz w:val="24"/>
          <w:szCs w:val="24"/>
          <w:shd w:val="clear" w:color="auto" w:fill="FFFFFF"/>
        </w:rPr>
        <w:t>Geselbracht et al. 2011)</w:t>
      </w:r>
      <w:r w:rsidRPr="00B05D98">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14:paraId="4875D4CF" w14:textId="77777777" w:rsidR="00E66E8B" w:rsidRPr="00B05D98" w:rsidRDefault="00E66E8B" w:rsidP="00E66E8B">
      <w:pPr>
        <w:spacing w:after="0" w:line="480" w:lineRule="auto"/>
        <w:rPr>
          <w:rFonts w:cstheme="minorHAnsi"/>
          <w:i/>
          <w:sz w:val="24"/>
          <w:szCs w:val="24"/>
        </w:rPr>
      </w:pPr>
    </w:p>
    <w:p w14:paraId="6B71EF2D" w14:textId="77777777" w:rsidR="00E66E8B" w:rsidRPr="00B05D98" w:rsidRDefault="00E66E8B" w:rsidP="00E66E8B">
      <w:pPr>
        <w:spacing w:after="0" w:line="480" w:lineRule="auto"/>
        <w:rPr>
          <w:rFonts w:cstheme="minorHAnsi"/>
          <w:iCs/>
          <w:sz w:val="24"/>
          <w:szCs w:val="24"/>
        </w:rPr>
      </w:pPr>
      <w:r w:rsidRPr="00B05D98">
        <w:rPr>
          <w:rFonts w:cstheme="minorHAnsi"/>
          <w:iCs/>
          <w:sz w:val="24"/>
          <w:szCs w:val="24"/>
        </w:rPr>
        <w:t>&lt;A&gt;Acknowledgements</w:t>
      </w:r>
    </w:p>
    <w:p w14:paraId="0CF1735B" w14:textId="77777777" w:rsidR="0013250D" w:rsidRDefault="00E66E8B" w:rsidP="00E66E8B">
      <w:pPr>
        <w:spacing w:line="480" w:lineRule="auto"/>
        <w:rPr>
          <w:rFonts w:cstheme="minorHAnsi"/>
          <w:sz w:val="24"/>
          <w:szCs w:val="24"/>
        </w:rPr>
      </w:pPr>
      <w:r w:rsidRPr="00B05D98">
        <w:rPr>
          <w:rFonts w:cstheme="minorHAnsi"/>
          <w:sz w:val="24"/>
          <w:szCs w:val="24"/>
        </w:rPr>
        <w:tab/>
        <w:t>We acknowledge the assistance of J</w:t>
      </w:r>
      <w:r>
        <w:rPr>
          <w:rFonts w:cstheme="minorHAnsi"/>
          <w:sz w:val="24"/>
          <w:szCs w:val="24"/>
        </w:rPr>
        <w:t>.</w:t>
      </w:r>
      <w:r w:rsidRPr="00B05D98">
        <w:rPr>
          <w:rFonts w:cstheme="minorHAnsi"/>
          <w:sz w:val="24"/>
          <w:szCs w:val="24"/>
        </w:rPr>
        <w:t xml:space="preserve"> Beckham, L</w:t>
      </w:r>
      <w:r>
        <w:rPr>
          <w:rFonts w:cstheme="minorHAnsi"/>
          <w:sz w:val="24"/>
          <w:szCs w:val="24"/>
        </w:rPr>
        <w:t>.</w:t>
      </w:r>
      <w:r w:rsidRPr="00B05D98">
        <w:rPr>
          <w:rFonts w:cstheme="minorHAnsi"/>
          <w:sz w:val="24"/>
          <w:szCs w:val="24"/>
        </w:rPr>
        <w:t xml:space="preserve"> Adams, and G</w:t>
      </w:r>
      <w:r>
        <w:rPr>
          <w:rFonts w:cstheme="minorHAnsi"/>
          <w:sz w:val="24"/>
          <w:szCs w:val="24"/>
        </w:rPr>
        <w:t>.</w:t>
      </w:r>
      <w:r w:rsidRPr="00B05D98">
        <w:rPr>
          <w:rFonts w:cstheme="minorHAnsi"/>
          <w:sz w:val="24"/>
          <w:szCs w:val="24"/>
        </w:rPr>
        <w:t xml:space="preserve">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Sturmer.  This is paper 1 in the Lone Cabbage Reef Restoration series.</w:t>
      </w:r>
    </w:p>
    <w:p w14:paraId="25E33404" w14:textId="77777777" w:rsidR="00063A60" w:rsidRDefault="00063A60" w:rsidP="00E66E8B">
      <w:pPr>
        <w:spacing w:line="480" w:lineRule="auto"/>
        <w:rPr>
          <w:rFonts w:cstheme="minorHAnsi"/>
          <w:sz w:val="24"/>
          <w:szCs w:val="24"/>
        </w:rPr>
      </w:pPr>
    </w:p>
    <w:p w14:paraId="184F3BA5" w14:textId="77777777" w:rsidR="00063A60" w:rsidRPr="00B05D98" w:rsidRDefault="00063A60" w:rsidP="00063A60">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&lt;A&gt;References</w:t>
      </w:r>
    </w:p>
    <w:p w14:paraId="32AFF9A4" w14:textId="77777777" w:rsidR="00063A60" w:rsidRPr="00B05D98" w:rsidRDefault="00063A60" w:rsidP="00063A60">
      <w:pPr>
        <w:spacing w:line="480" w:lineRule="auto"/>
        <w:rPr>
          <w:shd w:val="clear" w:color="auto" w:fill="FFFFFF"/>
        </w:rPr>
      </w:pPr>
      <w:proofErr w:type="spellStart"/>
      <w:r w:rsidRPr="00B05D98">
        <w:rPr>
          <w:shd w:val="clear" w:color="auto" w:fill="FFFFFF"/>
        </w:rPr>
        <w:lastRenderedPageBreak/>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2408D41C" w14:textId="77777777" w:rsidR="00063A60" w:rsidRPr="00B05D98" w:rsidRDefault="00063A60" w:rsidP="00063A60">
      <w:pPr>
        <w:spacing w:line="480" w:lineRule="auto"/>
        <w:rPr>
          <w:shd w:val="clear" w:color="auto" w:fill="FFFFFF"/>
        </w:rPr>
      </w:pPr>
      <w:r w:rsidRPr="00B05D98">
        <w:rPr>
          <w:shd w:val="clear" w:color="auto" w:fill="FFFFFF"/>
        </w:rPr>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01BDED40" w14:textId="77777777" w:rsidR="00063A60" w:rsidRPr="00B05D98" w:rsidRDefault="00063A60" w:rsidP="00063A60">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6E4350C4" w14:textId="77777777" w:rsidR="00063A60" w:rsidRPr="00B05D98" w:rsidRDefault="00063A60" w:rsidP="00063A60">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277E68F7" w14:textId="77777777" w:rsidR="00063A60" w:rsidRPr="00B05D98" w:rsidRDefault="00063A60" w:rsidP="00063A60">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378D9C94"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4EBCB33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3834B3A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58DBEF1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0871449E"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7C62186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5A4EC0F8"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A4DC1B0"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340C3D6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549B6D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Department of Agriculture and Consumer Services. 2019.  Shellfish harvesting area maps. Available online </w:t>
      </w:r>
      <w:r w:rsidRPr="00B05D98">
        <w:rPr>
          <w:rFonts w:cstheme="minorHAnsi"/>
          <w:sz w:val="24"/>
          <w:szCs w:val="24"/>
        </w:rPr>
        <w:t>https://tinyurl.com/y3tnqlpq. August 2019</w:t>
      </w:r>
    </w:p>
    <w:p w14:paraId="69D0612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Frederick, P., Vitale, N., Pine, B., Seavey, J. and Sturmer,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7A2D30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32B4061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7" w:history="1">
        <w:r>
          <w:rPr>
            <w:rStyle w:val="Hyperlink"/>
          </w:rPr>
          <w:t>https://public.myfwc.com/crossdoi/fundedprojects/SWG_Final_Geselbracht_05047.pdf</w:t>
        </w:r>
      </w:hyperlink>
      <w:r>
        <w:t xml:space="preserve"> (September 2019)</w:t>
      </w:r>
    </w:p>
    <w:p w14:paraId="3F59D5F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7471BD51" w14:textId="77777777" w:rsidR="00063A60" w:rsidRPr="00B05D98" w:rsidRDefault="00063A60" w:rsidP="00063A60">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A78B7CC" w14:textId="77777777" w:rsidR="00063A60" w:rsidRPr="00B05D98" w:rsidRDefault="00063A60" w:rsidP="00063A60">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42FF231"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0E6AF68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3881544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548A94C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r w:rsidRPr="00B05D98">
        <w:rPr>
          <w:rFonts w:cstheme="minorHAnsi"/>
          <w:sz w:val="24"/>
          <w:szCs w:val="24"/>
          <w:shd w:val="clear" w:color="auto" w:fill="FFFFFF"/>
        </w:rPr>
        <w:t>Osking,and</w:t>
      </w:r>
      <w:proofErr w:type="spell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6379D16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53646BEF"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4E8D9D25"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29D26EC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08F1B0ED"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3B1D30A4" w14:textId="77777777" w:rsidR="00063A60" w:rsidRPr="00B05D98" w:rsidRDefault="00063A60" w:rsidP="00063A60">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69DFD46C" w14:textId="77777777"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4AE5331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55E4C20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43F38E5C"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71A92BC5"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lastRenderedPageBreak/>
        <w:t xml:space="preserve">National Oceanographic and Atmospheric Administration (NOAA) Fisheries.  2019a.  Commercial Fisheries Landings.  Online database available </w:t>
      </w:r>
      <w:hyperlink r:id="rId8"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0201284B"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9"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0173855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0"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47CE0D28"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46DB7FC2"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Sturmer,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6DC1001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202DE25A"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1B5168BF"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1D2C16E5"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3F7708D0" w14:textId="77777777" w:rsidR="00063A60" w:rsidRPr="00B05D98" w:rsidRDefault="00063A60" w:rsidP="00063A60">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1"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5499E130"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2E60CF2C" w14:textId="77777777"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(10), pp.E543-E558.</w:t>
      </w:r>
    </w:p>
    <w:p w14:paraId="52F89191"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Sassaman,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24F54590"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Seavey, J.R., Pine III, W.E., Frederick, P., Sturmer,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707A6FA4"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Southwick Associates 2015.  Demographic, economic, and growth initiative analysis: Big Bend Region of Florida. Technical Report.  Available online https://tinyurl.com/y2h5xxuf</w:t>
      </w:r>
    </w:p>
    <w:p w14:paraId="2419C79D" w14:textId="77777777"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C0B8E35" w14:textId="77777777" w:rsidR="00063A60" w:rsidRPr="00B05D98" w:rsidRDefault="00063A60" w:rsidP="00063A60">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25B3543" w14:textId="77777777" w:rsidR="00063A60" w:rsidRPr="00B05D98" w:rsidRDefault="00063A60" w:rsidP="00063A60">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2"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017130B"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404286AE"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53359A73" w14:textId="77777777"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4A73146E" w14:textId="77777777" w:rsidR="00063A60" w:rsidRPr="00B05D98" w:rsidRDefault="00063A60" w:rsidP="00063A60">
      <w:pPr>
        <w:spacing w:line="480" w:lineRule="auto"/>
        <w:rPr>
          <w:rFonts w:cstheme="minorHAnsi"/>
          <w:sz w:val="24"/>
          <w:szCs w:val="24"/>
        </w:rPr>
      </w:pPr>
      <w:r w:rsidRPr="00B05D98">
        <w:rPr>
          <w:rFonts w:cstheme="minorHAnsi"/>
          <w:sz w:val="24"/>
          <w:szCs w:val="24"/>
        </w:rPr>
        <w:lastRenderedPageBreak/>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3BE393F5" w14:textId="2BD6111B" w:rsidR="009C6B7E" w:rsidRDefault="00063A60" w:rsidP="00063A60">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4E5AFBCB" w14:textId="15D8A47A" w:rsidR="009C6B7E" w:rsidRDefault="009C6B7E">
      <w:pPr>
        <w:rPr>
          <w:rFonts w:cstheme="minorHAnsi"/>
          <w:iCs/>
          <w:sz w:val="24"/>
          <w:szCs w:val="24"/>
        </w:rPr>
      </w:pPr>
      <w:r>
        <w:rPr>
          <w:rFonts w:cstheme="minorHAnsi"/>
          <w:iCs/>
          <w:sz w:val="24"/>
          <w:szCs w:val="24"/>
        </w:rPr>
        <w:br w:type="page"/>
      </w:r>
    </w:p>
    <w:p w14:paraId="02401DC5"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TABLE 1. Model selection table for GLM models of oyster count data from intertidal reefs in the Big Bend of Florida, 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9C6B7E" w:rsidRPr="00B05D98" w14:paraId="51965BA2" w14:textId="77777777" w:rsidTr="0059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70C2B9F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Model          </w:t>
            </w:r>
          </w:p>
        </w:tc>
        <w:tc>
          <w:tcPr>
            <w:tcW w:w="2363" w:type="dxa"/>
            <w:tcBorders>
              <w:top w:val="single" w:sz="4" w:space="0" w:color="auto"/>
              <w:bottom w:val="single" w:sz="4" w:space="0" w:color="auto"/>
            </w:tcBorders>
          </w:tcPr>
          <w:p w14:paraId="79647FA2"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Number of parameters    </w:t>
            </w:r>
          </w:p>
        </w:tc>
        <w:tc>
          <w:tcPr>
            <w:tcW w:w="951" w:type="dxa"/>
            <w:tcBorders>
              <w:top w:val="single" w:sz="4" w:space="0" w:color="auto"/>
              <w:bottom w:val="single" w:sz="4" w:space="0" w:color="auto"/>
            </w:tcBorders>
          </w:tcPr>
          <w:p w14:paraId="1F81716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43E82029"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Delta AIC </w:t>
            </w:r>
          </w:p>
        </w:tc>
        <w:tc>
          <w:tcPr>
            <w:tcW w:w="1336" w:type="dxa"/>
            <w:tcBorders>
              <w:top w:val="single" w:sz="4" w:space="0" w:color="auto"/>
              <w:bottom w:val="single" w:sz="4" w:space="0" w:color="auto"/>
            </w:tcBorders>
          </w:tcPr>
          <w:p w14:paraId="3B269106" w14:textId="77777777" w:rsidR="009C6B7E" w:rsidRPr="00B05D98" w:rsidRDefault="009C6B7E" w:rsidP="00596101">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AIC Weight</w:t>
            </w:r>
          </w:p>
        </w:tc>
      </w:tr>
      <w:tr w:rsidR="009C6B7E" w:rsidRPr="00B05D98" w14:paraId="70E299E6"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1046487F"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 locality </w:t>
            </w:r>
          </w:p>
        </w:tc>
        <w:tc>
          <w:tcPr>
            <w:tcW w:w="2363" w:type="dxa"/>
            <w:tcBorders>
              <w:top w:val="single" w:sz="4" w:space="0" w:color="auto"/>
            </w:tcBorders>
          </w:tcPr>
          <w:p w14:paraId="7357E02A"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10 </w:t>
            </w:r>
          </w:p>
        </w:tc>
        <w:tc>
          <w:tcPr>
            <w:tcW w:w="951" w:type="dxa"/>
            <w:tcBorders>
              <w:top w:val="single" w:sz="4" w:space="0" w:color="auto"/>
            </w:tcBorders>
          </w:tcPr>
          <w:p w14:paraId="0D3F95A9"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3154.92</w:t>
            </w:r>
          </w:p>
        </w:tc>
        <w:tc>
          <w:tcPr>
            <w:tcW w:w="1336" w:type="dxa"/>
            <w:tcBorders>
              <w:top w:val="single" w:sz="4" w:space="0" w:color="auto"/>
            </w:tcBorders>
          </w:tcPr>
          <w:p w14:paraId="5B5D252C"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c>
          <w:tcPr>
            <w:tcW w:w="1336" w:type="dxa"/>
            <w:tcBorders>
              <w:top w:val="single" w:sz="4" w:space="0" w:color="auto"/>
            </w:tcBorders>
          </w:tcPr>
          <w:p w14:paraId="1F67EC5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0.50</w:t>
            </w:r>
          </w:p>
        </w:tc>
      </w:tr>
      <w:tr w:rsidR="009C6B7E" w:rsidRPr="00B05D98" w14:paraId="6DBBAEF2"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4036F3A8"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72E4B7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11 </w:t>
            </w:r>
          </w:p>
        </w:tc>
        <w:tc>
          <w:tcPr>
            <w:tcW w:w="951" w:type="dxa"/>
          </w:tcPr>
          <w:p w14:paraId="661239D2"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3156.40 </w:t>
            </w:r>
          </w:p>
        </w:tc>
        <w:tc>
          <w:tcPr>
            <w:tcW w:w="1336" w:type="dxa"/>
          </w:tcPr>
          <w:p w14:paraId="6441177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1.47  </w:t>
            </w:r>
          </w:p>
        </w:tc>
        <w:tc>
          <w:tcPr>
            <w:tcW w:w="1336" w:type="dxa"/>
          </w:tcPr>
          <w:p w14:paraId="302DF278"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0.24</w:t>
            </w:r>
          </w:p>
        </w:tc>
      </w:tr>
      <w:tr w:rsidR="009C6B7E" w:rsidRPr="00B05D98" w14:paraId="1ECA76D8"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4337372"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4E0CE3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 </w:t>
            </w:r>
          </w:p>
        </w:tc>
        <w:tc>
          <w:tcPr>
            <w:tcW w:w="951" w:type="dxa"/>
          </w:tcPr>
          <w:p w14:paraId="4F5483E6"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3156.61      </w:t>
            </w:r>
          </w:p>
        </w:tc>
        <w:tc>
          <w:tcPr>
            <w:tcW w:w="1336" w:type="dxa"/>
          </w:tcPr>
          <w:p w14:paraId="7854FFEB"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1.68  </w:t>
            </w:r>
          </w:p>
        </w:tc>
        <w:tc>
          <w:tcPr>
            <w:tcW w:w="1336" w:type="dxa"/>
          </w:tcPr>
          <w:p w14:paraId="6FEAD3C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0.22</w:t>
            </w:r>
          </w:p>
        </w:tc>
      </w:tr>
      <w:tr w:rsidR="009C6B7E" w:rsidRPr="00B05D98" w14:paraId="6FFB435E"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83E0D51"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5F91B5E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 </w:t>
            </w:r>
          </w:p>
        </w:tc>
        <w:tc>
          <w:tcPr>
            <w:tcW w:w="951" w:type="dxa"/>
          </w:tcPr>
          <w:p w14:paraId="73FBC105"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3160.46</w:t>
            </w:r>
          </w:p>
        </w:tc>
        <w:tc>
          <w:tcPr>
            <w:tcW w:w="1336" w:type="dxa"/>
          </w:tcPr>
          <w:p w14:paraId="1C28CAD0"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5.54  </w:t>
            </w:r>
          </w:p>
        </w:tc>
        <w:tc>
          <w:tcPr>
            <w:tcW w:w="1336" w:type="dxa"/>
          </w:tcPr>
          <w:p w14:paraId="63F959E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0.03</w:t>
            </w:r>
          </w:p>
        </w:tc>
      </w:tr>
      <w:tr w:rsidR="009C6B7E" w:rsidRPr="00B05D98" w14:paraId="7669B310"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554536E"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5F115430"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5 </w:t>
            </w:r>
          </w:p>
        </w:tc>
        <w:tc>
          <w:tcPr>
            <w:tcW w:w="951" w:type="dxa"/>
          </w:tcPr>
          <w:p w14:paraId="36D79C3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3163.71</w:t>
            </w:r>
          </w:p>
        </w:tc>
        <w:tc>
          <w:tcPr>
            <w:tcW w:w="1336" w:type="dxa"/>
          </w:tcPr>
          <w:p w14:paraId="0891B218"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8.79  </w:t>
            </w:r>
          </w:p>
        </w:tc>
        <w:tc>
          <w:tcPr>
            <w:tcW w:w="1336" w:type="dxa"/>
          </w:tcPr>
          <w:p w14:paraId="586A05B4"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1A47A09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5007638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site             </w:t>
            </w:r>
          </w:p>
        </w:tc>
        <w:tc>
          <w:tcPr>
            <w:tcW w:w="2363" w:type="dxa"/>
          </w:tcPr>
          <w:p w14:paraId="4680F48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7 </w:t>
            </w:r>
          </w:p>
        </w:tc>
        <w:tc>
          <w:tcPr>
            <w:tcW w:w="951" w:type="dxa"/>
          </w:tcPr>
          <w:p w14:paraId="5C3290E6"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3163.72</w:t>
            </w:r>
          </w:p>
        </w:tc>
        <w:tc>
          <w:tcPr>
            <w:tcW w:w="1336" w:type="dxa"/>
          </w:tcPr>
          <w:p w14:paraId="1AEDB2EE"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8.80  </w:t>
            </w:r>
          </w:p>
        </w:tc>
        <w:tc>
          <w:tcPr>
            <w:tcW w:w="1336" w:type="dxa"/>
          </w:tcPr>
          <w:p w14:paraId="2BF6131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9C6B7E" w:rsidRPr="00B05D98" w14:paraId="79B189A2"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8E89A05"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 site </w:t>
            </w:r>
          </w:p>
        </w:tc>
        <w:tc>
          <w:tcPr>
            <w:tcW w:w="2363" w:type="dxa"/>
          </w:tcPr>
          <w:p w14:paraId="1E69918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25 </w:t>
            </w:r>
          </w:p>
        </w:tc>
        <w:tc>
          <w:tcPr>
            <w:tcW w:w="951" w:type="dxa"/>
          </w:tcPr>
          <w:p w14:paraId="52FFB39D"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3172.31</w:t>
            </w:r>
          </w:p>
        </w:tc>
        <w:tc>
          <w:tcPr>
            <w:tcW w:w="1336" w:type="dxa"/>
          </w:tcPr>
          <w:p w14:paraId="369A7F4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17.38  </w:t>
            </w:r>
          </w:p>
        </w:tc>
        <w:tc>
          <w:tcPr>
            <w:tcW w:w="1336" w:type="dxa"/>
          </w:tcPr>
          <w:p w14:paraId="6010A5B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7AE32938" w14:textId="77777777" w:rsidTr="00596101">
        <w:tc>
          <w:tcPr>
            <w:cnfStyle w:val="001000000000" w:firstRow="0" w:lastRow="0" w:firstColumn="1" w:lastColumn="0" w:oddVBand="0" w:evenVBand="0" w:oddHBand="0" w:evenHBand="0" w:firstRowFirstColumn="0" w:firstRowLastColumn="0" w:lastRowFirstColumn="0" w:lastRowLastColumn="0"/>
            <w:tcW w:w="2227" w:type="dxa"/>
          </w:tcPr>
          <w:p w14:paraId="2AFA023D"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5434B7B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6 </w:t>
            </w:r>
          </w:p>
        </w:tc>
        <w:tc>
          <w:tcPr>
            <w:tcW w:w="951" w:type="dxa"/>
          </w:tcPr>
          <w:p w14:paraId="05782A31"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3310.80    </w:t>
            </w:r>
          </w:p>
        </w:tc>
        <w:tc>
          <w:tcPr>
            <w:tcW w:w="1336" w:type="dxa"/>
          </w:tcPr>
          <w:p w14:paraId="6DF75D4F"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155.88  </w:t>
            </w:r>
          </w:p>
        </w:tc>
        <w:tc>
          <w:tcPr>
            <w:tcW w:w="1336" w:type="dxa"/>
          </w:tcPr>
          <w:p w14:paraId="45C392CA"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24AB5DC1" w14:textId="77777777" w:rsidTr="0059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77B14160"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 locality         </w:t>
            </w:r>
          </w:p>
        </w:tc>
        <w:tc>
          <w:tcPr>
            <w:tcW w:w="2363" w:type="dxa"/>
          </w:tcPr>
          <w:p w14:paraId="6625FFC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9 </w:t>
            </w:r>
          </w:p>
        </w:tc>
        <w:tc>
          <w:tcPr>
            <w:tcW w:w="951" w:type="dxa"/>
          </w:tcPr>
          <w:p w14:paraId="5AD25187"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3316.52    </w:t>
            </w:r>
          </w:p>
        </w:tc>
        <w:tc>
          <w:tcPr>
            <w:tcW w:w="1336" w:type="dxa"/>
          </w:tcPr>
          <w:p w14:paraId="518E98E2"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161.60  </w:t>
            </w:r>
          </w:p>
        </w:tc>
        <w:tc>
          <w:tcPr>
            <w:tcW w:w="1336" w:type="dxa"/>
          </w:tcPr>
          <w:p w14:paraId="668C0511" w14:textId="77777777" w:rsidR="009C6B7E" w:rsidRPr="00B05D98" w:rsidRDefault="009C6B7E" w:rsidP="00596101">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9C6B7E" w:rsidRPr="00B05D98" w14:paraId="333ACE7F" w14:textId="77777777" w:rsidTr="00596101">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5D388343" w14:textId="77777777" w:rsidR="009C6B7E" w:rsidRPr="00B05D98" w:rsidRDefault="009C6B7E" w:rsidP="00596101">
            <w:pPr>
              <w:spacing w:line="480" w:lineRule="auto"/>
              <w:rPr>
                <w:rFonts w:cstheme="minorHAnsi"/>
                <w:b w:val="0"/>
                <w:bCs w:val="0"/>
                <w:iCs/>
                <w:sz w:val="24"/>
                <w:szCs w:val="24"/>
              </w:rPr>
            </w:pPr>
            <w:r w:rsidRPr="00B05D98">
              <w:rPr>
                <w:rFonts w:cstheme="minorHAnsi"/>
                <w:b w:val="0"/>
                <w:bCs w:val="0"/>
                <w:iCs/>
                <w:sz w:val="24"/>
                <w:szCs w:val="24"/>
              </w:rPr>
              <w:t xml:space="preserve">Period                    </w:t>
            </w:r>
          </w:p>
        </w:tc>
        <w:tc>
          <w:tcPr>
            <w:tcW w:w="2363" w:type="dxa"/>
            <w:tcBorders>
              <w:bottom w:val="single" w:sz="4" w:space="0" w:color="auto"/>
            </w:tcBorders>
          </w:tcPr>
          <w:p w14:paraId="5C108C7C"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 </w:t>
            </w:r>
          </w:p>
        </w:tc>
        <w:tc>
          <w:tcPr>
            <w:tcW w:w="951" w:type="dxa"/>
            <w:tcBorders>
              <w:bottom w:val="single" w:sz="4" w:space="0" w:color="auto"/>
            </w:tcBorders>
          </w:tcPr>
          <w:p w14:paraId="01EA6783"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3318.29    </w:t>
            </w:r>
          </w:p>
        </w:tc>
        <w:tc>
          <w:tcPr>
            <w:tcW w:w="1336" w:type="dxa"/>
            <w:tcBorders>
              <w:bottom w:val="single" w:sz="4" w:space="0" w:color="auto"/>
            </w:tcBorders>
          </w:tcPr>
          <w:p w14:paraId="1891C6BD"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163.37  </w:t>
            </w:r>
          </w:p>
        </w:tc>
        <w:tc>
          <w:tcPr>
            <w:tcW w:w="1336" w:type="dxa"/>
            <w:tcBorders>
              <w:bottom w:val="single" w:sz="4" w:space="0" w:color="auto"/>
            </w:tcBorders>
          </w:tcPr>
          <w:p w14:paraId="2B81F257" w14:textId="77777777" w:rsidR="009C6B7E" w:rsidRPr="00B05D98" w:rsidRDefault="009C6B7E" w:rsidP="00596101">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bl>
    <w:p w14:paraId="72109E46" w14:textId="77777777" w:rsidR="009C6B7E" w:rsidRPr="00B05D98" w:rsidRDefault="009C6B7E" w:rsidP="009C6B7E">
      <w:pPr>
        <w:spacing w:line="480" w:lineRule="auto"/>
        <w:rPr>
          <w:rFonts w:cstheme="minorHAnsi"/>
          <w:iCs/>
          <w:sz w:val="24"/>
          <w:szCs w:val="24"/>
        </w:rPr>
      </w:pPr>
    </w:p>
    <w:p w14:paraId="0294CFDB"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21F6B1BE"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TABLE 2. Model results for the best fitting GLM model without covariates (Table 1) of oyster counts on intertidal reefs in the Big Bend of Florida, where oyster counts = period * site + locality + offset(log(transect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9C6B7E" w:rsidRPr="00B05D98" w14:paraId="3978F453" w14:textId="77777777" w:rsidTr="00596101">
        <w:tc>
          <w:tcPr>
            <w:tcW w:w="2610" w:type="dxa"/>
            <w:tcBorders>
              <w:top w:val="single" w:sz="4" w:space="0" w:color="auto"/>
              <w:bottom w:val="single" w:sz="4" w:space="0" w:color="auto"/>
            </w:tcBorders>
          </w:tcPr>
          <w:p w14:paraId="100D8DC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w:t>
            </w:r>
          </w:p>
        </w:tc>
        <w:tc>
          <w:tcPr>
            <w:tcW w:w="1558" w:type="dxa"/>
            <w:tcBorders>
              <w:top w:val="single" w:sz="4" w:space="0" w:color="auto"/>
              <w:bottom w:val="single" w:sz="4" w:space="0" w:color="auto"/>
            </w:tcBorders>
          </w:tcPr>
          <w:p w14:paraId="730609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Estimate</w:t>
            </w:r>
          </w:p>
        </w:tc>
        <w:tc>
          <w:tcPr>
            <w:tcW w:w="1558" w:type="dxa"/>
            <w:tcBorders>
              <w:top w:val="single" w:sz="4" w:space="0" w:color="auto"/>
              <w:bottom w:val="single" w:sz="4" w:space="0" w:color="auto"/>
            </w:tcBorders>
          </w:tcPr>
          <w:p w14:paraId="499903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Std. Error</w:t>
            </w:r>
          </w:p>
        </w:tc>
        <w:tc>
          <w:tcPr>
            <w:tcW w:w="1558" w:type="dxa"/>
            <w:tcBorders>
              <w:top w:val="single" w:sz="4" w:space="0" w:color="auto"/>
              <w:bottom w:val="single" w:sz="4" w:space="0" w:color="auto"/>
            </w:tcBorders>
          </w:tcPr>
          <w:p w14:paraId="0E167E9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z value </w:t>
            </w:r>
          </w:p>
        </w:tc>
        <w:tc>
          <w:tcPr>
            <w:tcW w:w="1559" w:type="dxa"/>
            <w:tcBorders>
              <w:top w:val="single" w:sz="4" w:space="0" w:color="auto"/>
              <w:bottom w:val="single" w:sz="4" w:space="0" w:color="auto"/>
            </w:tcBorders>
          </w:tcPr>
          <w:p w14:paraId="10020B52" w14:textId="77777777" w:rsidR="009C6B7E" w:rsidRPr="00B05D98" w:rsidRDefault="009C6B7E" w:rsidP="00596101">
            <w:pPr>
              <w:spacing w:line="480" w:lineRule="auto"/>
              <w:rPr>
                <w:rFonts w:cstheme="minorHAnsi"/>
                <w:iCs/>
                <w:sz w:val="24"/>
                <w:szCs w:val="24"/>
              </w:rPr>
            </w:pPr>
            <w:proofErr w:type="spellStart"/>
            <w:r w:rsidRPr="00B05D98">
              <w:rPr>
                <w:rFonts w:cstheme="minorHAnsi"/>
                <w:iCs/>
                <w:sz w:val="24"/>
                <w:szCs w:val="24"/>
              </w:rPr>
              <w:t>Pr</w:t>
            </w:r>
            <w:proofErr w:type="spellEnd"/>
            <w:r w:rsidRPr="00B05D98">
              <w:rPr>
                <w:rFonts w:cstheme="minorHAnsi"/>
                <w:iCs/>
                <w:sz w:val="24"/>
                <w:szCs w:val="24"/>
              </w:rPr>
              <w:t>(&gt;|z|)</w:t>
            </w:r>
          </w:p>
        </w:tc>
      </w:tr>
      <w:tr w:rsidR="009C6B7E" w:rsidRPr="00B05D98" w14:paraId="61A3AAB7" w14:textId="77777777" w:rsidTr="00596101">
        <w:tc>
          <w:tcPr>
            <w:tcW w:w="2610" w:type="dxa"/>
            <w:tcBorders>
              <w:top w:val="single" w:sz="4" w:space="0" w:color="auto"/>
            </w:tcBorders>
          </w:tcPr>
          <w:p w14:paraId="7041DC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Intercept   </w:t>
            </w:r>
          </w:p>
        </w:tc>
        <w:tc>
          <w:tcPr>
            <w:tcW w:w="1558" w:type="dxa"/>
            <w:tcBorders>
              <w:top w:val="single" w:sz="4" w:space="0" w:color="auto"/>
            </w:tcBorders>
          </w:tcPr>
          <w:p w14:paraId="29A4F9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4.60458    </w:t>
            </w:r>
          </w:p>
        </w:tc>
        <w:tc>
          <w:tcPr>
            <w:tcW w:w="1558" w:type="dxa"/>
            <w:tcBorders>
              <w:top w:val="single" w:sz="4" w:space="0" w:color="auto"/>
            </w:tcBorders>
          </w:tcPr>
          <w:p w14:paraId="3912138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0.17666  </w:t>
            </w:r>
          </w:p>
        </w:tc>
        <w:tc>
          <w:tcPr>
            <w:tcW w:w="1558" w:type="dxa"/>
            <w:tcBorders>
              <w:top w:val="single" w:sz="4" w:space="0" w:color="auto"/>
            </w:tcBorders>
          </w:tcPr>
          <w:p w14:paraId="058350F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26.065  </w:t>
            </w:r>
          </w:p>
        </w:tc>
        <w:tc>
          <w:tcPr>
            <w:tcW w:w="1559" w:type="dxa"/>
            <w:tcBorders>
              <w:top w:val="single" w:sz="4" w:space="0" w:color="auto"/>
            </w:tcBorders>
          </w:tcPr>
          <w:p w14:paraId="19C625C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1E6954B6" w14:textId="77777777" w:rsidTr="00596101">
        <w:tc>
          <w:tcPr>
            <w:tcW w:w="2610" w:type="dxa"/>
          </w:tcPr>
          <w:p w14:paraId="5ED91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Period      </w:t>
            </w:r>
          </w:p>
        </w:tc>
        <w:tc>
          <w:tcPr>
            <w:tcW w:w="1558" w:type="dxa"/>
          </w:tcPr>
          <w:p w14:paraId="498DE78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-0.04669    </w:t>
            </w:r>
          </w:p>
        </w:tc>
        <w:tc>
          <w:tcPr>
            <w:tcW w:w="1558" w:type="dxa"/>
          </w:tcPr>
          <w:p w14:paraId="63F7F7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0.01374 </w:t>
            </w:r>
          </w:p>
        </w:tc>
        <w:tc>
          <w:tcPr>
            <w:tcW w:w="1558" w:type="dxa"/>
          </w:tcPr>
          <w:p w14:paraId="3AE421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-3.399 </w:t>
            </w:r>
          </w:p>
        </w:tc>
        <w:tc>
          <w:tcPr>
            <w:tcW w:w="1559" w:type="dxa"/>
          </w:tcPr>
          <w:p w14:paraId="5CD2CF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0.000676</w:t>
            </w:r>
          </w:p>
        </w:tc>
      </w:tr>
      <w:tr w:rsidR="009C6B7E" w:rsidRPr="00B05D98" w14:paraId="0FE899CF" w14:textId="77777777" w:rsidTr="00596101">
        <w:tc>
          <w:tcPr>
            <w:tcW w:w="2610" w:type="dxa"/>
          </w:tcPr>
          <w:p w14:paraId="49E3999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Nearshore site   </w:t>
            </w:r>
          </w:p>
        </w:tc>
        <w:tc>
          <w:tcPr>
            <w:tcW w:w="1558" w:type="dxa"/>
          </w:tcPr>
          <w:p w14:paraId="3B8911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-1.61120    </w:t>
            </w:r>
          </w:p>
        </w:tc>
        <w:tc>
          <w:tcPr>
            <w:tcW w:w="1558" w:type="dxa"/>
          </w:tcPr>
          <w:p w14:paraId="147214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0.20049  </w:t>
            </w:r>
          </w:p>
        </w:tc>
        <w:tc>
          <w:tcPr>
            <w:tcW w:w="1558" w:type="dxa"/>
          </w:tcPr>
          <w:p w14:paraId="77829B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-8.036 </w:t>
            </w:r>
          </w:p>
        </w:tc>
        <w:tc>
          <w:tcPr>
            <w:tcW w:w="1559" w:type="dxa"/>
          </w:tcPr>
          <w:p w14:paraId="6890A3C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9.25e-16</w:t>
            </w:r>
          </w:p>
        </w:tc>
      </w:tr>
      <w:tr w:rsidR="009C6B7E" w:rsidRPr="00B05D98" w14:paraId="624BCF21" w14:textId="77777777" w:rsidTr="00596101">
        <w:tc>
          <w:tcPr>
            <w:tcW w:w="2610" w:type="dxa"/>
          </w:tcPr>
          <w:p w14:paraId="696165B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Offshore site</w:t>
            </w:r>
          </w:p>
        </w:tc>
        <w:tc>
          <w:tcPr>
            <w:tcW w:w="1558" w:type="dxa"/>
          </w:tcPr>
          <w:p w14:paraId="58886E0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-2.40687    </w:t>
            </w:r>
          </w:p>
        </w:tc>
        <w:tc>
          <w:tcPr>
            <w:tcW w:w="1558" w:type="dxa"/>
          </w:tcPr>
          <w:p w14:paraId="04F1099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0.21532 </w:t>
            </w:r>
          </w:p>
        </w:tc>
        <w:tc>
          <w:tcPr>
            <w:tcW w:w="1558" w:type="dxa"/>
          </w:tcPr>
          <w:p w14:paraId="2E0A791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-11.178  </w:t>
            </w:r>
          </w:p>
        </w:tc>
        <w:tc>
          <w:tcPr>
            <w:tcW w:w="1559" w:type="dxa"/>
          </w:tcPr>
          <w:p w14:paraId="62D3616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&lt; 2e-16</w:t>
            </w:r>
          </w:p>
        </w:tc>
      </w:tr>
      <w:tr w:rsidR="009C6B7E" w:rsidRPr="00B05D98" w14:paraId="40914B59" w14:textId="77777777" w:rsidTr="00596101">
        <w:tc>
          <w:tcPr>
            <w:tcW w:w="2610" w:type="dxa"/>
          </w:tcPr>
          <w:p w14:paraId="11561F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Corrigan’s Reef</w:t>
            </w:r>
          </w:p>
        </w:tc>
        <w:tc>
          <w:tcPr>
            <w:tcW w:w="1558" w:type="dxa"/>
          </w:tcPr>
          <w:p w14:paraId="300BC3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0.43079    </w:t>
            </w:r>
          </w:p>
        </w:tc>
        <w:tc>
          <w:tcPr>
            <w:tcW w:w="1558" w:type="dxa"/>
          </w:tcPr>
          <w:p w14:paraId="4E67BB5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0.17852   </w:t>
            </w:r>
          </w:p>
        </w:tc>
        <w:tc>
          <w:tcPr>
            <w:tcW w:w="1558" w:type="dxa"/>
          </w:tcPr>
          <w:p w14:paraId="7C8A5EC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2.413 </w:t>
            </w:r>
          </w:p>
        </w:tc>
        <w:tc>
          <w:tcPr>
            <w:tcW w:w="1559" w:type="dxa"/>
          </w:tcPr>
          <w:p w14:paraId="6361F8C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0.015817</w:t>
            </w:r>
          </w:p>
        </w:tc>
      </w:tr>
      <w:tr w:rsidR="009C6B7E" w:rsidRPr="00B05D98" w14:paraId="606DB673" w14:textId="77777777" w:rsidTr="00596101">
        <w:tc>
          <w:tcPr>
            <w:tcW w:w="2610" w:type="dxa"/>
          </w:tcPr>
          <w:p w14:paraId="21046E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Horseshoe Beach  </w:t>
            </w:r>
          </w:p>
        </w:tc>
        <w:tc>
          <w:tcPr>
            <w:tcW w:w="1558" w:type="dxa"/>
          </w:tcPr>
          <w:p w14:paraId="420FDDD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-0.02953    </w:t>
            </w:r>
          </w:p>
        </w:tc>
        <w:tc>
          <w:tcPr>
            <w:tcW w:w="1558" w:type="dxa"/>
          </w:tcPr>
          <w:p w14:paraId="75BD99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0.18247  </w:t>
            </w:r>
          </w:p>
        </w:tc>
        <w:tc>
          <w:tcPr>
            <w:tcW w:w="1558" w:type="dxa"/>
          </w:tcPr>
          <w:p w14:paraId="05B2F5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-0.162 </w:t>
            </w:r>
          </w:p>
        </w:tc>
        <w:tc>
          <w:tcPr>
            <w:tcW w:w="1559" w:type="dxa"/>
          </w:tcPr>
          <w:p w14:paraId="3D86336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0.871425    </w:t>
            </w:r>
          </w:p>
        </w:tc>
      </w:tr>
      <w:tr w:rsidR="009C6B7E" w:rsidRPr="00B05D98" w14:paraId="1C9063AC" w14:textId="77777777" w:rsidTr="00596101">
        <w:tc>
          <w:tcPr>
            <w:tcW w:w="2610" w:type="dxa"/>
          </w:tcPr>
          <w:p w14:paraId="6BFD4C0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Lone Cabbage</w:t>
            </w:r>
          </w:p>
        </w:tc>
        <w:tc>
          <w:tcPr>
            <w:tcW w:w="1558" w:type="dxa"/>
          </w:tcPr>
          <w:p w14:paraId="6F5B1BE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-0.10235    </w:t>
            </w:r>
          </w:p>
        </w:tc>
        <w:tc>
          <w:tcPr>
            <w:tcW w:w="1558" w:type="dxa"/>
          </w:tcPr>
          <w:p w14:paraId="154A92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0.16803  </w:t>
            </w:r>
          </w:p>
        </w:tc>
        <w:tc>
          <w:tcPr>
            <w:tcW w:w="1558" w:type="dxa"/>
          </w:tcPr>
          <w:p w14:paraId="68DACF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-0.609 </w:t>
            </w:r>
          </w:p>
        </w:tc>
        <w:tc>
          <w:tcPr>
            <w:tcW w:w="1559" w:type="dxa"/>
          </w:tcPr>
          <w:p w14:paraId="2D6526D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0.542459    </w:t>
            </w:r>
          </w:p>
        </w:tc>
      </w:tr>
      <w:tr w:rsidR="009C6B7E" w:rsidRPr="00B05D98" w14:paraId="450E166A" w14:textId="77777777" w:rsidTr="00596101">
        <w:tc>
          <w:tcPr>
            <w:tcW w:w="2610" w:type="dxa"/>
          </w:tcPr>
          <w:p w14:paraId="6A4C753B"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Nearshore </w:t>
            </w:r>
          </w:p>
        </w:tc>
        <w:tc>
          <w:tcPr>
            <w:tcW w:w="1558" w:type="dxa"/>
          </w:tcPr>
          <w:p w14:paraId="123A37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0.02251    </w:t>
            </w:r>
          </w:p>
        </w:tc>
        <w:tc>
          <w:tcPr>
            <w:tcW w:w="1558" w:type="dxa"/>
          </w:tcPr>
          <w:p w14:paraId="5E766FC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0.02283   </w:t>
            </w:r>
          </w:p>
        </w:tc>
        <w:tc>
          <w:tcPr>
            <w:tcW w:w="1558" w:type="dxa"/>
          </w:tcPr>
          <w:p w14:paraId="00AB7BF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0.986 </w:t>
            </w:r>
          </w:p>
        </w:tc>
        <w:tc>
          <w:tcPr>
            <w:tcW w:w="1559" w:type="dxa"/>
          </w:tcPr>
          <w:p w14:paraId="4DBF759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0.324294    </w:t>
            </w:r>
          </w:p>
        </w:tc>
      </w:tr>
      <w:tr w:rsidR="009C6B7E" w:rsidRPr="00B05D98" w14:paraId="435960AD" w14:textId="77777777" w:rsidTr="00596101">
        <w:tc>
          <w:tcPr>
            <w:tcW w:w="2610" w:type="dxa"/>
            <w:tcBorders>
              <w:bottom w:val="single" w:sz="4" w:space="0" w:color="auto"/>
            </w:tcBorders>
          </w:tcPr>
          <w:p w14:paraId="487EC489" w14:textId="77777777" w:rsidR="009C6B7E" w:rsidRPr="00B05D98" w:rsidRDefault="009C6B7E" w:rsidP="00596101">
            <w:pPr>
              <w:spacing w:line="480" w:lineRule="auto"/>
              <w:rPr>
                <w:rFonts w:cstheme="minorHAnsi"/>
                <w:iCs/>
                <w:sz w:val="24"/>
                <w:szCs w:val="24"/>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246A86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0.05412    </w:t>
            </w:r>
          </w:p>
        </w:tc>
        <w:tc>
          <w:tcPr>
            <w:tcW w:w="1558" w:type="dxa"/>
            <w:tcBorders>
              <w:bottom w:val="single" w:sz="4" w:space="0" w:color="auto"/>
            </w:tcBorders>
          </w:tcPr>
          <w:p w14:paraId="2BB7D2E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0.02262   </w:t>
            </w:r>
          </w:p>
        </w:tc>
        <w:tc>
          <w:tcPr>
            <w:tcW w:w="1558" w:type="dxa"/>
            <w:tcBorders>
              <w:bottom w:val="single" w:sz="4" w:space="0" w:color="auto"/>
            </w:tcBorders>
          </w:tcPr>
          <w:p w14:paraId="462202E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2.393 </w:t>
            </w:r>
          </w:p>
        </w:tc>
        <w:tc>
          <w:tcPr>
            <w:tcW w:w="1559" w:type="dxa"/>
            <w:tcBorders>
              <w:bottom w:val="single" w:sz="4" w:space="0" w:color="auto"/>
            </w:tcBorders>
          </w:tcPr>
          <w:p w14:paraId="21D6AA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0.016713</w:t>
            </w:r>
          </w:p>
        </w:tc>
      </w:tr>
    </w:tbl>
    <w:p w14:paraId="56DE9FF1"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br w:type="page"/>
      </w:r>
    </w:p>
    <w:p w14:paraId="35AACB40" w14:textId="77777777" w:rsidR="009C6B7E" w:rsidRPr="00B05D98" w:rsidRDefault="009C6B7E" w:rsidP="009C6B7E">
      <w:pPr>
        <w:spacing w:after="0" w:line="480" w:lineRule="auto"/>
        <w:rPr>
          <w:rFonts w:cstheme="minorHAnsi"/>
          <w:iCs/>
          <w:sz w:val="24"/>
          <w:szCs w:val="24"/>
        </w:rPr>
      </w:pPr>
      <w:commentRangeStart w:id="59"/>
      <w:commentRangeStart w:id="60"/>
      <w:r w:rsidRPr="00B05D98">
        <w:rPr>
          <w:rFonts w:cstheme="minorHAnsi"/>
          <w:iCs/>
          <w:sz w:val="24"/>
          <w:szCs w:val="24"/>
        </w:rPr>
        <w:lastRenderedPageBreak/>
        <w:t>TABLE</w:t>
      </w:r>
      <w:commentRangeEnd w:id="59"/>
      <w:r w:rsidR="003D25EF">
        <w:rPr>
          <w:rStyle w:val="CommentReference"/>
        </w:rPr>
        <w:commentReference w:id="59"/>
      </w:r>
      <w:commentRangeEnd w:id="60"/>
      <w:r w:rsidR="00F866C7">
        <w:rPr>
          <w:rStyle w:val="CommentReference"/>
        </w:rPr>
        <w:commentReference w:id="60"/>
      </w:r>
      <w:r w:rsidRPr="00B05D98">
        <w:rPr>
          <w:rFonts w:cstheme="minorHAnsi"/>
          <w:iCs/>
          <w:sz w:val="24"/>
          <w:szCs w:val="24"/>
        </w:rPr>
        <w:t xml:space="preserve"> 3.  Model selection table assessing improvements in the fit of best fit model from Table 1 (oyster counts = period * site + locality + offset(log(transect length))) with the 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9C6B7E" w:rsidRPr="00B05D98" w14:paraId="490348EE" w14:textId="77777777" w:rsidTr="00596101">
        <w:tc>
          <w:tcPr>
            <w:tcW w:w="5040" w:type="dxa"/>
            <w:tcBorders>
              <w:top w:val="single" w:sz="4" w:space="0" w:color="auto"/>
              <w:bottom w:val="single" w:sz="4" w:space="0" w:color="auto"/>
            </w:tcBorders>
          </w:tcPr>
          <w:p w14:paraId="744422E6" w14:textId="77777777" w:rsidR="009C6B7E" w:rsidRPr="00B05D98" w:rsidRDefault="009C6B7E" w:rsidP="00596101">
            <w:pPr>
              <w:rPr>
                <w:rFonts w:cstheme="minorHAnsi"/>
                <w:iCs/>
                <w:sz w:val="24"/>
                <w:szCs w:val="24"/>
              </w:rPr>
            </w:pPr>
            <w:r w:rsidRPr="00B05D98">
              <w:rPr>
                <w:rFonts w:cstheme="minorHAnsi"/>
                <w:iCs/>
                <w:sz w:val="24"/>
                <w:szCs w:val="24"/>
              </w:rPr>
              <w:t>Covariate description</w:t>
            </w:r>
          </w:p>
        </w:tc>
        <w:tc>
          <w:tcPr>
            <w:tcW w:w="1440" w:type="dxa"/>
            <w:tcBorders>
              <w:top w:val="single" w:sz="4" w:space="0" w:color="auto"/>
              <w:bottom w:val="single" w:sz="4" w:space="0" w:color="auto"/>
            </w:tcBorders>
          </w:tcPr>
          <w:p w14:paraId="74FBCAC9" w14:textId="77777777" w:rsidR="009C6B7E" w:rsidRPr="00B05D98" w:rsidRDefault="009C6B7E" w:rsidP="00596101">
            <w:pPr>
              <w:rPr>
                <w:rFonts w:cstheme="minorHAnsi"/>
                <w:iCs/>
                <w:sz w:val="24"/>
                <w:szCs w:val="24"/>
              </w:rPr>
            </w:pPr>
            <w:r w:rsidRPr="00B05D98">
              <w:rPr>
                <w:rFonts w:cstheme="minorHAnsi"/>
                <w:iCs/>
                <w:sz w:val="24"/>
                <w:szCs w:val="24"/>
              </w:rPr>
              <w:t xml:space="preserve">Number of parameters  </w:t>
            </w:r>
          </w:p>
        </w:tc>
        <w:tc>
          <w:tcPr>
            <w:tcW w:w="1265" w:type="dxa"/>
            <w:tcBorders>
              <w:top w:val="single" w:sz="4" w:space="0" w:color="auto"/>
              <w:bottom w:val="single" w:sz="4" w:space="0" w:color="auto"/>
            </w:tcBorders>
          </w:tcPr>
          <w:p w14:paraId="7A9F7D53" w14:textId="77777777" w:rsidR="009C6B7E" w:rsidRPr="00B05D98" w:rsidRDefault="009C6B7E" w:rsidP="00596101">
            <w:pPr>
              <w:rPr>
                <w:rFonts w:cstheme="minorHAnsi"/>
                <w:iCs/>
                <w:sz w:val="24"/>
                <w:szCs w:val="24"/>
              </w:rPr>
            </w:pPr>
            <w:r w:rsidRPr="00B05D98">
              <w:rPr>
                <w:rFonts w:cstheme="minorHAnsi"/>
                <w:iCs/>
                <w:sz w:val="24"/>
                <w:szCs w:val="24"/>
              </w:rPr>
              <w:t xml:space="preserve">AIC </w:t>
            </w:r>
          </w:p>
        </w:tc>
        <w:tc>
          <w:tcPr>
            <w:tcW w:w="1338" w:type="dxa"/>
            <w:tcBorders>
              <w:top w:val="single" w:sz="4" w:space="0" w:color="auto"/>
              <w:bottom w:val="single" w:sz="4" w:space="0" w:color="auto"/>
            </w:tcBorders>
          </w:tcPr>
          <w:p w14:paraId="5397C02E" w14:textId="77777777" w:rsidR="009C6B7E" w:rsidRPr="00B05D98" w:rsidRDefault="009C6B7E" w:rsidP="00596101">
            <w:pPr>
              <w:rPr>
                <w:rFonts w:cstheme="minorHAnsi"/>
                <w:iCs/>
                <w:sz w:val="24"/>
                <w:szCs w:val="24"/>
              </w:rPr>
            </w:pPr>
            <w:r w:rsidRPr="00B05D98">
              <w:rPr>
                <w:rFonts w:cstheme="minorHAnsi"/>
                <w:iCs/>
                <w:sz w:val="24"/>
                <w:szCs w:val="24"/>
              </w:rPr>
              <w:t xml:space="preserve">Delta AIC </w:t>
            </w:r>
          </w:p>
        </w:tc>
        <w:tc>
          <w:tcPr>
            <w:tcW w:w="1170" w:type="dxa"/>
            <w:tcBorders>
              <w:top w:val="single" w:sz="4" w:space="0" w:color="auto"/>
              <w:bottom w:val="single" w:sz="4" w:space="0" w:color="auto"/>
            </w:tcBorders>
          </w:tcPr>
          <w:p w14:paraId="7FB47541" w14:textId="77777777" w:rsidR="009C6B7E" w:rsidRPr="00B05D98" w:rsidRDefault="009C6B7E" w:rsidP="00596101">
            <w:pPr>
              <w:rPr>
                <w:rFonts w:cstheme="minorHAnsi"/>
                <w:iCs/>
                <w:sz w:val="24"/>
                <w:szCs w:val="24"/>
              </w:rPr>
            </w:pPr>
            <w:r w:rsidRPr="00B05D98">
              <w:rPr>
                <w:rFonts w:cstheme="minorHAnsi"/>
                <w:iCs/>
                <w:sz w:val="24"/>
                <w:szCs w:val="24"/>
              </w:rPr>
              <w:t>AIC Weight</w:t>
            </w:r>
          </w:p>
        </w:tc>
      </w:tr>
      <w:tr w:rsidR="009C6B7E" w:rsidRPr="00B05D98" w14:paraId="1780D553" w14:textId="77777777" w:rsidTr="00596101">
        <w:tc>
          <w:tcPr>
            <w:tcW w:w="5040" w:type="dxa"/>
            <w:tcBorders>
              <w:top w:val="single" w:sz="4" w:space="0" w:color="auto"/>
            </w:tcBorders>
          </w:tcPr>
          <w:p w14:paraId="1E11B84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Mean annual daily discharge with one-year lag</w:t>
            </w:r>
          </w:p>
        </w:tc>
        <w:tc>
          <w:tcPr>
            <w:tcW w:w="1440" w:type="dxa"/>
            <w:tcBorders>
              <w:top w:val="single" w:sz="4" w:space="0" w:color="auto"/>
            </w:tcBorders>
          </w:tcPr>
          <w:p w14:paraId="28D7C2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top w:val="single" w:sz="4" w:space="0" w:color="auto"/>
            </w:tcBorders>
          </w:tcPr>
          <w:p w14:paraId="785EDCD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3111.86</w:t>
            </w:r>
          </w:p>
        </w:tc>
        <w:tc>
          <w:tcPr>
            <w:tcW w:w="1338" w:type="dxa"/>
            <w:tcBorders>
              <w:top w:val="single" w:sz="4" w:space="0" w:color="auto"/>
            </w:tcBorders>
          </w:tcPr>
          <w:p w14:paraId="6A4AE18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c>
          <w:tcPr>
            <w:tcW w:w="1170" w:type="dxa"/>
            <w:tcBorders>
              <w:top w:val="single" w:sz="4" w:space="0" w:color="auto"/>
            </w:tcBorders>
          </w:tcPr>
          <w:p w14:paraId="55BB8F9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0.51</w:t>
            </w:r>
          </w:p>
        </w:tc>
      </w:tr>
      <w:tr w:rsidR="009C6B7E" w:rsidRPr="00B05D98" w14:paraId="1312743F" w14:textId="77777777" w:rsidTr="00596101">
        <w:tc>
          <w:tcPr>
            <w:tcW w:w="5040" w:type="dxa"/>
          </w:tcPr>
          <w:p w14:paraId="448484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annual discharge with one-year lag    </w:t>
            </w:r>
          </w:p>
        </w:tc>
        <w:tc>
          <w:tcPr>
            <w:tcW w:w="1440" w:type="dxa"/>
          </w:tcPr>
          <w:p w14:paraId="2ADB266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45DB88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3111.90</w:t>
            </w:r>
          </w:p>
        </w:tc>
        <w:tc>
          <w:tcPr>
            <w:tcW w:w="1338" w:type="dxa"/>
          </w:tcPr>
          <w:p w14:paraId="0A7BFA5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0.04</w:t>
            </w:r>
          </w:p>
        </w:tc>
        <w:tc>
          <w:tcPr>
            <w:tcW w:w="1170" w:type="dxa"/>
          </w:tcPr>
          <w:p w14:paraId="513FAE6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0.49</w:t>
            </w:r>
          </w:p>
        </w:tc>
      </w:tr>
      <w:tr w:rsidR="009C6B7E" w:rsidRPr="00B05D98" w14:paraId="1866BEFD" w14:textId="77777777" w:rsidTr="00596101">
        <w:tc>
          <w:tcPr>
            <w:tcW w:w="5040" w:type="dxa"/>
          </w:tcPr>
          <w:p w14:paraId="46024BA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with two-year lag </w:t>
            </w:r>
          </w:p>
        </w:tc>
        <w:tc>
          <w:tcPr>
            <w:tcW w:w="1440" w:type="dxa"/>
          </w:tcPr>
          <w:p w14:paraId="611D63C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F893A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3138.39</w:t>
            </w:r>
          </w:p>
        </w:tc>
        <w:tc>
          <w:tcPr>
            <w:tcW w:w="1338" w:type="dxa"/>
          </w:tcPr>
          <w:p w14:paraId="0E86165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26.53</w:t>
            </w:r>
          </w:p>
        </w:tc>
        <w:tc>
          <w:tcPr>
            <w:tcW w:w="1170" w:type="dxa"/>
          </w:tcPr>
          <w:p w14:paraId="4913D1D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96D1991" w14:textId="77777777" w:rsidTr="00596101">
        <w:tc>
          <w:tcPr>
            <w:tcW w:w="5040" w:type="dxa"/>
          </w:tcPr>
          <w:p w14:paraId="38B9B02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two-year lag </w:t>
            </w:r>
          </w:p>
        </w:tc>
        <w:tc>
          <w:tcPr>
            <w:tcW w:w="1440" w:type="dxa"/>
          </w:tcPr>
          <w:p w14:paraId="46A688A7"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DD53E0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3138.64</w:t>
            </w:r>
          </w:p>
        </w:tc>
        <w:tc>
          <w:tcPr>
            <w:tcW w:w="1338" w:type="dxa"/>
          </w:tcPr>
          <w:p w14:paraId="78B9070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26.78</w:t>
            </w:r>
          </w:p>
        </w:tc>
        <w:tc>
          <w:tcPr>
            <w:tcW w:w="1170" w:type="dxa"/>
          </w:tcPr>
          <w:p w14:paraId="6D4E8C6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776D4DDE" w14:textId="77777777" w:rsidTr="00596101">
        <w:tc>
          <w:tcPr>
            <w:tcW w:w="5040" w:type="dxa"/>
          </w:tcPr>
          <w:p w14:paraId="697ABAE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year of count        </w:t>
            </w:r>
          </w:p>
        </w:tc>
        <w:tc>
          <w:tcPr>
            <w:tcW w:w="1440" w:type="dxa"/>
          </w:tcPr>
          <w:p w14:paraId="2460E0B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398F0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3144.38</w:t>
            </w:r>
          </w:p>
        </w:tc>
        <w:tc>
          <w:tcPr>
            <w:tcW w:w="1338" w:type="dxa"/>
          </w:tcPr>
          <w:p w14:paraId="0D3CC41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32.52</w:t>
            </w:r>
          </w:p>
        </w:tc>
        <w:tc>
          <w:tcPr>
            <w:tcW w:w="1170" w:type="dxa"/>
          </w:tcPr>
          <w:p w14:paraId="6F3C4D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4302E430" w14:textId="77777777" w:rsidTr="00596101">
        <w:tc>
          <w:tcPr>
            <w:tcW w:w="5040" w:type="dxa"/>
          </w:tcPr>
          <w:p w14:paraId="37513CF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landings year of count   </w:t>
            </w:r>
          </w:p>
        </w:tc>
        <w:tc>
          <w:tcPr>
            <w:tcW w:w="1440" w:type="dxa"/>
          </w:tcPr>
          <w:p w14:paraId="429C277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BA3F838"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3147.66</w:t>
            </w:r>
          </w:p>
        </w:tc>
        <w:tc>
          <w:tcPr>
            <w:tcW w:w="1338" w:type="dxa"/>
          </w:tcPr>
          <w:p w14:paraId="5C76685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35.80</w:t>
            </w:r>
          </w:p>
        </w:tc>
        <w:tc>
          <w:tcPr>
            <w:tcW w:w="1170" w:type="dxa"/>
          </w:tcPr>
          <w:p w14:paraId="458CBB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76687FA" w14:textId="77777777" w:rsidTr="00596101">
        <w:tc>
          <w:tcPr>
            <w:tcW w:w="5040" w:type="dxa"/>
          </w:tcPr>
          <w:p w14:paraId="60F8DD7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Total discharge year of count        </w:t>
            </w:r>
          </w:p>
        </w:tc>
        <w:tc>
          <w:tcPr>
            <w:tcW w:w="1440" w:type="dxa"/>
          </w:tcPr>
          <w:p w14:paraId="46557B92"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872593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3149.74</w:t>
            </w:r>
          </w:p>
        </w:tc>
        <w:tc>
          <w:tcPr>
            <w:tcW w:w="1338" w:type="dxa"/>
          </w:tcPr>
          <w:p w14:paraId="35D68B1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37.88</w:t>
            </w:r>
          </w:p>
        </w:tc>
        <w:tc>
          <w:tcPr>
            <w:tcW w:w="1170" w:type="dxa"/>
          </w:tcPr>
          <w:p w14:paraId="02A3F7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58B9448" w14:textId="77777777" w:rsidTr="00596101">
        <w:tc>
          <w:tcPr>
            <w:tcW w:w="5040" w:type="dxa"/>
          </w:tcPr>
          <w:p w14:paraId="637B827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trips with one-year lag </w:t>
            </w:r>
          </w:p>
        </w:tc>
        <w:tc>
          <w:tcPr>
            <w:tcW w:w="1440" w:type="dxa"/>
          </w:tcPr>
          <w:p w14:paraId="1449481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5A5F053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3150.99</w:t>
            </w:r>
          </w:p>
        </w:tc>
        <w:tc>
          <w:tcPr>
            <w:tcW w:w="1338" w:type="dxa"/>
          </w:tcPr>
          <w:p w14:paraId="0A58535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39.13</w:t>
            </w:r>
          </w:p>
        </w:tc>
        <w:tc>
          <w:tcPr>
            <w:tcW w:w="1170" w:type="dxa"/>
          </w:tcPr>
          <w:p w14:paraId="79831A0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57881CF" w14:textId="77777777" w:rsidTr="00596101">
        <w:tc>
          <w:tcPr>
            <w:tcW w:w="5040" w:type="dxa"/>
          </w:tcPr>
          <w:p w14:paraId="46C4581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Harvest in year of count      </w:t>
            </w:r>
          </w:p>
        </w:tc>
        <w:tc>
          <w:tcPr>
            <w:tcW w:w="1440" w:type="dxa"/>
          </w:tcPr>
          <w:p w14:paraId="75750E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6C2C64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3154.27</w:t>
            </w:r>
          </w:p>
        </w:tc>
        <w:tc>
          <w:tcPr>
            <w:tcW w:w="1338" w:type="dxa"/>
          </w:tcPr>
          <w:p w14:paraId="193D10A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42.41</w:t>
            </w:r>
          </w:p>
        </w:tc>
        <w:tc>
          <w:tcPr>
            <w:tcW w:w="1170" w:type="dxa"/>
          </w:tcPr>
          <w:p w14:paraId="56B5548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12D720D7" w14:textId="77777777" w:rsidTr="00596101">
        <w:tc>
          <w:tcPr>
            <w:tcW w:w="5040" w:type="dxa"/>
          </w:tcPr>
          <w:p w14:paraId="7B188F9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Landings with one-year lag </w:t>
            </w:r>
          </w:p>
        </w:tc>
        <w:tc>
          <w:tcPr>
            <w:tcW w:w="1440" w:type="dxa"/>
          </w:tcPr>
          <w:p w14:paraId="784A09FE"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B6E49A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3155.57</w:t>
            </w:r>
          </w:p>
        </w:tc>
        <w:tc>
          <w:tcPr>
            <w:tcW w:w="1338" w:type="dxa"/>
          </w:tcPr>
          <w:p w14:paraId="610BCF8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43.71</w:t>
            </w:r>
          </w:p>
        </w:tc>
        <w:tc>
          <w:tcPr>
            <w:tcW w:w="1170" w:type="dxa"/>
          </w:tcPr>
          <w:p w14:paraId="1D2440D0"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6E3133ED" w14:textId="77777777" w:rsidTr="00596101">
        <w:tc>
          <w:tcPr>
            <w:tcW w:w="5040" w:type="dxa"/>
          </w:tcPr>
          <w:p w14:paraId="62139133"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Total trips in year of count</w:t>
            </w:r>
          </w:p>
        </w:tc>
        <w:tc>
          <w:tcPr>
            <w:tcW w:w="1440" w:type="dxa"/>
          </w:tcPr>
          <w:p w14:paraId="23B63B1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1062BA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3156.14</w:t>
            </w:r>
          </w:p>
        </w:tc>
        <w:tc>
          <w:tcPr>
            <w:tcW w:w="1338" w:type="dxa"/>
          </w:tcPr>
          <w:p w14:paraId="04C5DCB9"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44.28</w:t>
            </w:r>
          </w:p>
        </w:tc>
        <w:tc>
          <w:tcPr>
            <w:tcW w:w="1170" w:type="dxa"/>
          </w:tcPr>
          <w:p w14:paraId="35B14F05"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0AC0A1E3" w14:textId="77777777" w:rsidTr="00596101">
        <w:tc>
          <w:tcPr>
            <w:tcW w:w="5040" w:type="dxa"/>
          </w:tcPr>
          <w:p w14:paraId="70A20561"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discharge with two-year lag </w:t>
            </w:r>
          </w:p>
        </w:tc>
        <w:tc>
          <w:tcPr>
            <w:tcW w:w="1440" w:type="dxa"/>
          </w:tcPr>
          <w:p w14:paraId="12B544DD"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F1F980B"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3156.40</w:t>
            </w:r>
          </w:p>
        </w:tc>
        <w:tc>
          <w:tcPr>
            <w:tcW w:w="1338" w:type="dxa"/>
          </w:tcPr>
          <w:p w14:paraId="0A18BBF6"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44.54</w:t>
            </w:r>
          </w:p>
        </w:tc>
        <w:tc>
          <w:tcPr>
            <w:tcW w:w="1170" w:type="dxa"/>
          </w:tcPr>
          <w:p w14:paraId="71EF774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r w:rsidR="009C6B7E" w:rsidRPr="00B05D98" w14:paraId="320E50E4" w14:textId="77777777" w:rsidTr="00596101">
        <w:tc>
          <w:tcPr>
            <w:tcW w:w="5040" w:type="dxa"/>
            <w:tcBorders>
              <w:bottom w:val="single" w:sz="4" w:space="0" w:color="auto"/>
            </w:tcBorders>
          </w:tcPr>
          <w:p w14:paraId="1B0F3DEF"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Annual total discharge with two-year lag </w:t>
            </w:r>
          </w:p>
        </w:tc>
        <w:tc>
          <w:tcPr>
            <w:tcW w:w="1440" w:type="dxa"/>
            <w:tcBorders>
              <w:bottom w:val="single" w:sz="4" w:space="0" w:color="auto"/>
            </w:tcBorders>
          </w:tcPr>
          <w:p w14:paraId="32C7C3B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11 </w:t>
            </w:r>
          </w:p>
        </w:tc>
        <w:tc>
          <w:tcPr>
            <w:tcW w:w="1265" w:type="dxa"/>
            <w:tcBorders>
              <w:bottom w:val="single" w:sz="4" w:space="0" w:color="auto"/>
            </w:tcBorders>
          </w:tcPr>
          <w:p w14:paraId="34ABADFA"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3156.44</w:t>
            </w:r>
          </w:p>
        </w:tc>
        <w:tc>
          <w:tcPr>
            <w:tcW w:w="1338" w:type="dxa"/>
            <w:tcBorders>
              <w:bottom w:val="single" w:sz="4" w:space="0" w:color="auto"/>
            </w:tcBorders>
          </w:tcPr>
          <w:p w14:paraId="393E24A4"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44.57</w:t>
            </w:r>
          </w:p>
        </w:tc>
        <w:tc>
          <w:tcPr>
            <w:tcW w:w="1170" w:type="dxa"/>
            <w:tcBorders>
              <w:bottom w:val="single" w:sz="4" w:space="0" w:color="auto"/>
            </w:tcBorders>
          </w:tcPr>
          <w:p w14:paraId="201072BC" w14:textId="77777777" w:rsidR="009C6B7E" w:rsidRPr="00B05D98" w:rsidRDefault="009C6B7E" w:rsidP="00596101">
            <w:pPr>
              <w:spacing w:line="480" w:lineRule="auto"/>
              <w:rPr>
                <w:rFonts w:cstheme="minorHAnsi"/>
                <w:iCs/>
                <w:sz w:val="24"/>
                <w:szCs w:val="24"/>
              </w:rPr>
            </w:pPr>
            <w:r w:rsidRPr="00B05D98">
              <w:rPr>
                <w:rFonts w:cstheme="minorHAnsi"/>
                <w:iCs/>
                <w:sz w:val="24"/>
                <w:szCs w:val="24"/>
              </w:rPr>
              <w:t xml:space="preserve">  0.00</w:t>
            </w:r>
          </w:p>
        </w:tc>
      </w:tr>
    </w:tbl>
    <w:p w14:paraId="6A421650" w14:textId="77777777" w:rsidR="009C6B7E" w:rsidRPr="00B05D98" w:rsidRDefault="009C6B7E" w:rsidP="009C6B7E">
      <w:pPr>
        <w:spacing w:line="480" w:lineRule="auto"/>
        <w:rPr>
          <w:rFonts w:cstheme="minorHAnsi"/>
          <w:iCs/>
          <w:sz w:val="24"/>
          <w:szCs w:val="24"/>
        </w:rPr>
      </w:pPr>
    </w:p>
    <w:p w14:paraId="045EF2F4" w14:textId="77777777" w:rsidR="009C6B7E" w:rsidRPr="00B05D98" w:rsidRDefault="009C6B7E" w:rsidP="009C6B7E">
      <w:pPr>
        <w:rPr>
          <w:rFonts w:cstheme="minorHAnsi"/>
          <w:iCs/>
          <w:sz w:val="24"/>
          <w:szCs w:val="24"/>
        </w:rPr>
      </w:pPr>
      <w:r w:rsidRPr="00B05D98">
        <w:rPr>
          <w:rFonts w:cstheme="minorHAnsi"/>
          <w:iCs/>
          <w:sz w:val="24"/>
          <w:szCs w:val="24"/>
        </w:rPr>
        <w:br w:type="page"/>
      </w:r>
    </w:p>
    <w:p w14:paraId="499B1FBB" w14:textId="77777777" w:rsidR="009C6B7E" w:rsidRPr="00B05D98" w:rsidRDefault="009C6B7E" w:rsidP="009C6B7E">
      <w:pPr>
        <w:spacing w:after="0" w:line="480" w:lineRule="auto"/>
        <w:rPr>
          <w:rFonts w:cstheme="minorHAnsi"/>
          <w:iCs/>
          <w:sz w:val="24"/>
          <w:szCs w:val="24"/>
        </w:rPr>
      </w:pPr>
      <w:commentRangeStart w:id="61"/>
      <w:commentRangeStart w:id="62"/>
      <w:commentRangeStart w:id="63"/>
      <w:r w:rsidRPr="00B05D98">
        <w:rPr>
          <w:rFonts w:cstheme="minorHAnsi"/>
          <w:iCs/>
          <w:sz w:val="24"/>
          <w:szCs w:val="24"/>
        </w:rPr>
        <w:lastRenderedPageBreak/>
        <w:t>TABLE</w:t>
      </w:r>
      <w:commentRangeEnd w:id="61"/>
      <w:r w:rsidR="00A25FD9">
        <w:rPr>
          <w:rStyle w:val="CommentReference"/>
        </w:rPr>
        <w:commentReference w:id="61"/>
      </w:r>
      <w:commentRangeEnd w:id="62"/>
      <w:r w:rsidR="00F866C7">
        <w:rPr>
          <w:rStyle w:val="CommentReference"/>
        </w:rPr>
        <w:commentReference w:id="62"/>
      </w:r>
      <w:commentRangeEnd w:id="63"/>
      <w:r w:rsidR="00F83C3B">
        <w:rPr>
          <w:rStyle w:val="CommentReference"/>
        </w:rPr>
        <w:commentReference w:id="63"/>
      </w:r>
      <w:r w:rsidRPr="00B05D98">
        <w:rPr>
          <w:rFonts w:cstheme="minorHAnsi"/>
          <w:iCs/>
          <w:sz w:val="24"/>
          <w:szCs w:val="24"/>
        </w:rPr>
        <w:t xml:space="preserve"> 4. Model results for the best fitting GLM model (Table 3) of oyster counts on intertidal reefs in the Big Bend of Florida where oyster counts = period * site + locality + annual discharge with one-year lag </w:t>
      </w:r>
      <w:r w:rsidRPr="00B05D98">
        <w:rPr>
          <w:rStyle w:val="gnkrckgcgsb"/>
          <w:rFonts w:cstheme="minorHAnsi"/>
          <w:color w:val="000000"/>
          <w:sz w:val="24"/>
          <w:szCs w:val="24"/>
          <w:bdr w:val="none" w:sz="0" w:space="0" w:color="auto" w:frame="1"/>
        </w:rPr>
        <w:t>+</w:t>
      </w:r>
      <w:r w:rsidRPr="00B05D98">
        <w:rPr>
          <w:rFonts w:cstheme="minorHAnsi"/>
          <w:iCs/>
          <w:sz w:val="24"/>
          <w:szCs w:val="24"/>
        </w:rPr>
        <w:t xml:space="preserve"> offset(log(transect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9C6B7E" w:rsidRPr="00B05D98" w14:paraId="7F7BAB63" w14:textId="77777777" w:rsidTr="00596101">
        <w:tc>
          <w:tcPr>
            <w:tcW w:w="4230" w:type="dxa"/>
            <w:tcBorders>
              <w:top w:val="single" w:sz="4" w:space="0" w:color="auto"/>
              <w:bottom w:val="single" w:sz="4" w:space="0" w:color="auto"/>
            </w:tcBorders>
          </w:tcPr>
          <w:p w14:paraId="5F1D1F6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B4A7D6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73BA6B4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51B18058"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219580D2" w14:textId="77777777" w:rsidR="009C6B7E" w:rsidRPr="00B05D98" w:rsidRDefault="009C6B7E" w:rsidP="00596101">
            <w:pPr>
              <w:spacing w:line="480" w:lineRule="auto"/>
              <w:rPr>
                <w:rFonts w:cstheme="minorHAnsi"/>
                <w:color w:val="222222"/>
                <w:sz w:val="24"/>
                <w:szCs w:val="24"/>
                <w:shd w:val="clear" w:color="auto" w:fill="FFFFFF"/>
              </w:rPr>
            </w:pPr>
            <w:proofErr w:type="spellStart"/>
            <w:r w:rsidRPr="00B05D98">
              <w:rPr>
                <w:rFonts w:cstheme="minorHAnsi"/>
                <w:color w:val="222222"/>
                <w:sz w:val="24"/>
                <w:szCs w:val="24"/>
                <w:shd w:val="clear" w:color="auto" w:fill="FFFFFF"/>
              </w:rPr>
              <w:t>Pr</w:t>
            </w:r>
            <w:proofErr w:type="spellEnd"/>
            <w:r w:rsidRPr="00B05D98">
              <w:rPr>
                <w:rFonts w:cstheme="minorHAnsi"/>
                <w:color w:val="222222"/>
                <w:sz w:val="24"/>
                <w:szCs w:val="24"/>
                <w:shd w:val="clear" w:color="auto" w:fill="FFFFFF"/>
              </w:rPr>
              <w:t xml:space="preserve">(&gt;|z|)    </w:t>
            </w:r>
          </w:p>
        </w:tc>
      </w:tr>
      <w:tr w:rsidR="009C6B7E" w:rsidRPr="00B05D98" w14:paraId="26832522" w14:textId="77777777" w:rsidTr="00596101">
        <w:tc>
          <w:tcPr>
            <w:tcW w:w="4230" w:type="dxa"/>
            <w:tcBorders>
              <w:top w:val="single" w:sz="4" w:space="0" w:color="auto"/>
            </w:tcBorders>
          </w:tcPr>
          <w:p w14:paraId="466AF08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Intercept   </w:t>
            </w:r>
          </w:p>
        </w:tc>
        <w:tc>
          <w:tcPr>
            <w:tcW w:w="1558" w:type="dxa"/>
            <w:tcBorders>
              <w:top w:val="single" w:sz="4" w:space="0" w:color="auto"/>
            </w:tcBorders>
          </w:tcPr>
          <w:p w14:paraId="0F9A0C6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4.79684    </w:t>
            </w:r>
          </w:p>
        </w:tc>
        <w:tc>
          <w:tcPr>
            <w:tcW w:w="1558" w:type="dxa"/>
            <w:tcBorders>
              <w:top w:val="single" w:sz="4" w:space="0" w:color="auto"/>
            </w:tcBorders>
          </w:tcPr>
          <w:p w14:paraId="23DA054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0.15903  </w:t>
            </w:r>
          </w:p>
        </w:tc>
        <w:tc>
          <w:tcPr>
            <w:tcW w:w="1558" w:type="dxa"/>
            <w:tcBorders>
              <w:top w:val="single" w:sz="4" w:space="0" w:color="auto"/>
            </w:tcBorders>
          </w:tcPr>
          <w:p w14:paraId="7E099AC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30.163 </w:t>
            </w:r>
          </w:p>
        </w:tc>
        <w:tc>
          <w:tcPr>
            <w:tcW w:w="1559" w:type="dxa"/>
            <w:tcBorders>
              <w:top w:val="single" w:sz="4" w:space="0" w:color="auto"/>
            </w:tcBorders>
          </w:tcPr>
          <w:p w14:paraId="5182EB2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27696B36" w14:textId="77777777" w:rsidTr="00596101">
        <w:tc>
          <w:tcPr>
            <w:tcW w:w="4230" w:type="dxa"/>
          </w:tcPr>
          <w:p w14:paraId="1034628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Period      </w:t>
            </w:r>
          </w:p>
        </w:tc>
        <w:tc>
          <w:tcPr>
            <w:tcW w:w="1558" w:type="dxa"/>
          </w:tcPr>
          <w:p w14:paraId="44B441A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-0.05847    </w:t>
            </w:r>
          </w:p>
        </w:tc>
        <w:tc>
          <w:tcPr>
            <w:tcW w:w="1558" w:type="dxa"/>
          </w:tcPr>
          <w:p w14:paraId="5246E2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0.01138  </w:t>
            </w:r>
          </w:p>
        </w:tc>
        <w:tc>
          <w:tcPr>
            <w:tcW w:w="1558" w:type="dxa"/>
          </w:tcPr>
          <w:p w14:paraId="0465A1B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-5.137 </w:t>
            </w:r>
          </w:p>
        </w:tc>
        <w:tc>
          <w:tcPr>
            <w:tcW w:w="1559" w:type="dxa"/>
          </w:tcPr>
          <w:p w14:paraId="49FA6E6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2.79e-07 </w:t>
            </w:r>
          </w:p>
        </w:tc>
      </w:tr>
      <w:tr w:rsidR="009C6B7E" w:rsidRPr="00B05D98" w14:paraId="2E7EA094" w14:textId="77777777" w:rsidTr="00596101">
        <w:tc>
          <w:tcPr>
            <w:tcW w:w="4230" w:type="dxa"/>
          </w:tcPr>
          <w:p w14:paraId="1242C6A5"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Nearshore site   </w:t>
            </w:r>
          </w:p>
        </w:tc>
        <w:tc>
          <w:tcPr>
            <w:tcW w:w="1558" w:type="dxa"/>
          </w:tcPr>
          <w:p w14:paraId="26CB5B1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-1.63292    </w:t>
            </w:r>
          </w:p>
        </w:tc>
        <w:tc>
          <w:tcPr>
            <w:tcW w:w="1558" w:type="dxa"/>
          </w:tcPr>
          <w:p w14:paraId="62736A0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0.18054  </w:t>
            </w:r>
          </w:p>
        </w:tc>
        <w:tc>
          <w:tcPr>
            <w:tcW w:w="1558" w:type="dxa"/>
          </w:tcPr>
          <w:p w14:paraId="00B8AB54"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-9.044  </w:t>
            </w:r>
          </w:p>
        </w:tc>
        <w:tc>
          <w:tcPr>
            <w:tcW w:w="1559" w:type="dxa"/>
          </w:tcPr>
          <w:p w14:paraId="47915BE1"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9C6B7E" w:rsidRPr="00B05D98" w14:paraId="3AAAF363" w14:textId="77777777" w:rsidTr="00596101">
        <w:tc>
          <w:tcPr>
            <w:tcW w:w="4230" w:type="dxa"/>
          </w:tcPr>
          <w:p w14:paraId="4AE32AE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Offshore site</w:t>
            </w:r>
          </w:p>
        </w:tc>
        <w:tc>
          <w:tcPr>
            <w:tcW w:w="1558" w:type="dxa"/>
          </w:tcPr>
          <w:p w14:paraId="07F1B14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-2.36720    </w:t>
            </w:r>
          </w:p>
        </w:tc>
        <w:tc>
          <w:tcPr>
            <w:tcW w:w="1558" w:type="dxa"/>
          </w:tcPr>
          <w:p w14:paraId="5E2B47C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0.19730 </w:t>
            </w:r>
          </w:p>
        </w:tc>
        <w:tc>
          <w:tcPr>
            <w:tcW w:w="1558" w:type="dxa"/>
          </w:tcPr>
          <w:p w14:paraId="3D6CE28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-11.998 </w:t>
            </w:r>
          </w:p>
        </w:tc>
        <w:tc>
          <w:tcPr>
            <w:tcW w:w="1559" w:type="dxa"/>
          </w:tcPr>
          <w:p w14:paraId="153C057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 2e-16</w:t>
            </w:r>
          </w:p>
        </w:tc>
      </w:tr>
      <w:tr w:rsidR="009C6B7E" w:rsidRPr="00B05D98" w14:paraId="3DA157B7" w14:textId="77777777" w:rsidTr="00596101">
        <w:tc>
          <w:tcPr>
            <w:tcW w:w="4230" w:type="dxa"/>
          </w:tcPr>
          <w:p w14:paraId="4B47DD2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Corrigan’s Reef</w:t>
            </w:r>
          </w:p>
        </w:tc>
        <w:tc>
          <w:tcPr>
            <w:tcW w:w="1558" w:type="dxa"/>
          </w:tcPr>
          <w:p w14:paraId="1EFCFA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0.35860    </w:t>
            </w:r>
          </w:p>
        </w:tc>
        <w:tc>
          <w:tcPr>
            <w:tcW w:w="1558" w:type="dxa"/>
          </w:tcPr>
          <w:p w14:paraId="6A2BF4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0.16732 </w:t>
            </w:r>
          </w:p>
        </w:tc>
        <w:tc>
          <w:tcPr>
            <w:tcW w:w="1558" w:type="dxa"/>
          </w:tcPr>
          <w:p w14:paraId="333CD84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2.143 </w:t>
            </w:r>
          </w:p>
        </w:tc>
        <w:tc>
          <w:tcPr>
            <w:tcW w:w="1559" w:type="dxa"/>
          </w:tcPr>
          <w:p w14:paraId="4041F6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0.0321</w:t>
            </w:r>
          </w:p>
        </w:tc>
      </w:tr>
      <w:tr w:rsidR="009C6B7E" w:rsidRPr="00B05D98" w14:paraId="5E9A6706" w14:textId="77777777" w:rsidTr="00596101">
        <w:tc>
          <w:tcPr>
            <w:tcW w:w="4230" w:type="dxa"/>
          </w:tcPr>
          <w:p w14:paraId="71AECD8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 xml:space="preserve">Horseshoe Beach  </w:t>
            </w:r>
          </w:p>
        </w:tc>
        <w:tc>
          <w:tcPr>
            <w:tcW w:w="1558" w:type="dxa"/>
          </w:tcPr>
          <w:p w14:paraId="5A0FFA9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-0.18998    </w:t>
            </w:r>
          </w:p>
        </w:tc>
        <w:tc>
          <w:tcPr>
            <w:tcW w:w="1558" w:type="dxa"/>
          </w:tcPr>
          <w:p w14:paraId="320DCD4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0.17244 </w:t>
            </w:r>
          </w:p>
        </w:tc>
        <w:tc>
          <w:tcPr>
            <w:tcW w:w="1558" w:type="dxa"/>
          </w:tcPr>
          <w:p w14:paraId="5688BC69"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-1.102 </w:t>
            </w:r>
          </w:p>
        </w:tc>
        <w:tc>
          <w:tcPr>
            <w:tcW w:w="1559" w:type="dxa"/>
          </w:tcPr>
          <w:p w14:paraId="56B0FB0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0.2706</w:t>
            </w:r>
          </w:p>
        </w:tc>
      </w:tr>
      <w:tr w:rsidR="009C6B7E" w:rsidRPr="00B05D98" w14:paraId="54A31765" w14:textId="77777777" w:rsidTr="00596101">
        <w:tc>
          <w:tcPr>
            <w:tcW w:w="4230" w:type="dxa"/>
          </w:tcPr>
          <w:p w14:paraId="646F2F36"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iCs/>
                <w:sz w:val="24"/>
                <w:szCs w:val="24"/>
              </w:rPr>
              <w:t>Lone Cabbage</w:t>
            </w:r>
          </w:p>
        </w:tc>
        <w:tc>
          <w:tcPr>
            <w:tcW w:w="1558" w:type="dxa"/>
          </w:tcPr>
          <w:p w14:paraId="18732940"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-0.24087    </w:t>
            </w:r>
          </w:p>
        </w:tc>
        <w:tc>
          <w:tcPr>
            <w:tcW w:w="1558" w:type="dxa"/>
          </w:tcPr>
          <w:p w14:paraId="15022EA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0.15988 </w:t>
            </w:r>
          </w:p>
        </w:tc>
        <w:tc>
          <w:tcPr>
            <w:tcW w:w="1558" w:type="dxa"/>
          </w:tcPr>
          <w:p w14:paraId="0FC5860E"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-1.507 </w:t>
            </w:r>
          </w:p>
        </w:tc>
        <w:tc>
          <w:tcPr>
            <w:tcW w:w="1559" w:type="dxa"/>
          </w:tcPr>
          <w:p w14:paraId="27B48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0.1319</w:t>
            </w:r>
          </w:p>
        </w:tc>
      </w:tr>
      <w:tr w:rsidR="009C6B7E" w:rsidRPr="00B05D98" w14:paraId="08FEE3D8" w14:textId="77777777" w:rsidTr="00596101">
        <w:tc>
          <w:tcPr>
            <w:tcW w:w="4230" w:type="dxa"/>
          </w:tcPr>
          <w:p w14:paraId="0FC5546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Annual river discharge with one-year lag </w:t>
            </w:r>
          </w:p>
        </w:tc>
        <w:tc>
          <w:tcPr>
            <w:tcW w:w="1558" w:type="dxa"/>
          </w:tcPr>
          <w:p w14:paraId="20431383"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0.37620    </w:t>
            </w:r>
          </w:p>
        </w:tc>
        <w:tc>
          <w:tcPr>
            <w:tcW w:w="1558" w:type="dxa"/>
          </w:tcPr>
          <w:p w14:paraId="48504F3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0.05699 </w:t>
            </w:r>
          </w:p>
        </w:tc>
        <w:tc>
          <w:tcPr>
            <w:tcW w:w="1558" w:type="dxa"/>
          </w:tcPr>
          <w:p w14:paraId="4BFD08B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6.602 </w:t>
            </w:r>
          </w:p>
        </w:tc>
        <w:tc>
          <w:tcPr>
            <w:tcW w:w="1559" w:type="dxa"/>
          </w:tcPr>
          <w:p w14:paraId="4545273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4.06e-11</w:t>
            </w:r>
          </w:p>
        </w:tc>
      </w:tr>
      <w:tr w:rsidR="009C6B7E" w:rsidRPr="00B05D98" w14:paraId="673D3AAE" w14:textId="77777777" w:rsidTr="00596101">
        <w:tc>
          <w:tcPr>
            <w:tcW w:w="4230" w:type="dxa"/>
          </w:tcPr>
          <w:p w14:paraId="35778E0A"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Nearshore </w:t>
            </w:r>
          </w:p>
        </w:tc>
        <w:tc>
          <w:tcPr>
            <w:tcW w:w="1558" w:type="dxa"/>
          </w:tcPr>
          <w:p w14:paraId="4690F4C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0.01920    </w:t>
            </w:r>
          </w:p>
        </w:tc>
        <w:tc>
          <w:tcPr>
            <w:tcW w:w="1558" w:type="dxa"/>
          </w:tcPr>
          <w:p w14:paraId="420BDD7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0.01976 </w:t>
            </w:r>
          </w:p>
        </w:tc>
        <w:tc>
          <w:tcPr>
            <w:tcW w:w="1558" w:type="dxa"/>
          </w:tcPr>
          <w:p w14:paraId="5C3B461D"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0.971   </w:t>
            </w:r>
          </w:p>
        </w:tc>
        <w:tc>
          <w:tcPr>
            <w:tcW w:w="1559" w:type="dxa"/>
          </w:tcPr>
          <w:p w14:paraId="68FDAF5C"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0.3314</w:t>
            </w:r>
          </w:p>
        </w:tc>
      </w:tr>
      <w:tr w:rsidR="009C6B7E" w:rsidRPr="00B05D98" w14:paraId="6F7B0DE6" w14:textId="77777777" w:rsidTr="00596101">
        <w:tc>
          <w:tcPr>
            <w:tcW w:w="4230" w:type="dxa"/>
            <w:tcBorders>
              <w:bottom w:val="single" w:sz="4" w:space="0" w:color="auto"/>
            </w:tcBorders>
          </w:tcPr>
          <w:p w14:paraId="3301126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4B2B0607"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0.04041    </w:t>
            </w:r>
          </w:p>
        </w:tc>
        <w:tc>
          <w:tcPr>
            <w:tcW w:w="1558" w:type="dxa"/>
            <w:tcBorders>
              <w:bottom w:val="single" w:sz="4" w:space="0" w:color="auto"/>
            </w:tcBorders>
          </w:tcPr>
          <w:p w14:paraId="4C931EDF"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0.02063 </w:t>
            </w:r>
          </w:p>
        </w:tc>
        <w:tc>
          <w:tcPr>
            <w:tcW w:w="1558" w:type="dxa"/>
            <w:tcBorders>
              <w:bottom w:val="single" w:sz="4" w:space="0" w:color="auto"/>
            </w:tcBorders>
          </w:tcPr>
          <w:p w14:paraId="4314332B"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1.959   </w:t>
            </w:r>
          </w:p>
        </w:tc>
        <w:tc>
          <w:tcPr>
            <w:tcW w:w="1559" w:type="dxa"/>
            <w:tcBorders>
              <w:bottom w:val="single" w:sz="4" w:space="0" w:color="auto"/>
            </w:tcBorders>
          </w:tcPr>
          <w:p w14:paraId="78FBD082" w14:textId="77777777" w:rsidR="009C6B7E" w:rsidRPr="00B05D98" w:rsidRDefault="009C6B7E" w:rsidP="00596101">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0.0501</w:t>
            </w:r>
          </w:p>
        </w:tc>
      </w:tr>
    </w:tbl>
    <w:p w14:paraId="5ED1285D"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br w:type="page"/>
      </w:r>
    </w:p>
    <w:p w14:paraId="190662B6" w14:textId="77777777" w:rsidR="009C6B7E" w:rsidRPr="00B05D98" w:rsidRDefault="009C6B7E" w:rsidP="009C6B7E">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lastRenderedPageBreak/>
        <w:t>&lt;A&gt;</w:t>
      </w:r>
      <w:commentRangeStart w:id="64"/>
      <w:commentRangeStart w:id="65"/>
      <w:r w:rsidRPr="00B05D98">
        <w:rPr>
          <w:rFonts w:cstheme="minorHAnsi"/>
          <w:color w:val="222222"/>
          <w:sz w:val="24"/>
          <w:szCs w:val="24"/>
          <w:shd w:val="clear" w:color="auto" w:fill="FFFFFF"/>
        </w:rPr>
        <w:t>References</w:t>
      </w:r>
      <w:commentRangeEnd w:id="64"/>
      <w:r w:rsidR="002041FD">
        <w:rPr>
          <w:rStyle w:val="CommentReference"/>
        </w:rPr>
        <w:commentReference w:id="64"/>
      </w:r>
      <w:commentRangeEnd w:id="65"/>
      <w:r w:rsidR="00CF24A8">
        <w:rPr>
          <w:rStyle w:val="CommentReference"/>
        </w:rPr>
        <w:commentReference w:id="65"/>
      </w:r>
    </w:p>
    <w:p w14:paraId="25059B50" w14:textId="77777777" w:rsidR="009C6B7E" w:rsidRPr="00B05D98" w:rsidRDefault="009C6B7E" w:rsidP="009C6B7E">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63241291" w14:textId="77777777" w:rsidR="009C6B7E" w:rsidRPr="00B05D98" w:rsidRDefault="009C6B7E" w:rsidP="009C6B7E">
      <w:pPr>
        <w:spacing w:line="480" w:lineRule="auto"/>
        <w:rPr>
          <w:shd w:val="clear" w:color="auto" w:fill="FFFFFF"/>
        </w:rPr>
      </w:pPr>
      <w:r w:rsidRPr="00B05D98">
        <w:rPr>
          <w:shd w:val="clear" w:color="auto" w:fill="FFFFFF"/>
        </w:rPr>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9E941F4" w14:textId="77777777" w:rsidR="009C6B7E" w:rsidRPr="00B05D98" w:rsidRDefault="009C6B7E" w:rsidP="009C6B7E">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w:t>
      </w:r>
      <w:proofErr w:type="gramStart"/>
      <w:r w:rsidRPr="00B05D98">
        <w:rPr>
          <w:shd w:val="clear" w:color="auto" w:fill="FFFFFF"/>
        </w:rPr>
        <w:t>Edgar,  B.</w:t>
      </w:r>
      <w:proofErr w:type="gramEnd"/>
      <w:r w:rsidRPr="00B05D98">
        <w:rPr>
          <w:shd w:val="clear" w:color="auto" w:fill="FFFFFF"/>
        </w:rPr>
        <w:t xml:space="preserve">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04942275" w14:textId="77777777" w:rsidR="009C6B7E" w:rsidRPr="00B05D98" w:rsidRDefault="009C6B7E" w:rsidP="009C6B7E">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14:paraId="41FA9CE0" w14:textId="77777777" w:rsidR="009C6B7E" w:rsidRPr="00B05D98" w:rsidRDefault="009C6B7E" w:rsidP="009C6B7E">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466103F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12E1AB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768C142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76EE238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28D72DD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14:paraId="62068BE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14:paraId="30325EAF"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17672EC7"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6C7A3B8B"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284B26A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Florida Department of Agriculture and Consumer Services. 2019.  Shellfish harvesting area maps. Available online </w:t>
      </w:r>
      <w:r w:rsidRPr="00B05D98">
        <w:rPr>
          <w:rFonts w:cstheme="minorHAnsi"/>
          <w:sz w:val="24"/>
          <w:szCs w:val="24"/>
        </w:rPr>
        <w:t>https://tinyurl.com/y3tnqlpq. August 2019</w:t>
      </w:r>
    </w:p>
    <w:p w14:paraId="6615ADF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Frederick, P., Vitale, N., Pine, B., Seavey, J. and Sturmer,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68BF3DB5"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0BAF415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13" w:history="1">
        <w:r>
          <w:rPr>
            <w:rStyle w:val="Hyperlink"/>
          </w:rPr>
          <w:t>https://public.myfwc.com/crossdoi/fundedprojects/SWG_Final_Geselbracht_05047.pdf</w:t>
        </w:r>
      </w:hyperlink>
      <w:r>
        <w:t xml:space="preserve"> (September 2019)</w:t>
      </w:r>
    </w:p>
    <w:p w14:paraId="5D697DD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330E8564" w14:textId="77777777" w:rsidR="009C6B7E" w:rsidRPr="00B05D98" w:rsidRDefault="009C6B7E" w:rsidP="009C6B7E">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14:paraId="4F201BB4" w14:textId="77777777" w:rsidR="009C6B7E" w:rsidRPr="00B05D98" w:rsidRDefault="009C6B7E" w:rsidP="009C6B7E">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1DD3A215"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lastRenderedPageBreak/>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5AFDC35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543CA86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3615DE5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r w:rsidRPr="00B05D98">
        <w:rPr>
          <w:rFonts w:cstheme="minorHAnsi"/>
          <w:sz w:val="24"/>
          <w:szCs w:val="24"/>
          <w:shd w:val="clear" w:color="auto" w:fill="FFFFFF"/>
        </w:rPr>
        <w:t>Osking,and</w:t>
      </w:r>
      <w:proofErr w:type="spell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7FFFCF2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13B9F3D1"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5FCB4FB2"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15BD5767"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1BCEC7F0"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66D8FA88" w14:textId="77777777" w:rsidR="009C6B7E" w:rsidRPr="00B05D98" w:rsidRDefault="009C6B7E" w:rsidP="009C6B7E">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2D102406" w14:textId="77777777" w:rsidR="009C6B7E" w:rsidRPr="00B05D98" w:rsidRDefault="009C6B7E" w:rsidP="009C6B7E">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5F42D43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21D5351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14:paraId="0B62F37A"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xml:space="preserve">, C.C., Hornberger, G.M., Meyer, J.L., Robinson, P.J., Stenberg, J.R., Turner, R.E., VERA‐HERRERA, F.R.A.N.C.I.S.C.O. and Wetzel, R.G., 1997. Effects of </w:t>
      </w:r>
      <w:r w:rsidRPr="00B05D98">
        <w:rPr>
          <w:rFonts w:cstheme="minorHAnsi"/>
          <w:sz w:val="24"/>
          <w:szCs w:val="24"/>
          <w:shd w:val="clear" w:color="auto" w:fill="FFFFFF"/>
        </w:rPr>
        <w:lastRenderedPageBreak/>
        <w:t>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6E23384E"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Fisheries.  2019a.  Commercial Fisheries Landings.  Online database available </w:t>
      </w:r>
      <w:hyperlink r:id="rId14"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5833EFE3"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15"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5B86B280"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6"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597ACCF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5714F7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Sturmer,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5A62A55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sz w:val="24"/>
          <w:szCs w:val="24"/>
          <w:shd w:val="clear" w:color="auto" w:fill="FFFFFF"/>
        </w:rPr>
        <w:lastRenderedPageBreak/>
        <w:t>(</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156EE749"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xml:space="preserve">,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5AAB90B8"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02DBBB57"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42AE9993" w14:textId="77777777" w:rsidR="009C6B7E" w:rsidRPr="00B05D98" w:rsidRDefault="009C6B7E" w:rsidP="009C6B7E">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7"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3F46733F"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0CC01660"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(10), pp.E543-E558.</w:t>
      </w:r>
    </w:p>
    <w:p w14:paraId="40271639" w14:textId="77777777" w:rsidR="009C6B7E" w:rsidRPr="00B05D98" w:rsidRDefault="009C6B7E" w:rsidP="009C6B7E">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Sassaman</w:t>
      </w:r>
      <w:proofErr w:type="spellEnd"/>
      <w:r w:rsidRPr="00B05D98">
        <w:rPr>
          <w:rFonts w:cstheme="minorHAnsi"/>
          <w:sz w:val="24"/>
          <w:szCs w:val="24"/>
          <w:shd w:val="clear" w:color="auto" w:fill="FFFFFF"/>
        </w:rPr>
        <w:t xml:space="preserve">,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368C6F23"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Seavey, J.R., Pine III, W.E., Frederick, P., Sturmer,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449050C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Southwick Associates 2015.  Demographic, economic, and growth initiative analysis: Big Bend Region of Florida. Technical Report.  Available online https://tinyurl.com/y2h5xxuf</w:t>
      </w:r>
    </w:p>
    <w:p w14:paraId="6F78C66D" w14:textId="77777777" w:rsidR="009C6B7E" w:rsidRPr="00B05D98" w:rsidRDefault="009C6B7E" w:rsidP="009C6B7E">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14:paraId="07612A67" w14:textId="77777777" w:rsidR="009C6B7E" w:rsidRPr="00B05D98" w:rsidRDefault="009C6B7E" w:rsidP="009C6B7E">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35A46CFD"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18"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7FF5E8E4"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14:paraId="17F481DE"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1A26F20D" w14:textId="77777777" w:rsidR="009C6B7E" w:rsidRPr="00B05D98" w:rsidRDefault="009C6B7E" w:rsidP="009C6B7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Wilberg,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14:paraId="63208C60" w14:textId="77777777" w:rsidR="009C6B7E" w:rsidRPr="00B05D98" w:rsidRDefault="009C6B7E" w:rsidP="009C6B7E">
      <w:pPr>
        <w:spacing w:line="480" w:lineRule="auto"/>
        <w:rPr>
          <w:rFonts w:cstheme="minorHAnsi"/>
          <w:sz w:val="24"/>
          <w:szCs w:val="24"/>
        </w:rPr>
      </w:pPr>
      <w:r w:rsidRPr="00B05D98">
        <w:rPr>
          <w:rFonts w:cstheme="minorHAnsi"/>
          <w:sz w:val="24"/>
          <w:szCs w:val="24"/>
        </w:rPr>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14:paraId="72B62CCB" w14:textId="77777777" w:rsidR="009C6B7E" w:rsidRPr="00B05D98" w:rsidRDefault="009C6B7E" w:rsidP="009C6B7E">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14:paraId="51E1537E" w14:textId="77777777" w:rsidR="009C6B7E" w:rsidRPr="00B05D98" w:rsidRDefault="009C6B7E" w:rsidP="009C6B7E">
      <w:pPr>
        <w:spacing w:after="0" w:line="480" w:lineRule="auto"/>
        <w:rPr>
          <w:rFonts w:cstheme="minorHAnsi"/>
          <w:iCs/>
          <w:sz w:val="24"/>
          <w:szCs w:val="24"/>
        </w:rPr>
      </w:pPr>
    </w:p>
    <w:p w14:paraId="4C4CEA68" w14:textId="77777777" w:rsidR="009C6B7E" w:rsidRPr="00B05D98" w:rsidRDefault="009C6B7E" w:rsidP="009C6B7E">
      <w:pPr>
        <w:spacing w:after="0" w:line="480" w:lineRule="auto"/>
        <w:rPr>
          <w:rFonts w:cstheme="minorHAnsi"/>
          <w:iCs/>
          <w:sz w:val="24"/>
          <w:szCs w:val="24"/>
        </w:rPr>
      </w:pPr>
    </w:p>
    <w:p w14:paraId="3DC96542" w14:textId="77777777" w:rsidR="009C6B7E" w:rsidRPr="00B05D98" w:rsidRDefault="009C6B7E" w:rsidP="009C6B7E">
      <w:pPr>
        <w:spacing w:after="0" w:line="480" w:lineRule="auto"/>
        <w:rPr>
          <w:rFonts w:cstheme="minorHAnsi"/>
          <w:iCs/>
          <w:sz w:val="24"/>
          <w:szCs w:val="24"/>
        </w:rPr>
      </w:pPr>
    </w:p>
    <w:p w14:paraId="723E67C5" w14:textId="77777777" w:rsidR="009C6B7E" w:rsidRPr="00B05D98" w:rsidRDefault="009C6B7E" w:rsidP="009C6B7E">
      <w:pPr>
        <w:spacing w:after="0" w:line="480" w:lineRule="auto"/>
        <w:rPr>
          <w:rFonts w:cstheme="minorHAnsi"/>
          <w:iCs/>
          <w:sz w:val="24"/>
          <w:szCs w:val="24"/>
        </w:rPr>
      </w:pPr>
    </w:p>
    <w:p w14:paraId="5F1FE5C1" w14:textId="77777777" w:rsidR="009C6B7E" w:rsidRDefault="009C6B7E" w:rsidP="009C6B7E">
      <w:pPr>
        <w:spacing w:after="0" w:line="480" w:lineRule="auto"/>
        <w:rPr>
          <w:rFonts w:cstheme="minorHAnsi"/>
          <w:iCs/>
          <w:sz w:val="24"/>
          <w:szCs w:val="24"/>
        </w:rPr>
      </w:pPr>
    </w:p>
    <w:p w14:paraId="65BDFA3F" w14:textId="77777777" w:rsidR="009C6B7E" w:rsidRDefault="009C6B7E" w:rsidP="009C6B7E">
      <w:pPr>
        <w:spacing w:after="0" w:line="480" w:lineRule="auto"/>
        <w:rPr>
          <w:rFonts w:cstheme="minorHAnsi"/>
          <w:iCs/>
          <w:sz w:val="24"/>
          <w:szCs w:val="24"/>
        </w:rPr>
      </w:pPr>
    </w:p>
    <w:p w14:paraId="44363A9F" w14:textId="77777777" w:rsidR="009C6B7E" w:rsidRDefault="009C6B7E" w:rsidP="009C6B7E">
      <w:pPr>
        <w:spacing w:after="0" w:line="480" w:lineRule="auto"/>
        <w:rPr>
          <w:rFonts w:cstheme="minorHAnsi"/>
          <w:iCs/>
          <w:sz w:val="24"/>
          <w:szCs w:val="24"/>
        </w:rPr>
      </w:pPr>
    </w:p>
    <w:p w14:paraId="6F73C9A3" w14:textId="77777777" w:rsidR="009C6B7E" w:rsidRDefault="009C6B7E" w:rsidP="009C6B7E">
      <w:pPr>
        <w:spacing w:after="0" w:line="480" w:lineRule="auto"/>
        <w:rPr>
          <w:rFonts w:cstheme="minorHAnsi"/>
          <w:iCs/>
          <w:sz w:val="24"/>
          <w:szCs w:val="24"/>
        </w:rPr>
      </w:pPr>
    </w:p>
    <w:p w14:paraId="480B774A" w14:textId="77777777" w:rsidR="009C6B7E" w:rsidRDefault="009C6B7E" w:rsidP="009C6B7E">
      <w:pPr>
        <w:spacing w:after="0" w:line="480" w:lineRule="auto"/>
        <w:rPr>
          <w:rFonts w:cstheme="minorHAnsi"/>
          <w:iCs/>
          <w:sz w:val="24"/>
          <w:szCs w:val="24"/>
        </w:rPr>
      </w:pPr>
    </w:p>
    <w:p w14:paraId="7AEC1C22" w14:textId="77777777" w:rsidR="009C6B7E" w:rsidRDefault="009C6B7E" w:rsidP="009C6B7E">
      <w:pPr>
        <w:spacing w:after="0" w:line="480" w:lineRule="auto"/>
        <w:rPr>
          <w:rFonts w:cstheme="minorHAnsi"/>
          <w:iCs/>
          <w:sz w:val="24"/>
          <w:szCs w:val="24"/>
        </w:rPr>
      </w:pPr>
    </w:p>
    <w:p w14:paraId="4F0044C7"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lastRenderedPageBreak/>
        <w:t xml:space="preserve">Figure 1. Map of the study area, showing locations of sampling sites within localities of major oyster reef complexes. Within each locality, note that transects were placed on reefs representing a gradient from inshore to offshore.  For offshore reefs, note the coastwise orientation and linearity of reefs.   </w:t>
      </w:r>
    </w:p>
    <w:p w14:paraId="585B6D05" w14:textId="77777777" w:rsidR="009C6B7E" w:rsidRPr="00B05D98" w:rsidRDefault="009C6B7E" w:rsidP="009C6B7E">
      <w:pPr>
        <w:spacing w:line="480" w:lineRule="auto"/>
        <w:rPr>
          <w:rFonts w:cstheme="minorHAnsi"/>
          <w:iCs/>
          <w:sz w:val="24"/>
          <w:szCs w:val="24"/>
        </w:rPr>
      </w:pPr>
    </w:p>
    <w:p w14:paraId="467233C7" w14:textId="77777777" w:rsidR="009C6B7E" w:rsidRPr="00B05D98" w:rsidRDefault="009C6B7E" w:rsidP="009C6B7E">
      <w:pPr>
        <w:spacing w:line="480" w:lineRule="auto"/>
        <w:rPr>
          <w:rFonts w:cstheme="minorHAnsi"/>
          <w:iCs/>
          <w:sz w:val="24"/>
          <w:szCs w:val="24"/>
        </w:rPr>
      </w:pPr>
      <w:r w:rsidRPr="00B05D98">
        <w:rPr>
          <w:rFonts w:cstheme="minorHAnsi"/>
          <w:sz w:val="24"/>
          <w:szCs w:val="24"/>
        </w:rPr>
        <w:t xml:space="preserve">Figure 2.  Histogram of probability density function (y-axis) of live oysters counted (x-axis) on intertidal reefs in Suwannee Sound, Florida.  The red line represents the predicted density of oyster counts if these data follow a negative binomial distribution.  </w:t>
      </w:r>
    </w:p>
    <w:p w14:paraId="263946C4" w14:textId="77777777" w:rsidR="009C6B7E" w:rsidRPr="00B05D98" w:rsidRDefault="009C6B7E" w:rsidP="009C6B7E">
      <w:pPr>
        <w:spacing w:after="0" w:line="480" w:lineRule="auto"/>
        <w:rPr>
          <w:rFonts w:cstheme="minorHAnsi"/>
          <w:sz w:val="24"/>
          <w:szCs w:val="24"/>
        </w:rPr>
      </w:pPr>
    </w:p>
    <w:p w14:paraId="7E5C8F23" w14:textId="77777777" w:rsidR="009C6B7E" w:rsidRPr="00B05D98" w:rsidRDefault="009C6B7E" w:rsidP="009C6B7E">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FEC2BEC" w14:textId="77777777" w:rsidR="009C6B7E" w:rsidRPr="00B05D98" w:rsidRDefault="009C6B7E" w:rsidP="009C6B7E">
      <w:pPr>
        <w:spacing w:line="480" w:lineRule="auto"/>
        <w:rPr>
          <w:rFonts w:cstheme="minorHAnsi"/>
          <w:sz w:val="24"/>
          <w:szCs w:val="24"/>
        </w:rPr>
      </w:pPr>
    </w:p>
    <w:p w14:paraId="625DE076"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 xml:space="preserve">Figure 4.  Mean daily discharge by year (panel A) and associated variance (panel </w:t>
      </w:r>
      <w:commentRangeStart w:id="66"/>
      <w:commentRangeStart w:id="67"/>
      <w:r w:rsidRPr="00B05D98">
        <w:rPr>
          <w:rFonts w:cstheme="minorHAnsi"/>
          <w:sz w:val="24"/>
          <w:szCs w:val="24"/>
        </w:rPr>
        <w:t>B</w:t>
      </w:r>
      <w:commentRangeEnd w:id="66"/>
      <w:r w:rsidR="0045773D">
        <w:rPr>
          <w:rStyle w:val="CommentReference"/>
        </w:rPr>
        <w:commentReference w:id="66"/>
      </w:r>
      <w:commentRangeEnd w:id="67"/>
      <w:r w:rsidR="00F83C3B">
        <w:rPr>
          <w:rStyle w:val="CommentReference"/>
        </w:rPr>
        <w:commentReference w:id="67"/>
      </w:r>
      <w:r w:rsidRPr="00B05D98">
        <w:rPr>
          <w:rFonts w:cstheme="minorHAnsi"/>
          <w:sz w:val="24"/>
          <w:szCs w:val="24"/>
        </w:rPr>
        <w:t xml:space="preserve">) and CV (panel C) of daily discharge and total annual discharge (panel D) for the Suwannee River measured at USGS Wilcox gauge from October 1941 to December 2018.  Red LOWESS smoothing line provided to show general trends in discharge.  Blue dashed line is the average mean daily discharge, variance, CV, or total annual discharge from 1941-2018.  </w:t>
      </w:r>
    </w:p>
    <w:p w14:paraId="46790601" w14:textId="77777777" w:rsidR="009C6B7E" w:rsidRPr="00B05D98" w:rsidRDefault="009C6B7E" w:rsidP="009C6B7E">
      <w:pPr>
        <w:spacing w:after="0" w:line="480" w:lineRule="auto"/>
        <w:rPr>
          <w:rFonts w:cstheme="minorHAnsi"/>
          <w:sz w:val="24"/>
          <w:szCs w:val="24"/>
        </w:rPr>
      </w:pPr>
    </w:p>
    <w:p w14:paraId="2BE826DC"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lastRenderedPageBreak/>
        <w:t xml:space="preserve">Figure 5.  </w:t>
      </w:r>
      <w:commentRangeStart w:id="68"/>
      <w:commentRangeStart w:id="69"/>
      <w:r w:rsidRPr="00B05D98">
        <w:rPr>
          <w:rFonts w:cstheme="minorHAnsi"/>
          <w:sz w:val="24"/>
          <w:szCs w:val="24"/>
        </w:rPr>
        <w:t>Mean</w:t>
      </w:r>
      <w:commentRangeEnd w:id="68"/>
      <w:r w:rsidR="0045773D">
        <w:rPr>
          <w:rStyle w:val="CommentReference"/>
        </w:rPr>
        <w:commentReference w:id="68"/>
      </w:r>
      <w:commentRangeEnd w:id="69"/>
      <w:r w:rsidR="00F83C3B">
        <w:rPr>
          <w:rStyle w:val="CommentReference"/>
        </w:rPr>
        <w:commentReference w:id="69"/>
      </w:r>
      <w:r w:rsidRPr="00B05D98">
        <w:rPr>
          <w:rFonts w:cstheme="minorHAnsi"/>
          <w:sz w:val="24"/>
          <w:szCs w:val="24"/>
        </w:rPr>
        <w:t xml:space="preserve"> daily discharge by year (</w:t>
      </w:r>
      <w:bookmarkStart w:id="70" w:name="_Hlk17881992"/>
      <w:r w:rsidRPr="00B05D98">
        <w:rPr>
          <w:rFonts w:cstheme="minorHAnsi"/>
          <w:sz w:val="24"/>
          <w:szCs w:val="24"/>
        </w:rPr>
        <w:t xml:space="preserve">panel </w:t>
      </w:r>
      <w:bookmarkEnd w:id="70"/>
      <w:r w:rsidRPr="00B05D98">
        <w:rPr>
          <w:rFonts w:cstheme="minorHAnsi"/>
          <w:sz w:val="24"/>
          <w:szCs w:val="24"/>
        </w:rPr>
        <w:t xml:space="preserve">A) and associated variance (panel B) and CV (panel C) of daily discharge and total annual discharge (panel D) for the Suwannee River measured at USGS Wilcox gauge from January 2010 to December 2018.  Red LOWESS smoothing line provided to show general trends in discharge.  Blue dashed line is the average mean daily discharge, variance, CV, or total annual discharge from 1941-2018. </w:t>
      </w:r>
    </w:p>
    <w:p w14:paraId="04279F3E" w14:textId="77777777" w:rsidR="009C6B7E" w:rsidRPr="00B05D98" w:rsidRDefault="009C6B7E" w:rsidP="009C6B7E">
      <w:pPr>
        <w:spacing w:after="0" w:line="480" w:lineRule="auto"/>
        <w:rPr>
          <w:rFonts w:cstheme="minorHAnsi"/>
          <w:sz w:val="24"/>
          <w:szCs w:val="24"/>
        </w:rPr>
      </w:pPr>
    </w:p>
    <w:p w14:paraId="7F14AE6A" w14:textId="77777777" w:rsidR="009C6B7E" w:rsidRPr="00B05D98" w:rsidRDefault="009C6B7E" w:rsidP="009C6B7E">
      <w:pPr>
        <w:spacing w:after="0" w:line="480" w:lineRule="auto"/>
        <w:rPr>
          <w:rFonts w:cstheme="minorHAnsi"/>
          <w:sz w:val="24"/>
          <w:szCs w:val="24"/>
        </w:rPr>
      </w:pPr>
      <w:r w:rsidRPr="00B05D98">
        <w:rPr>
          <w:rFonts w:cstheme="minorHAnsi"/>
          <w:sz w:val="24"/>
          <w:szCs w:val="24"/>
        </w:rPr>
        <w:t>Figure 6. Oyster landings (whole meat weight, panel A), oyster fishing trips (panel B), and oyster catch per trip (CPUE, panel C) for Suwannee Sound, Florida (Levy, Dixie, Taylor counties) from 1986-July 2019.  Data for 2018 and 2019 are provisional.</w:t>
      </w:r>
    </w:p>
    <w:p w14:paraId="57740EBE" w14:textId="77777777" w:rsidR="009C6B7E" w:rsidRPr="00B05D98" w:rsidRDefault="009C6B7E" w:rsidP="009C6B7E">
      <w:pPr>
        <w:spacing w:after="0" w:line="480" w:lineRule="auto"/>
        <w:rPr>
          <w:rFonts w:cstheme="minorHAnsi"/>
          <w:sz w:val="24"/>
          <w:szCs w:val="24"/>
        </w:rPr>
      </w:pPr>
    </w:p>
    <w:p w14:paraId="1A668124" w14:textId="77777777" w:rsidR="009C6B7E" w:rsidRPr="00B05D98" w:rsidRDefault="009C6B7E" w:rsidP="009C6B7E">
      <w:pPr>
        <w:spacing w:after="0" w:line="480" w:lineRule="auto"/>
        <w:rPr>
          <w:rFonts w:cstheme="minorHAnsi"/>
          <w:sz w:val="24"/>
          <w:szCs w:val="24"/>
        </w:rPr>
      </w:pPr>
      <w:r w:rsidRPr="00B05D98">
        <w:rPr>
          <w:rFonts w:cstheme="minorHAnsi"/>
          <w:iCs/>
          <w:sz w:val="24"/>
          <w:szCs w:val="24"/>
        </w:rPr>
        <w:t xml:space="preserve">Figure 7.  </w:t>
      </w:r>
      <w:commentRangeStart w:id="71"/>
      <w:commentRangeStart w:id="72"/>
      <w:commentRangeStart w:id="73"/>
      <w:r w:rsidRPr="00B05D98">
        <w:rPr>
          <w:rFonts w:cstheme="minorHAnsi"/>
          <w:iCs/>
          <w:sz w:val="24"/>
          <w:szCs w:val="24"/>
        </w:rPr>
        <w:t>Predicted</w:t>
      </w:r>
      <w:commentRangeEnd w:id="71"/>
      <w:r w:rsidR="005F0343">
        <w:rPr>
          <w:rStyle w:val="CommentReference"/>
        </w:rPr>
        <w:commentReference w:id="71"/>
      </w:r>
      <w:commentRangeEnd w:id="72"/>
      <w:r w:rsidR="00F83C3B">
        <w:rPr>
          <w:rStyle w:val="CommentReference"/>
        </w:rPr>
        <w:commentReference w:id="72"/>
      </w:r>
      <w:commentRangeEnd w:id="73"/>
      <w:r w:rsidR="00F83C3B">
        <w:rPr>
          <w:rStyle w:val="CommentReference"/>
        </w:rPr>
        <w:commentReference w:id="73"/>
      </w:r>
      <w:r w:rsidRPr="00B05D98">
        <w:rPr>
          <w:rFonts w:cstheme="minorHAnsi"/>
          <w:iCs/>
          <w:sz w:val="24"/>
          <w:szCs w:val="24"/>
        </w:rPr>
        <w:t xml:space="preserve"> oyster counts using the best-fit negative binomial model offset by transect length including mean annual daily discharge with a one-year lag as a covariate.  Shaded regions represent 95% CI on the predicted values.</w:t>
      </w:r>
    </w:p>
    <w:p w14:paraId="69750E0E" w14:textId="77777777" w:rsidR="009C6B7E" w:rsidRPr="00B05D98" w:rsidRDefault="009C6B7E" w:rsidP="009C6B7E">
      <w:pPr>
        <w:spacing w:after="0" w:line="480" w:lineRule="auto"/>
        <w:rPr>
          <w:rFonts w:cstheme="minorHAnsi"/>
          <w:iCs/>
          <w:sz w:val="24"/>
          <w:szCs w:val="24"/>
        </w:rPr>
      </w:pPr>
    </w:p>
    <w:p w14:paraId="4AA90FF8"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S1.  Predicted oyster counts using the best-fit negative binomial model offset by transect length (oyster counts = period * site + locality + offset(log(transect length))) fit to 1000 simulated data sets (black lines) for all localities combined based on data from 2010-2019.  Solid blue line is predicted values fit to observed (actual) field data.</w:t>
      </w:r>
    </w:p>
    <w:p w14:paraId="52D6719D" w14:textId="77777777" w:rsidR="009C6B7E" w:rsidRPr="00B05D98" w:rsidRDefault="009C6B7E" w:rsidP="009C6B7E">
      <w:pPr>
        <w:spacing w:after="0" w:line="480" w:lineRule="auto"/>
        <w:rPr>
          <w:rFonts w:cstheme="minorHAnsi"/>
          <w:iCs/>
          <w:sz w:val="24"/>
          <w:szCs w:val="24"/>
        </w:rPr>
      </w:pPr>
    </w:p>
    <w:p w14:paraId="07D169AF" w14:textId="77777777" w:rsidR="009C6B7E" w:rsidRPr="00B05D98" w:rsidRDefault="009C6B7E" w:rsidP="009C6B7E">
      <w:pPr>
        <w:spacing w:after="0" w:line="480" w:lineRule="auto"/>
        <w:rPr>
          <w:rFonts w:cstheme="minorHAnsi"/>
          <w:iCs/>
          <w:sz w:val="24"/>
          <w:szCs w:val="24"/>
        </w:rPr>
      </w:pPr>
      <w:r w:rsidRPr="00B05D98">
        <w:rPr>
          <w:rFonts w:cstheme="minorHAnsi"/>
          <w:iCs/>
          <w:sz w:val="24"/>
          <w:szCs w:val="24"/>
        </w:rPr>
        <w:t>Figure S2.  Kernel density plot (y-axis) and p-value (x-axis) for the “period” beta term fit to the model oyster counts = period * site + locality + offset(log(transect length)) from 1000 simulated datasets.</w:t>
      </w:r>
    </w:p>
    <w:p w14:paraId="07D0034B" w14:textId="77777777" w:rsidR="009C6B7E" w:rsidRPr="006D5CAD" w:rsidRDefault="009C6B7E" w:rsidP="009C6B7E">
      <w:pPr>
        <w:spacing w:line="480" w:lineRule="auto"/>
        <w:rPr>
          <w:rFonts w:cstheme="minorHAnsi"/>
          <w:iCs/>
          <w:sz w:val="24"/>
          <w:szCs w:val="24"/>
        </w:rPr>
      </w:pPr>
      <w:r w:rsidRPr="00B05D98">
        <w:rPr>
          <w:rFonts w:cstheme="minorHAnsi"/>
          <w:iCs/>
          <w:sz w:val="24"/>
          <w:szCs w:val="24"/>
        </w:rPr>
        <w:br w:type="page"/>
      </w:r>
      <w:r w:rsidRPr="00B05D98">
        <w:rPr>
          <w:rFonts w:cstheme="minorHAnsi"/>
          <w:iCs/>
          <w:sz w:val="24"/>
          <w:szCs w:val="24"/>
        </w:rPr>
        <w:lastRenderedPageBreak/>
        <w:t xml:space="preserve">Figure S3.  Panel A: Monthly Palmer drought severity index (y-axis) for north Florida (red line) and southeast Georgia (black line) by year (x-axis).  Negative values indicate periods of drought and positive values periods of higher soil moisture. Data from NOAA 2019c. Panel B:  Monthly mean sea level (y-axis, solid black line) over year (x-axis) from NOAA station 8727520, Cedar Key, Florida with a linear model (dotted black line) plotted for reference.  </w:t>
      </w:r>
      <w:commentRangeStart w:id="74"/>
      <w:commentRangeStart w:id="75"/>
      <w:r w:rsidRPr="00B05D98">
        <w:rPr>
          <w:rFonts w:cstheme="minorHAnsi"/>
          <w:iCs/>
          <w:sz w:val="24"/>
          <w:szCs w:val="24"/>
        </w:rPr>
        <w:t>Average</w:t>
      </w:r>
      <w:commentRangeEnd w:id="74"/>
      <w:r w:rsidR="004E7F27">
        <w:rPr>
          <w:rStyle w:val="CommentReference"/>
        </w:rPr>
        <w:commentReference w:id="74"/>
      </w:r>
      <w:commentRangeEnd w:id="75"/>
      <w:r w:rsidR="00F83C3B">
        <w:rPr>
          <w:rStyle w:val="CommentReference"/>
        </w:rPr>
        <w:commentReference w:id="75"/>
      </w:r>
      <w:r w:rsidRPr="00B05D98">
        <w:rPr>
          <w:rFonts w:cstheme="minorHAnsi"/>
          <w:iCs/>
          <w:sz w:val="24"/>
          <w:szCs w:val="24"/>
        </w:rPr>
        <w:t xml:space="preserve"> seasonal cycle removed by NOAA (NOAA 2019b).</w:t>
      </w:r>
    </w:p>
    <w:p w14:paraId="332A8BC0" w14:textId="521B07DF" w:rsidR="009C6B7E" w:rsidRDefault="009C6B7E">
      <w:pPr>
        <w:rPr>
          <w:rFonts w:cstheme="minorHAnsi"/>
          <w:iCs/>
          <w:sz w:val="24"/>
          <w:szCs w:val="24"/>
        </w:rPr>
      </w:pPr>
      <w:r>
        <w:rPr>
          <w:rFonts w:cstheme="minorHAnsi"/>
          <w:iCs/>
          <w:sz w:val="24"/>
          <w:szCs w:val="24"/>
        </w:rPr>
        <w:br w:type="page"/>
      </w:r>
    </w:p>
    <w:p w14:paraId="7209D59E" w14:textId="77777777" w:rsidR="009C6B7E" w:rsidRDefault="009C6B7E">
      <w:pPr>
        <w:rPr>
          <w:rFonts w:cstheme="minorHAnsi"/>
          <w:iCs/>
          <w:sz w:val="24"/>
          <w:szCs w:val="24"/>
        </w:rPr>
      </w:pPr>
    </w:p>
    <w:p w14:paraId="665A28A4" w14:textId="77777777" w:rsidR="00063A60" w:rsidRPr="00B05D98" w:rsidRDefault="00063A60" w:rsidP="00063A60">
      <w:pPr>
        <w:spacing w:line="480" w:lineRule="auto"/>
        <w:rPr>
          <w:rFonts w:cstheme="minorHAnsi"/>
          <w:iCs/>
          <w:sz w:val="24"/>
          <w:szCs w:val="24"/>
        </w:rPr>
      </w:pPr>
    </w:p>
    <w:p w14:paraId="24AFE93C" w14:textId="77777777" w:rsidR="00063A60" w:rsidRPr="00B05D98" w:rsidRDefault="00063A60" w:rsidP="00063A60">
      <w:pPr>
        <w:spacing w:after="0" w:line="480" w:lineRule="auto"/>
        <w:rPr>
          <w:rFonts w:cstheme="minorHAnsi"/>
          <w:iCs/>
          <w:sz w:val="24"/>
          <w:szCs w:val="24"/>
        </w:rPr>
      </w:pPr>
    </w:p>
    <w:p w14:paraId="0B93645D" w14:textId="77777777" w:rsidR="00063A60" w:rsidRPr="00B05D98" w:rsidRDefault="00063A60" w:rsidP="00063A60">
      <w:pPr>
        <w:spacing w:after="0" w:line="480" w:lineRule="auto"/>
        <w:rPr>
          <w:rFonts w:cstheme="minorHAnsi"/>
          <w:iCs/>
          <w:sz w:val="24"/>
          <w:szCs w:val="24"/>
        </w:rPr>
      </w:pPr>
    </w:p>
    <w:p w14:paraId="307DF4CA" w14:textId="77777777" w:rsidR="00063A60" w:rsidRPr="00B05D98" w:rsidRDefault="00063A60" w:rsidP="00063A60">
      <w:pPr>
        <w:spacing w:after="0" w:line="480" w:lineRule="auto"/>
        <w:rPr>
          <w:rFonts w:cstheme="minorHAnsi"/>
          <w:iCs/>
          <w:sz w:val="24"/>
          <w:szCs w:val="24"/>
        </w:rPr>
      </w:pPr>
    </w:p>
    <w:p w14:paraId="6B24BB47" w14:textId="77777777" w:rsidR="00063A60" w:rsidRDefault="00063A60" w:rsidP="00E66E8B">
      <w:pPr>
        <w:spacing w:line="480" w:lineRule="auto"/>
      </w:pPr>
    </w:p>
    <w:sectPr w:rsidR="00063A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ehlbauer, Jeffrey D" w:date="2019-12-19T15:35:00Z" w:initials="MJD">
    <w:p w14:paraId="51938A37" w14:textId="77777777" w:rsidR="00053AF6" w:rsidRDefault="00053AF6">
      <w:pPr>
        <w:pStyle w:val="CommentText"/>
      </w:pPr>
      <w:r>
        <w:rPr>
          <w:rStyle w:val="CommentReference"/>
        </w:rPr>
        <w:annotationRef/>
      </w:r>
      <w:r>
        <w:t>Overall comments:</w:t>
      </w:r>
    </w:p>
    <w:p w14:paraId="4D15D4C8" w14:textId="78EAD341" w:rsidR="00053AF6" w:rsidRDefault="00053AF6">
      <w:pPr>
        <w:pStyle w:val="CommentText"/>
      </w:pPr>
      <w:r>
        <w:t>The paper mostly reads just fine and the methods, results, and conclusions seem defensible and appropriate. Most of my comments are focused on improving the clarity of your message.</w:t>
      </w:r>
    </w:p>
  </w:comment>
  <w:comment w:id="1" w:author="Moore,Jennifer F" w:date="2020-01-15T20:48:00Z" w:initials="MF">
    <w:p w14:paraId="281EAFF7" w14:textId="5F35F003" w:rsidR="00053AF6" w:rsidRDefault="00053AF6">
      <w:pPr>
        <w:pStyle w:val="CommentText"/>
      </w:pPr>
      <w:r>
        <w:rPr>
          <w:rStyle w:val="CommentReference"/>
        </w:rPr>
        <w:annotationRef/>
      </w:r>
      <w:r>
        <w:t>Great, thank you!</w:t>
      </w:r>
    </w:p>
  </w:comment>
  <w:comment w:id="2" w:author="Muehlbauer, Jeffrey D" w:date="2019-12-19T13:55:00Z" w:initials="MJD">
    <w:p w14:paraId="5F0E1B9B" w14:textId="6E106315" w:rsidR="00053AF6" w:rsidRDefault="00053AF6">
      <w:pPr>
        <w:pStyle w:val="CommentText"/>
      </w:pPr>
      <w:r>
        <w:rPr>
          <w:rStyle w:val="CommentReference"/>
        </w:rPr>
        <w:annotationRef/>
      </w:r>
      <w:r>
        <w:t>I am not sure what this phrase means (my read is that you have data on commercial fishing activity that is independent of fisheries? How does that work?). Consider re-phrasing. Same comment at the end of the Introduction.</w:t>
      </w:r>
    </w:p>
  </w:comment>
  <w:comment w:id="3" w:author="Bill Pine" w:date="2020-01-16T09:20:00Z" w:initials="PB">
    <w:p w14:paraId="3A998638" w14:textId="676A23BC" w:rsidR="00053AF6" w:rsidRDefault="00053AF6">
      <w:pPr>
        <w:pStyle w:val="CommentText"/>
      </w:pPr>
      <w:r>
        <w:rPr>
          <w:rStyle w:val="CommentReference"/>
        </w:rPr>
        <w:annotationRef/>
      </w:r>
      <w:r>
        <w:t xml:space="preserve">Thanks Jeff. This is a standard term in the fisheries </w:t>
      </w:r>
      <w:proofErr w:type="gramStart"/>
      <w:r>
        <w:t>world</w:t>
      </w:r>
      <w:proofErr w:type="gramEnd"/>
      <w:r>
        <w:t xml:space="preserve"> and we have kept the term in the paper.</w:t>
      </w:r>
    </w:p>
  </w:comment>
  <w:comment w:id="4" w:author="Muehlbauer, Jeffrey D" w:date="2019-12-19T13:57:00Z" w:initials="MJD">
    <w:p w14:paraId="2CD6AEEF" w14:textId="53DCA3D8" w:rsidR="00053AF6" w:rsidRDefault="00053AF6">
      <w:pPr>
        <w:pStyle w:val="CommentText"/>
      </w:pPr>
      <w:r>
        <w:rPr>
          <w:rStyle w:val="CommentReference"/>
        </w:rPr>
        <w:annotationRef/>
      </w:r>
      <w:r>
        <w:t>Meaning that the inshore bars are becoming degraded? Consider just saying that to simplify the sentence.</w:t>
      </w:r>
    </w:p>
  </w:comment>
  <w:comment w:id="5" w:author="Moore,Jennifer F" w:date="2019-12-21T20:30:00Z" w:initials="MF">
    <w:p w14:paraId="6C09BD6A" w14:textId="71B6E754" w:rsidR="00053AF6" w:rsidRDefault="00053AF6">
      <w:pPr>
        <w:pStyle w:val="CommentText"/>
      </w:pPr>
      <w:r>
        <w:rPr>
          <w:rStyle w:val="CommentReference"/>
        </w:rPr>
        <w:annotationRef/>
      </w:r>
      <w:r>
        <w:t>We have changed this sentence to “</w:t>
      </w:r>
      <w:r w:rsidRPr="00B05D98">
        <w:rPr>
          <w:rFonts w:cstheme="minorHAnsi"/>
          <w:sz w:val="24"/>
          <w:szCs w:val="24"/>
          <w:shd w:val="clear" w:color="auto" w:fill="FFFFFF"/>
        </w:rPr>
        <w:t>We found intertidal oyster counts have declined over time, and that most of these declines are found in inshore intertidal oyster bars which are becoming</w:t>
      </w:r>
      <w:r>
        <w:rPr>
          <w:rFonts w:cstheme="minorHAnsi"/>
          <w:sz w:val="24"/>
          <w:szCs w:val="24"/>
          <w:shd w:val="clear" w:color="auto" w:fill="FFFFFF"/>
        </w:rPr>
        <w:t xml:space="preserve"> degraded”</w:t>
      </w:r>
    </w:p>
  </w:comment>
  <w:comment w:id="6" w:author="Muehlbauer, Jeffrey D" w:date="2019-12-19T14:04:00Z" w:initials="MJD">
    <w:p w14:paraId="28E120F9" w14:textId="38ED88A7" w:rsidR="00053AF6" w:rsidRDefault="00053AF6">
      <w:pPr>
        <w:pStyle w:val="CommentText"/>
      </w:pPr>
      <w:r>
        <w:rPr>
          <w:rStyle w:val="CommentReference"/>
        </w:rPr>
        <w:annotationRef/>
      </w:r>
      <w:r>
        <w:t>Consider citing Fig. 1 here.</w:t>
      </w:r>
    </w:p>
  </w:comment>
  <w:comment w:id="7" w:author="Moore,Jennifer F" w:date="2019-12-21T20:31:00Z" w:initials="MF">
    <w:p w14:paraId="3DC13050" w14:textId="253A2400" w:rsidR="00053AF6" w:rsidRDefault="00053AF6">
      <w:pPr>
        <w:pStyle w:val="CommentText"/>
      </w:pPr>
      <w:r>
        <w:rPr>
          <w:rStyle w:val="CommentReference"/>
        </w:rPr>
        <w:annotationRef/>
      </w:r>
      <w:r>
        <w:t>We agree and have added a citation for Fig 1.</w:t>
      </w:r>
    </w:p>
  </w:comment>
  <w:comment w:id="9" w:author="Muehlbauer, Jeffrey D" w:date="2019-12-19T14:02:00Z" w:initials="MJD">
    <w:p w14:paraId="2EC3A59C" w14:textId="57746F5D" w:rsidR="00053AF6" w:rsidRDefault="00053AF6">
      <w:pPr>
        <w:pStyle w:val="CommentText"/>
      </w:pPr>
      <w:r>
        <w:rPr>
          <w:rStyle w:val="CommentReference"/>
        </w:rPr>
        <w:annotationRef/>
      </w:r>
      <w:r>
        <w:t>First use of this term in the main text. Consider defining it here.</w:t>
      </w:r>
    </w:p>
  </w:comment>
  <w:comment w:id="11" w:author="Muehlbauer, Jeffrey D" w:date="2019-12-19T14:13:00Z" w:initials="MJD">
    <w:p w14:paraId="498379CB" w14:textId="475155CB" w:rsidR="00053AF6" w:rsidRDefault="00053AF6">
      <w:pPr>
        <w:pStyle w:val="CommentText"/>
      </w:pPr>
      <w:r>
        <w:rPr>
          <w:rStyle w:val="CommentReference"/>
        </w:rPr>
        <w:annotationRef/>
      </w:r>
      <w:r>
        <w:t>Some statement about the frequency of sampling and range of years that sampling occurred would be useful in this paragraph. You mention repeat visits, but not how many visits occurred, for instance.</w:t>
      </w:r>
    </w:p>
  </w:comment>
  <w:comment w:id="12" w:author="Moore,Jennifer F" w:date="2019-12-21T20:39:00Z" w:initials="MF">
    <w:p w14:paraId="067E9580" w14:textId="7E967137" w:rsidR="00053AF6" w:rsidRDefault="00053AF6">
      <w:pPr>
        <w:pStyle w:val="CommentText"/>
      </w:pPr>
      <w:r>
        <w:rPr>
          <w:rStyle w:val="CommentReference"/>
        </w:rPr>
        <w:annotationRef/>
      </w:r>
      <w:r>
        <w:t>We have added a table to the supplementary material containing this information.</w:t>
      </w:r>
    </w:p>
  </w:comment>
  <w:comment w:id="13" w:author="Muehlbauer, Jeffrey D" w:date="2019-12-19T14:10:00Z" w:initials="MJD">
    <w:p w14:paraId="1E4D9AD0" w14:textId="7A738ACB" w:rsidR="00053AF6" w:rsidRDefault="00053AF6">
      <w:pPr>
        <w:pStyle w:val="CommentText"/>
      </w:pPr>
      <w:r>
        <w:rPr>
          <w:rStyle w:val="CommentReference"/>
        </w:rPr>
        <w:annotationRef/>
      </w:r>
      <w:r>
        <w:t>Note discrepancies between the names you use here (“Horseshoe Cove, Lone Cabbage, Cedar Keys”) and on Fig 1 (“Horseshoe Beach, Lone Cabbage Reef, Cedar Key”).</w:t>
      </w:r>
    </w:p>
  </w:comment>
  <w:comment w:id="14" w:author="Moore,Jennifer F" w:date="2019-12-21T20:38:00Z" w:initials="MF">
    <w:p w14:paraId="7D0BA952" w14:textId="48EAC104" w:rsidR="00053AF6" w:rsidRDefault="00053AF6">
      <w:pPr>
        <w:pStyle w:val="CommentText"/>
      </w:pPr>
      <w:r>
        <w:rPr>
          <w:rStyle w:val="CommentReference"/>
        </w:rPr>
        <w:annotationRef/>
      </w:r>
      <w:r>
        <w:t>fixed</w:t>
      </w:r>
    </w:p>
  </w:comment>
  <w:comment w:id="20" w:author="Muehlbauer, Jeffrey D" w:date="2019-12-19T14:08:00Z" w:initials="MJD">
    <w:p w14:paraId="05B5FEF0" w14:textId="5C4D589E" w:rsidR="00053AF6" w:rsidRDefault="00053AF6">
      <w:pPr>
        <w:pStyle w:val="CommentText"/>
      </w:pPr>
      <w:r>
        <w:rPr>
          <w:rStyle w:val="CommentReference"/>
        </w:rPr>
        <w:annotationRef/>
      </w:r>
      <w:r>
        <w:t xml:space="preserve">…”and </w:t>
      </w:r>
      <w:r w:rsidRPr="00596101">
        <w:rPr>
          <w:u w:val="single"/>
        </w:rPr>
        <w:t>one</w:t>
      </w:r>
      <w:r>
        <w:t xml:space="preserve"> in Corrigan’s Reef.”</w:t>
      </w:r>
    </w:p>
  </w:comment>
  <w:comment w:id="21" w:author="Moore,Jennifer F" w:date="2019-12-21T20:38:00Z" w:initials="MF">
    <w:p w14:paraId="70FB8547" w14:textId="4216F9EB" w:rsidR="00053AF6" w:rsidRDefault="00053AF6">
      <w:pPr>
        <w:pStyle w:val="CommentText"/>
      </w:pPr>
      <w:r>
        <w:rPr>
          <w:rStyle w:val="CommentReference"/>
        </w:rPr>
        <w:annotationRef/>
      </w:r>
      <w:r>
        <w:t>fixed</w:t>
      </w:r>
    </w:p>
  </w:comment>
  <w:comment w:id="22" w:author="Muehlbauer, Jeffrey D" w:date="2019-12-19T14:11:00Z" w:initials="MJD">
    <w:p w14:paraId="3DA07CF1" w14:textId="208D827D" w:rsidR="00053AF6" w:rsidRDefault="00053AF6">
      <w:pPr>
        <w:pStyle w:val="CommentText"/>
      </w:pPr>
      <w:r>
        <w:rPr>
          <w:rStyle w:val="CommentReference"/>
        </w:rPr>
        <w:annotationRef/>
      </w:r>
      <w:r>
        <w:t>?</w:t>
      </w:r>
    </w:p>
  </w:comment>
  <w:comment w:id="23" w:author="Moore,Jennifer F" w:date="2019-12-21T20:40:00Z" w:initials="MF">
    <w:p w14:paraId="1A0F5136" w14:textId="3062661F" w:rsidR="00053AF6" w:rsidRDefault="00053AF6">
      <w:pPr>
        <w:pStyle w:val="CommentText"/>
      </w:pPr>
      <w:r>
        <w:rPr>
          <w:rStyle w:val="CommentReference"/>
        </w:rPr>
        <w:annotationRef/>
      </w:r>
      <w:r>
        <w:t>This was a typo! We have removed it now.</w:t>
      </w:r>
    </w:p>
  </w:comment>
  <w:comment w:id="25" w:author="Muehlbauer, Jeffrey D" w:date="2019-12-19T14:16:00Z" w:initials="MJD">
    <w:p w14:paraId="1B272363" w14:textId="74F071B5" w:rsidR="00053AF6" w:rsidRDefault="00053AF6">
      <w:pPr>
        <w:pStyle w:val="CommentText"/>
      </w:pPr>
      <w:r>
        <w:rPr>
          <w:rStyle w:val="CommentReference"/>
        </w:rPr>
        <w:annotationRef/>
      </w:r>
      <w:r>
        <w:t>You mean strictly commercial OYSTER fishing, correct? Perhaps state that just this once here.</w:t>
      </w:r>
    </w:p>
  </w:comment>
  <w:comment w:id="27" w:author="Muehlbauer, Jeffrey D" w:date="2019-12-19T14:19:00Z" w:initials="MJD">
    <w:p w14:paraId="65F7909D" w14:textId="68399575" w:rsidR="00053AF6" w:rsidRDefault="00053AF6">
      <w:pPr>
        <w:pStyle w:val="CommentText"/>
      </w:pPr>
      <w:r>
        <w:rPr>
          <w:rStyle w:val="CommentReference"/>
        </w:rPr>
        <w:annotationRef/>
      </w:r>
      <w:r>
        <w:t xml:space="preserve">Because you mention a log link, you might also mention the distribution of the data (negative binomial?) </w:t>
      </w:r>
    </w:p>
    <w:p w14:paraId="16552FCE" w14:textId="1B6CF5F5" w:rsidR="00053AF6" w:rsidRDefault="00053AF6">
      <w:pPr>
        <w:pStyle w:val="CommentText"/>
      </w:pPr>
      <w:r>
        <w:t>I note that this ultimately gets stated in the Results, but it might make more sense here as part of the methods.</w:t>
      </w:r>
    </w:p>
  </w:comment>
  <w:comment w:id="28" w:author="Moore,Jennifer F" w:date="2019-12-21T20:42:00Z" w:initials="MF">
    <w:p w14:paraId="7BD5C946" w14:textId="68BC8830" w:rsidR="00053AF6" w:rsidRDefault="00053AF6">
      <w:pPr>
        <w:pStyle w:val="CommentText"/>
      </w:pPr>
      <w:r>
        <w:rPr>
          <w:rStyle w:val="CommentReference"/>
        </w:rPr>
        <w:annotationRef/>
      </w:r>
      <w:r>
        <w:t>We have added this at the beginning of the section.</w:t>
      </w:r>
    </w:p>
  </w:comment>
  <w:comment w:id="30" w:author="Muehlbauer, Jeffrey D" w:date="2019-12-19T14:21:00Z" w:initials="MJD">
    <w:p w14:paraId="32AE77FD" w14:textId="2F5C6C70" w:rsidR="00053AF6" w:rsidRDefault="00053AF6">
      <w:pPr>
        <w:pStyle w:val="CommentText"/>
      </w:pPr>
      <w:r>
        <w:rPr>
          <w:rStyle w:val="CommentReference"/>
        </w:rPr>
        <w:annotationRef/>
      </w:r>
      <w:r>
        <w:t xml:space="preserve">My assumption then is that you used </w:t>
      </w:r>
      <w:proofErr w:type="spellStart"/>
      <w:r>
        <w:t>glmms</w:t>
      </w:r>
      <w:proofErr w:type="spellEnd"/>
      <w:r>
        <w:t xml:space="preserve"> with random effects, rather than “regular” </w:t>
      </w:r>
      <w:proofErr w:type="spellStart"/>
      <w:r>
        <w:t>glms</w:t>
      </w:r>
      <w:proofErr w:type="spellEnd"/>
      <w:r>
        <w:t xml:space="preserve"> (otherwise why wouldn’t you just use the </w:t>
      </w:r>
      <w:proofErr w:type="spellStart"/>
      <w:r>
        <w:t>glm</w:t>
      </w:r>
      <w:proofErr w:type="spellEnd"/>
      <w:r>
        <w:t xml:space="preserve"> and </w:t>
      </w:r>
      <w:proofErr w:type="spellStart"/>
      <w:r>
        <w:t>glm.nb</w:t>
      </w:r>
      <w:proofErr w:type="spellEnd"/>
      <w:r>
        <w:t xml:space="preserve"> functions in base R)? Please clarify and state your random effects here in this paragraph if so.</w:t>
      </w:r>
    </w:p>
  </w:comment>
  <w:comment w:id="31" w:author="Moore,Jennifer F" w:date="2019-12-21T20:43:00Z" w:initials="MF">
    <w:p w14:paraId="23C18A95" w14:textId="575F5AC6" w:rsidR="00053AF6" w:rsidRDefault="00053AF6">
      <w:pPr>
        <w:pStyle w:val="CommentText"/>
      </w:pPr>
      <w:r>
        <w:rPr>
          <w:rStyle w:val="CommentReference"/>
        </w:rPr>
        <w:annotationRef/>
      </w:r>
      <w:r>
        <w:t xml:space="preserve">We did use GLMs not GLMMs – because of this, like suggested, we instead changed to using the </w:t>
      </w:r>
      <w:proofErr w:type="spellStart"/>
      <w:r>
        <w:t>glm.nb</w:t>
      </w:r>
      <w:proofErr w:type="spellEnd"/>
      <w:r>
        <w:t xml:space="preserve"> function in the MASS package. We have updated this section accordingly.</w:t>
      </w:r>
    </w:p>
  </w:comment>
  <w:comment w:id="32" w:author="Bill Pine [2]" w:date="2020-01-16T09:30:00Z" w:initials="PB">
    <w:p w14:paraId="54B480BD" w14:textId="73AB6420" w:rsidR="00F30736" w:rsidRDefault="00F30736">
      <w:pPr>
        <w:pStyle w:val="CommentText"/>
      </w:pPr>
      <w:r>
        <w:rPr>
          <w:rStyle w:val="CommentReference"/>
        </w:rPr>
        <w:annotationRef/>
      </w:r>
      <w:r>
        <w:t>And have provided extensive discussion of this in the revised manuscript.</w:t>
      </w:r>
    </w:p>
  </w:comment>
  <w:comment w:id="36" w:author="Muehlbauer, Jeffrey D" w:date="2019-12-19T14:26:00Z" w:initials="MJD">
    <w:p w14:paraId="07B8E13A" w14:textId="2CDA4E7D" w:rsidR="00053AF6" w:rsidRDefault="00053AF6">
      <w:pPr>
        <w:pStyle w:val="CommentText"/>
      </w:pPr>
      <w:r>
        <w:rPr>
          <w:rStyle w:val="CommentReference"/>
        </w:rPr>
        <w:annotationRef/>
      </w:r>
      <w:r>
        <w:t>Do you really mean “the same” (as in the value of the coefficient is identical), or just that the sign is the same (i.e., the coefficient is negative, regardless of its value)? If the latter, I suggest deleting “same”.</w:t>
      </w:r>
    </w:p>
  </w:comment>
  <w:comment w:id="37" w:author="Moore,Jennifer F" w:date="2019-12-21T20:43:00Z" w:initials="MF">
    <w:p w14:paraId="66D0EDA0" w14:textId="7BFC9642" w:rsidR="00053AF6" w:rsidRDefault="00053AF6">
      <w:pPr>
        <w:pStyle w:val="CommentText"/>
      </w:pPr>
      <w:r>
        <w:rPr>
          <w:rStyle w:val="CommentReference"/>
        </w:rPr>
        <w:annotationRef/>
      </w:r>
      <w:r>
        <w:t>We mean that the sign is the same. We have removed ‘same’ from the sentence.</w:t>
      </w:r>
    </w:p>
  </w:comment>
  <w:comment w:id="38" w:author="Muehlbauer, Jeffrey D" w:date="2019-12-19T15:08:00Z" w:initials="MJD">
    <w:p w14:paraId="72263F2E" w14:textId="5709D7A9" w:rsidR="00053AF6" w:rsidRDefault="00053AF6">
      <w:pPr>
        <w:pStyle w:val="CommentText"/>
      </w:pPr>
      <w:r>
        <w:rPr>
          <w:rStyle w:val="CommentReference"/>
        </w:rPr>
        <w:annotationRef/>
      </w:r>
      <w:r>
        <w:t>I’m confused by “period”, which you define earlier as winter or summer (see “</w:t>
      </w:r>
      <w:r w:rsidRPr="00B05D98">
        <w:rPr>
          <w:rFonts w:cstheme="minorHAnsi"/>
          <w:i/>
          <w:sz w:val="24"/>
          <w:szCs w:val="24"/>
          <w:shd w:val="clear" w:color="auto" w:fill="FFFFFF"/>
        </w:rPr>
        <w:t>Data analyses generalized linear models</w:t>
      </w:r>
      <w:r>
        <w:rPr>
          <w:rFonts w:cstheme="minorHAnsi"/>
          <w:i/>
          <w:sz w:val="24"/>
          <w:szCs w:val="24"/>
          <w:shd w:val="clear" w:color="auto" w:fill="FFFFFF"/>
        </w:rPr>
        <w:t>”</w:t>
      </w:r>
      <w:r>
        <w:rPr>
          <w:rFonts w:cstheme="minorHAnsi"/>
          <w:sz w:val="24"/>
          <w:szCs w:val="24"/>
          <w:shd w:val="clear" w:color="auto" w:fill="FFFFFF"/>
        </w:rPr>
        <w:t xml:space="preserve"> section</w:t>
      </w:r>
      <w:proofErr w:type="gramStart"/>
      <w:r>
        <w:rPr>
          <w:rFonts w:cstheme="minorHAnsi"/>
          <w:sz w:val="24"/>
          <w:szCs w:val="24"/>
          <w:shd w:val="clear" w:color="auto" w:fill="FFFFFF"/>
        </w:rPr>
        <w:t>), yet</w:t>
      </w:r>
      <w:proofErr w:type="gramEnd"/>
      <w:r>
        <w:rPr>
          <w:rFonts w:cstheme="minorHAnsi"/>
          <w:sz w:val="24"/>
          <w:szCs w:val="24"/>
          <w:shd w:val="clear" w:color="auto" w:fill="FFFFFF"/>
        </w:rPr>
        <w:t xml:space="preserve"> seem to define as something like “year” here. Please clarify, and possibly distinguish these uses into separate terms? It’s also unclear in your tables if “period” is an analogue for “year”, and if so, “year” might be more readily interpretable.</w:t>
      </w:r>
    </w:p>
  </w:comment>
  <w:comment w:id="39" w:author="Moore,Jennifer F" w:date="2019-12-21T20:44:00Z" w:initials="MF">
    <w:p w14:paraId="793C6955" w14:textId="78A2AF65" w:rsidR="00053AF6" w:rsidRDefault="00053AF6">
      <w:pPr>
        <w:pStyle w:val="CommentText"/>
      </w:pPr>
      <w:r>
        <w:rPr>
          <w:rStyle w:val="CommentReference"/>
        </w:rPr>
        <w:annotationRef/>
      </w:r>
      <w:r>
        <w:t>Period refers to a season and year. We have now included a table in the supplementary material defining each period so that it is clearer.</w:t>
      </w:r>
    </w:p>
  </w:comment>
  <w:comment w:id="40" w:author="Muehlbauer, Jeffrey D" w:date="2019-12-19T14:30:00Z" w:initials="MJD">
    <w:p w14:paraId="4E01D658" w14:textId="15FDB38D" w:rsidR="00053AF6" w:rsidRDefault="00053AF6">
      <w:pPr>
        <w:pStyle w:val="CommentText"/>
      </w:pPr>
      <w:r>
        <w:rPr>
          <w:rStyle w:val="CommentReference"/>
        </w:rPr>
        <w:annotationRef/>
      </w:r>
      <w:r>
        <w:t>Is there any particular reason that Figs 4 and 5 are presented before Figs 2 and 3? Consider re-numbering.</w:t>
      </w:r>
    </w:p>
  </w:comment>
  <w:comment w:id="41" w:author="Moore,Jennifer F" w:date="2019-12-21T20:45:00Z" w:initials="MF">
    <w:p w14:paraId="2E6EB311" w14:textId="3AC75995" w:rsidR="00053AF6" w:rsidRDefault="00053AF6">
      <w:pPr>
        <w:pStyle w:val="CommentText"/>
      </w:pPr>
      <w:r>
        <w:rPr>
          <w:rStyle w:val="CommentReference"/>
        </w:rPr>
        <w:annotationRef/>
      </w:r>
      <w:r>
        <w:t>Do we want to renumber all the figures?</w:t>
      </w:r>
    </w:p>
  </w:comment>
  <w:comment w:id="43" w:author="Muehlbauer, Jeffrey D" w:date="2019-12-19T14:49:00Z" w:initials="MJD">
    <w:p w14:paraId="0427A98F" w14:textId="36D9CEA9" w:rsidR="00053AF6" w:rsidRDefault="00053AF6">
      <w:pPr>
        <w:pStyle w:val="CommentText"/>
      </w:pPr>
      <w:r>
        <w:rPr>
          <w:rStyle w:val="CommentReference"/>
        </w:rPr>
        <w:annotationRef/>
      </w:r>
      <w:r>
        <w:t>Probably should be just Figure 4 here, as you get into Figure 5 in the next sentence.</w:t>
      </w:r>
    </w:p>
  </w:comment>
  <w:comment w:id="44" w:author="Moore,Jennifer F" w:date="2019-12-21T20:45:00Z" w:initials="MF">
    <w:p w14:paraId="0E5717C6" w14:textId="396CDDC7" w:rsidR="00053AF6" w:rsidRDefault="00053AF6">
      <w:pPr>
        <w:pStyle w:val="CommentText"/>
      </w:pPr>
      <w:r>
        <w:rPr>
          <w:rStyle w:val="CommentReference"/>
        </w:rPr>
        <w:annotationRef/>
      </w:r>
      <w:r>
        <w:t>We have removed the reference to figure 5</w:t>
      </w:r>
    </w:p>
  </w:comment>
  <w:comment w:id="47" w:author="Muehlbauer, Jeffrey D" w:date="2019-12-19T15:00:00Z" w:initials="MJD">
    <w:p w14:paraId="0B83A9ED" w14:textId="5F8034D6" w:rsidR="00053AF6" w:rsidRDefault="00053AF6">
      <w:pPr>
        <w:pStyle w:val="CommentText"/>
      </w:pPr>
      <w:r>
        <w:rPr>
          <w:rStyle w:val="CommentReference"/>
        </w:rPr>
        <w:annotationRef/>
      </w:r>
      <w:r>
        <w:t>This paragraph seems like it would be a better fit in the Methods to me. It’s not really a result in the sense of something you want to talk about in your Discussion, but rather something that affects your results.</w:t>
      </w:r>
    </w:p>
  </w:comment>
  <w:comment w:id="48" w:author="Bill Pine [3]" w:date="2020-01-16T09:31:00Z" w:initials="PB">
    <w:p w14:paraId="112D114B" w14:textId="568CC566" w:rsidR="00F30736" w:rsidRDefault="00F30736">
      <w:pPr>
        <w:pStyle w:val="CommentText"/>
      </w:pPr>
      <w:r>
        <w:rPr>
          <w:rStyle w:val="CommentReference"/>
        </w:rPr>
        <w:annotationRef/>
      </w:r>
      <w:proofErr w:type="gramStart"/>
      <w:r>
        <w:t>Yes</w:t>
      </w:r>
      <w:proofErr w:type="gramEnd"/>
      <w:r>
        <w:t xml:space="preserve"> this was moved.</w:t>
      </w:r>
    </w:p>
  </w:comment>
  <w:comment w:id="49" w:author="Muehlbauer, Jeffrey D" w:date="2019-12-19T15:19:00Z" w:initials="MJD">
    <w:p w14:paraId="419F1216" w14:textId="77777777" w:rsidR="00053AF6" w:rsidRDefault="00053AF6">
      <w:pPr>
        <w:pStyle w:val="CommentText"/>
      </w:pPr>
      <w:r>
        <w:rPr>
          <w:rStyle w:val="CommentReference"/>
        </w:rPr>
        <w:annotationRef/>
      </w:r>
      <w:r>
        <w:t>I don’t dispute the caveats you’ve taken pains to lay out here, but isn’t Fig 7 based on modeling of a lot of real data (10-30-80 years’ worth, depending on the metric)? For the region studies, shouldn’t all these “covariate caveats” be in play simultaneous with discharge variation, yet you still saw this pattern? My point is that you might be underselling your own results a bit by suggesting that your figure may be misleading, and I suggest you cut some of this text down to make it less forceful.</w:t>
      </w:r>
    </w:p>
    <w:p w14:paraId="3A276B02" w14:textId="77777777" w:rsidR="00053AF6" w:rsidRDefault="00053AF6">
      <w:pPr>
        <w:pStyle w:val="CommentText"/>
      </w:pPr>
    </w:p>
    <w:p w14:paraId="4F1E7580" w14:textId="2A323152" w:rsidR="00053AF6" w:rsidRDefault="00053AF6">
      <w:pPr>
        <w:pStyle w:val="CommentText"/>
      </w:pPr>
      <w:r>
        <w:t>Similarly, the next two paragraphs are about substrate and disease, which your study did not measure. I’m therefore not sure it warrants an entire paragraph of what amounts to either speculation or citations of studies on a different subject than your study. I appreciate the need to discuss these in the broader context of threats to oyster reefs, but the extent of discussion on these topics is excessive in light of the specific aspects of your study. Consider dramatically cutting such text.</w:t>
      </w:r>
    </w:p>
  </w:comment>
  <w:comment w:id="50" w:author="Bill Pine [4]" w:date="2020-01-16T09:33:00Z" w:initials="PB">
    <w:p w14:paraId="717DCB0B" w14:textId="7DD02019" w:rsidR="00F30736" w:rsidRDefault="00F30736">
      <w:pPr>
        <w:pStyle w:val="CommentText"/>
      </w:pPr>
      <w:r>
        <w:rPr>
          <w:rStyle w:val="CommentReference"/>
        </w:rPr>
        <w:annotationRef/>
      </w:r>
      <w:r>
        <w:t>We have reduced this text in revision.</w:t>
      </w:r>
    </w:p>
  </w:comment>
  <w:comment w:id="51" w:author="Muehlbauer, Jeffrey D" w:date="2019-12-19T15:26:00Z" w:initials="MJD">
    <w:p w14:paraId="695352BB" w14:textId="16191212" w:rsidR="00053AF6" w:rsidRDefault="00053AF6">
      <w:pPr>
        <w:pStyle w:val="CommentText"/>
      </w:pPr>
      <w:r>
        <w:rPr>
          <w:rStyle w:val="CommentReference"/>
        </w:rPr>
        <w:annotationRef/>
      </w:r>
      <w:r>
        <w:t xml:space="preserve">You stated in the Intro that Suwannee discharge seems uncoupled from climate though (more </w:t>
      </w:r>
      <w:proofErr w:type="gramStart"/>
      <w:r>
        <w:t>rainfall !</w:t>
      </w:r>
      <w:proofErr w:type="gramEnd"/>
      <w:r>
        <w:t>= more discharge in this river due to anthropogenic abstraction). Consider re-phrasing your argument here.</w:t>
      </w:r>
    </w:p>
  </w:comment>
  <w:comment w:id="52" w:author="Bill Pine [5]" w:date="2020-01-16T09:33:00Z" w:initials="PB">
    <w:p w14:paraId="346C4A61" w14:textId="798B1461" w:rsidR="00F30736" w:rsidRDefault="00F30736">
      <w:pPr>
        <w:pStyle w:val="CommentText"/>
      </w:pPr>
      <w:r>
        <w:rPr>
          <w:rStyle w:val="CommentReference"/>
        </w:rPr>
        <w:annotationRef/>
      </w:r>
      <w:r>
        <w:t>Good point</w:t>
      </w:r>
    </w:p>
  </w:comment>
  <w:comment w:id="54" w:author="Muehlbauer, Jeffrey D" w:date="2019-12-19T15:28:00Z" w:initials="MJD">
    <w:p w14:paraId="5AD6ED51" w14:textId="6391E3DE" w:rsidR="00053AF6" w:rsidRDefault="00053AF6">
      <w:pPr>
        <w:pStyle w:val="CommentText"/>
      </w:pPr>
      <w:r>
        <w:rPr>
          <w:rStyle w:val="CommentReference"/>
        </w:rPr>
        <w:annotationRef/>
      </w:r>
      <w:r>
        <w:t>Deep?</w:t>
      </w:r>
    </w:p>
  </w:comment>
  <w:comment w:id="55" w:author="Bill Pine [7]" w:date="2020-01-16T09:33:00Z" w:initials="PB">
    <w:p w14:paraId="6799D502" w14:textId="32A27739" w:rsidR="00F30736" w:rsidRDefault="00F30736">
      <w:pPr>
        <w:pStyle w:val="CommentText"/>
      </w:pPr>
      <w:r>
        <w:rPr>
          <w:rStyle w:val="CommentReference"/>
        </w:rPr>
        <w:annotationRef/>
      </w:r>
      <w:r>
        <w:t>yes</w:t>
      </w:r>
    </w:p>
  </w:comment>
  <w:comment w:id="56" w:author="Muehlbauer, Jeffrey D" w:date="2019-12-19T15:29:00Z" w:initials="MJD">
    <w:p w14:paraId="6EDFA4B2" w14:textId="0C89C45A" w:rsidR="00053AF6" w:rsidRDefault="00053AF6">
      <w:pPr>
        <w:pStyle w:val="CommentText"/>
      </w:pPr>
      <w:r>
        <w:rPr>
          <w:rStyle w:val="CommentReference"/>
        </w:rPr>
        <w:annotationRef/>
      </w:r>
      <w:r>
        <w:t xml:space="preserve">Is there a relationship here between sea level rise and offshore/nearshore distinctions that you could make here that would tie </w:t>
      </w:r>
      <w:proofErr w:type="gramStart"/>
      <w:r>
        <w:t>in to</w:t>
      </w:r>
      <w:proofErr w:type="gramEnd"/>
      <w:r>
        <w:t xml:space="preserve"> your data? With sea level rise, is it reasonable to assume that your current inland or nearshore sites will become more like offshore sites, both in terms of their physical habitat and their oyster densities? I think you are getting at this a bit in your next </w:t>
      </w:r>
      <w:proofErr w:type="gramStart"/>
      <w:r>
        <w:t>paragraph, but</w:t>
      </w:r>
      <w:proofErr w:type="gramEnd"/>
      <w:r>
        <w:t xml:space="preserve"> tying it in more explicitly to your data and study design could be useful.</w:t>
      </w:r>
    </w:p>
  </w:comment>
  <w:comment w:id="57" w:author="Bill Pine [6]" w:date="2020-01-16T09:34:00Z" w:initials="PB">
    <w:p w14:paraId="1214EECF" w14:textId="5CE9D880" w:rsidR="00F30736" w:rsidRDefault="00F30736">
      <w:pPr>
        <w:pStyle w:val="CommentText"/>
      </w:pPr>
      <w:r>
        <w:rPr>
          <w:rStyle w:val="CommentReference"/>
        </w:rPr>
        <w:annotationRef/>
      </w:r>
      <w:r>
        <w:t>Yes, this is something we continue to try and frame and have a separate paper that thinks about this a bit more.</w:t>
      </w:r>
    </w:p>
  </w:comment>
  <w:comment w:id="58" w:author="Bill Pine [8]" w:date="2020-01-16T09:34:00Z" w:initials="PB">
    <w:p w14:paraId="12239BB1" w14:textId="7B188C12" w:rsidR="00F30736" w:rsidRDefault="00F30736">
      <w:pPr>
        <w:pStyle w:val="CommentText"/>
      </w:pPr>
      <w:r>
        <w:rPr>
          <w:rStyle w:val="CommentReference"/>
        </w:rPr>
        <w:annotationRef/>
      </w:r>
    </w:p>
  </w:comment>
  <w:comment w:id="59" w:author="Muehlbauer, Jeffrey D" w:date="2019-12-19T15:11:00Z" w:initials="MJD">
    <w:p w14:paraId="2FA35725" w14:textId="7F8A1330" w:rsidR="00053AF6" w:rsidRDefault="00053AF6">
      <w:pPr>
        <w:pStyle w:val="CommentText"/>
      </w:pPr>
      <w:r>
        <w:rPr>
          <w:rStyle w:val="CommentReference"/>
        </w:rPr>
        <w:annotationRef/>
      </w:r>
      <w:r>
        <w:t>Consider putting the best model from Table 1 in here as well. I would think you would want your delta AICs to be based on the difference from that model, rather than based on one another.</w:t>
      </w:r>
    </w:p>
  </w:comment>
  <w:comment w:id="60" w:author="Moore,Jennifer F" w:date="2019-12-21T20:47:00Z" w:initials="MF">
    <w:p w14:paraId="039473F5" w14:textId="1498F320" w:rsidR="00053AF6" w:rsidRDefault="00053AF6">
      <w:pPr>
        <w:pStyle w:val="CommentText"/>
      </w:pPr>
      <w:r>
        <w:rPr>
          <w:rStyle w:val="CommentReference"/>
        </w:rPr>
        <w:annotationRef/>
      </w:r>
      <w:r>
        <w:t xml:space="preserve">We have included a line for the model with no covariates to the table for comparison as suggested. </w:t>
      </w:r>
    </w:p>
  </w:comment>
  <w:comment w:id="61" w:author="Muehlbauer, Jeffrey D" w:date="2019-12-19T15:14:00Z" w:initials="MJD">
    <w:p w14:paraId="51F4A2DC" w14:textId="1F7270AC" w:rsidR="00053AF6" w:rsidRDefault="00053AF6">
      <w:pPr>
        <w:pStyle w:val="CommentText"/>
      </w:pPr>
      <w:r>
        <w:rPr>
          <w:rStyle w:val="CommentReference"/>
        </w:rPr>
        <w:annotationRef/>
      </w:r>
      <w:r>
        <w:t>I think this table makes Table 2 obsolete. If I’m a manager, is there a situation where I would use the model presented in Table 2, knowing that a better model (the one presented here in Table 4) exists? I understand the importance of keeping the model selection described in Table 1 AND Table 3, however.</w:t>
      </w:r>
    </w:p>
  </w:comment>
  <w:comment w:id="62" w:author="Moore,Jennifer F" w:date="2019-12-21T20:47:00Z" w:initials="MF">
    <w:p w14:paraId="59334B94" w14:textId="601661EA" w:rsidR="00053AF6" w:rsidRDefault="00053AF6">
      <w:pPr>
        <w:pStyle w:val="CommentText"/>
      </w:pPr>
      <w:r>
        <w:rPr>
          <w:rStyle w:val="CommentReference"/>
        </w:rPr>
        <w:annotationRef/>
      </w:r>
      <w:r w:rsidR="00F83C3B">
        <w:t>Good point. Thanks.</w:t>
      </w:r>
    </w:p>
  </w:comment>
  <w:comment w:id="63" w:author="Bill Pine [9]" w:date="2020-01-16T09:52:00Z" w:initials="PB">
    <w:p w14:paraId="55B7327C" w14:textId="7018AF23" w:rsidR="00F83C3B" w:rsidRDefault="00F83C3B">
      <w:pPr>
        <w:pStyle w:val="CommentText"/>
      </w:pPr>
      <w:r>
        <w:rPr>
          <w:rStyle w:val="CommentReference"/>
        </w:rPr>
        <w:annotationRef/>
      </w:r>
    </w:p>
  </w:comment>
  <w:comment w:id="64" w:author="Muehlbauer, Jeffrey D" w:date="2019-12-19T14:32:00Z" w:initials="MJD">
    <w:p w14:paraId="40DDD4BB" w14:textId="59667464" w:rsidR="00053AF6" w:rsidRDefault="00053AF6">
      <w:pPr>
        <w:pStyle w:val="CommentText"/>
      </w:pPr>
      <w:r>
        <w:rPr>
          <w:rStyle w:val="CommentReference"/>
        </w:rPr>
        <w:annotationRef/>
      </w:r>
      <w:r>
        <w:t>Are the references in here twice? Note pp 18-27.</w:t>
      </w:r>
    </w:p>
  </w:comment>
  <w:comment w:id="65" w:author="Moore,Jennifer F" w:date="2020-01-15T20:53:00Z" w:initials="MF">
    <w:p w14:paraId="4AB3C19B" w14:textId="107E522A" w:rsidR="00053AF6" w:rsidRDefault="00053AF6">
      <w:pPr>
        <w:pStyle w:val="CommentText"/>
      </w:pPr>
      <w:r>
        <w:rPr>
          <w:rStyle w:val="CommentReference"/>
        </w:rPr>
        <w:annotationRef/>
      </w:r>
      <w:r>
        <w:t>Yes, not sure how they happened! We have removed the duplicate references.</w:t>
      </w:r>
    </w:p>
  </w:comment>
  <w:comment w:id="66" w:author="Muehlbauer, Jeffrey D" w:date="2019-12-19T14:38:00Z" w:initials="MJD">
    <w:p w14:paraId="627F9C25" w14:textId="52604170" w:rsidR="00053AF6" w:rsidRDefault="00053AF6">
      <w:pPr>
        <w:pStyle w:val="CommentText"/>
      </w:pPr>
      <w:r>
        <w:rPr>
          <w:rStyle w:val="CommentReference"/>
        </w:rPr>
        <w:annotationRef/>
      </w:r>
      <w:r>
        <w:t xml:space="preserve">Just a note to please check those variance and CV calculations to make sure they’re on the right scale. A variance </w:t>
      </w:r>
      <w:proofErr w:type="gramStart"/>
      <w:r>
        <w:t>mean</w:t>
      </w:r>
      <w:proofErr w:type="gramEnd"/>
      <w:r>
        <w:t xml:space="preserve"> of ~40 million, for example (panel B) would suggest a standard deviation in discharge of ~6000 </w:t>
      </w:r>
      <w:proofErr w:type="spellStart"/>
      <w:r>
        <w:t>cfs</w:t>
      </w:r>
      <w:proofErr w:type="spellEnd"/>
      <w:r>
        <w:t xml:space="preserve">, which seems pretty high if the mean daily discharge (panel A) is only about 10,000 </w:t>
      </w:r>
      <w:proofErr w:type="spellStart"/>
      <w:r>
        <w:t>cfs</w:t>
      </w:r>
      <w:proofErr w:type="spellEnd"/>
      <w:r>
        <w:t>.</w:t>
      </w:r>
    </w:p>
    <w:p w14:paraId="51BB4C0A" w14:textId="77777777" w:rsidR="00053AF6" w:rsidRDefault="00053AF6">
      <w:pPr>
        <w:pStyle w:val="CommentText"/>
      </w:pPr>
    </w:p>
    <w:p w14:paraId="31F86AF3" w14:textId="04F1FC14" w:rsidR="00053AF6" w:rsidRDefault="00053AF6">
      <w:pPr>
        <w:pStyle w:val="CommentText"/>
      </w:pPr>
      <w:r>
        <w:t>Similarly, it’s difficult to believe that the blue lines in B and C represent the mean of their respective point data clouds. It looks like only 5 of the ~80 points in C are above the mean line for instance, and just barely so at that. Am I misunderstanding how those means were computed?</w:t>
      </w:r>
    </w:p>
  </w:comment>
  <w:comment w:id="67" w:author="Bill Pine [10]" w:date="2020-01-16T09:53:00Z" w:initials="PB">
    <w:p w14:paraId="7E03C7B9" w14:textId="156B4543" w:rsidR="00F83C3B" w:rsidRDefault="00F83C3B">
      <w:pPr>
        <w:pStyle w:val="CommentText"/>
      </w:pPr>
      <w:r>
        <w:rPr>
          <w:rStyle w:val="CommentReference"/>
        </w:rPr>
        <w:annotationRef/>
      </w:r>
      <w:r>
        <w:t>Yes, these systems have large variation in annual discharge. But we will double check the calculations.  The blue lines are from the period of instrument record.  We would not expect CV to exceed 1 (or a value of 100) very often.</w:t>
      </w:r>
    </w:p>
  </w:comment>
  <w:comment w:id="68" w:author="Muehlbauer, Jeffrey D" w:date="2019-12-19T14:43:00Z" w:initials="MJD">
    <w:p w14:paraId="1960FA1F" w14:textId="3227C743" w:rsidR="00053AF6" w:rsidRDefault="00053AF6">
      <w:pPr>
        <w:pStyle w:val="CommentText"/>
      </w:pPr>
      <w:r>
        <w:rPr>
          <w:rStyle w:val="CommentReference"/>
        </w:rPr>
        <w:annotationRef/>
      </w:r>
      <w:r>
        <w:t>It’s not clear (based on the main text) why Figure 5 is of interest. Why are you breaking out the most recent 10 years of data from the longer record shown in Figure 4? Does this have something to do with the timing of your transect counts? Note my similar confusion in the methods.</w:t>
      </w:r>
    </w:p>
  </w:comment>
  <w:comment w:id="69" w:author="Bill Pine [11]" w:date="2020-01-16T09:54:00Z" w:initials="PB">
    <w:p w14:paraId="4F4CD675" w14:textId="632C0AE7" w:rsidR="00F83C3B" w:rsidRDefault="00F83C3B">
      <w:pPr>
        <w:pStyle w:val="CommentText"/>
      </w:pPr>
      <w:r>
        <w:rPr>
          <w:rStyle w:val="CommentReference"/>
        </w:rPr>
        <w:annotationRef/>
      </w:r>
      <w:proofErr w:type="gramStart"/>
      <w:r>
        <w:t>Yes</w:t>
      </w:r>
      <w:proofErr w:type="gramEnd"/>
      <w:r>
        <w:t xml:space="preserve"> this has to do with the timing of the transect counts.  We have presented both the period of record information and the most recent time when we have the counts.  The reason in trying to incorporate both in the paper is that these sorts of baseline river descriptions are not made for this river and we are drafting this paper as a building block.</w:t>
      </w:r>
    </w:p>
  </w:comment>
  <w:comment w:id="71" w:author="Muehlbauer, Jeffrey D" w:date="2019-12-19T14:52:00Z" w:initials="MJD">
    <w:p w14:paraId="0D51E9B4" w14:textId="77777777" w:rsidR="00053AF6" w:rsidRDefault="00053AF6">
      <w:pPr>
        <w:pStyle w:val="CommentText"/>
      </w:pPr>
      <w:r>
        <w:rPr>
          <w:rStyle w:val="CommentReference"/>
        </w:rPr>
        <w:annotationRef/>
      </w:r>
      <w:r>
        <w:t>It seems like oysters at some of the higher modeled densities must at some point become smaller just to physically fit within 1 m</w:t>
      </w:r>
      <w:r>
        <w:rPr>
          <w:vertAlign w:val="superscript"/>
        </w:rPr>
        <w:t>2</w:t>
      </w:r>
      <w:r>
        <w:t>. Either that, or they’re just all very small regardless of density. At the 500/m</w:t>
      </w:r>
      <w:r>
        <w:rPr>
          <w:vertAlign w:val="superscript"/>
        </w:rPr>
        <w:t>2</w:t>
      </w:r>
      <w:r>
        <w:t xml:space="preserve"> density, for instance, that would be one oyster per every ~1.5x1.</w:t>
      </w:r>
      <w:proofErr w:type="gramStart"/>
      <w:r>
        <w:t>5 inch</w:t>
      </w:r>
      <w:proofErr w:type="gramEnd"/>
      <w:r>
        <w:t xml:space="preserve"> square (assuming no stacking, and that my quick math is right, </w:t>
      </w:r>
      <w:proofErr w:type="spellStart"/>
      <w:r>
        <w:t>etc</w:t>
      </w:r>
      <w:proofErr w:type="spellEnd"/>
      <w:r>
        <w:t>). Do or should size-dependencies play a role here in your results and conclusions?</w:t>
      </w:r>
    </w:p>
    <w:p w14:paraId="21F01DC3" w14:textId="77777777" w:rsidR="00053AF6" w:rsidRDefault="00053AF6">
      <w:pPr>
        <w:pStyle w:val="CommentText"/>
      </w:pPr>
    </w:p>
    <w:p w14:paraId="3B14115C" w14:textId="5C58A0D2" w:rsidR="00053AF6" w:rsidRPr="005F0343" w:rsidRDefault="00053AF6">
      <w:pPr>
        <w:pStyle w:val="CommentText"/>
      </w:pPr>
      <w:r>
        <w:t>Alternately, do you believe those numbers at the higher end?</w:t>
      </w:r>
    </w:p>
  </w:comment>
  <w:comment w:id="72" w:author="Bill Pine [12]" w:date="2020-01-16T09:56:00Z" w:initials="PB">
    <w:p w14:paraId="2BAB19FC" w14:textId="1C5A5C53" w:rsidR="00F83C3B" w:rsidRDefault="00F83C3B">
      <w:pPr>
        <w:pStyle w:val="CommentText"/>
      </w:pPr>
      <w:r>
        <w:rPr>
          <w:rStyle w:val="CommentReference"/>
        </w:rPr>
        <w:annotationRef/>
      </w:r>
      <w:r>
        <w:t xml:space="preserve">They stack, form clusters, etc. </w:t>
      </w:r>
      <w:proofErr w:type="gramStart"/>
      <w:r>
        <w:t>So</w:t>
      </w:r>
      <w:proofErr w:type="gramEnd"/>
      <w:r>
        <w:t xml:space="preserve"> there is a vertical dimension at play as we count the oysters in the cluster.</w:t>
      </w:r>
    </w:p>
  </w:comment>
  <w:comment w:id="73" w:author="Bill Pine [13]" w:date="2020-01-16T09:56:00Z" w:initials="PB">
    <w:p w14:paraId="5194A9B4" w14:textId="4F3F3827" w:rsidR="00F83C3B" w:rsidRDefault="00F83C3B">
      <w:pPr>
        <w:pStyle w:val="CommentText"/>
      </w:pPr>
      <w:r>
        <w:rPr>
          <w:rStyle w:val="CommentReference"/>
        </w:rPr>
        <w:annotationRef/>
      </w:r>
    </w:p>
  </w:comment>
  <w:comment w:id="74" w:author="Muehlbauer, Jeffrey D" w:date="2019-12-19T15:32:00Z" w:initials="MJD">
    <w:p w14:paraId="49BAEFE3" w14:textId="251D200C" w:rsidR="00053AF6" w:rsidRDefault="00053AF6">
      <w:pPr>
        <w:pStyle w:val="CommentText"/>
      </w:pPr>
      <w:r>
        <w:rPr>
          <w:rStyle w:val="CommentReference"/>
        </w:rPr>
        <w:annotationRef/>
      </w:r>
      <w:r>
        <w:t>I don’t quite understand the point of this sentence. Are readers expecting to see this seasonal cycle? The current phrasing reads almost like “it’s not our fault the data aren’t there!”, which I think isn’t exactly your point.</w:t>
      </w:r>
    </w:p>
  </w:comment>
  <w:comment w:id="75" w:author="Bill Pine [14]" w:date="2020-01-16T09:56:00Z" w:initials="PB">
    <w:p w14:paraId="475A213C" w14:textId="7A2A8211" w:rsidR="00F83C3B" w:rsidRDefault="00F83C3B">
      <w:pPr>
        <w:pStyle w:val="CommentText"/>
      </w:pPr>
      <w:r>
        <w:rPr>
          <w:rStyle w:val="CommentReference"/>
        </w:rPr>
        <w:annotationRef/>
      </w:r>
      <w:r>
        <w:t xml:space="preserve">This is a standard disclaimer used with these types of data to demonstrate that the seasonal variation in water elevation as a function of temperature and density has been </w:t>
      </w:r>
      <w:r>
        <w:t>removed.</w:t>
      </w:r>
      <w:bookmarkStart w:id="76" w:name="_GoBack"/>
      <w:bookmarkEnd w:id="7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15D4C8" w15:done="0"/>
  <w15:commentEx w15:paraId="281EAFF7" w15:paraIdParent="4D15D4C8" w15:done="0"/>
  <w15:commentEx w15:paraId="5F0E1B9B" w15:done="0"/>
  <w15:commentEx w15:paraId="3A998638" w15:paraIdParent="5F0E1B9B" w15:done="0"/>
  <w15:commentEx w15:paraId="2CD6AEEF" w15:done="0"/>
  <w15:commentEx w15:paraId="6C09BD6A" w15:paraIdParent="2CD6AEEF" w15:done="0"/>
  <w15:commentEx w15:paraId="28E120F9" w15:done="0"/>
  <w15:commentEx w15:paraId="3DC13050" w15:paraIdParent="28E120F9" w15:done="0"/>
  <w15:commentEx w15:paraId="2EC3A59C" w15:done="0"/>
  <w15:commentEx w15:paraId="498379CB" w15:done="0"/>
  <w15:commentEx w15:paraId="067E9580" w15:paraIdParent="498379CB" w15:done="0"/>
  <w15:commentEx w15:paraId="1E4D9AD0" w15:done="0"/>
  <w15:commentEx w15:paraId="7D0BA952" w15:paraIdParent="1E4D9AD0" w15:done="0"/>
  <w15:commentEx w15:paraId="05B5FEF0" w15:done="0"/>
  <w15:commentEx w15:paraId="70FB8547" w15:paraIdParent="05B5FEF0" w15:done="0"/>
  <w15:commentEx w15:paraId="3DA07CF1" w15:done="0"/>
  <w15:commentEx w15:paraId="1A0F5136" w15:paraIdParent="3DA07CF1" w15:done="0"/>
  <w15:commentEx w15:paraId="1B272363" w15:done="0"/>
  <w15:commentEx w15:paraId="16552FCE" w15:done="0"/>
  <w15:commentEx w15:paraId="7BD5C946" w15:paraIdParent="16552FCE" w15:done="0"/>
  <w15:commentEx w15:paraId="32AE77FD" w15:done="0"/>
  <w15:commentEx w15:paraId="23C18A95" w15:paraIdParent="32AE77FD" w15:done="0"/>
  <w15:commentEx w15:paraId="54B480BD" w15:paraIdParent="32AE77FD" w15:done="0"/>
  <w15:commentEx w15:paraId="07B8E13A" w15:done="0"/>
  <w15:commentEx w15:paraId="66D0EDA0" w15:paraIdParent="07B8E13A" w15:done="0"/>
  <w15:commentEx w15:paraId="72263F2E" w15:done="0"/>
  <w15:commentEx w15:paraId="793C6955" w15:paraIdParent="72263F2E" w15:done="0"/>
  <w15:commentEx w15:paraId="4E01D658" w15:done="0"/>
  <w15:commentEx w15:paraId="2E6EB311" w15:paraIdParent="4E01D658" w15:done="0"/>
  <w15:commentEx w15:paraId="0427A98F" w15:done="0"/>
  <w15:commentEx w15:paraId="0E5717C6" w15:paraIdParent="0427A98F" w15:done="0"/>
  <w15:commentEx w15:paraId="0B83A9ED" w15:done="0"/>
  <w15:commentEx w15:paraId="112D114B" w15:paraIdParent="0B83A9ED" w15:done="0"/>
  <w15:commentEx w15:paraId="4F1E7580" w15:done="0"/>
  <w15:commentEx w15:paraId="717DCB0B" w15:paraIdParent="4F1E7580" w15:done="0"/>
  <w15:commentEx w15:paraId="695352BB" w15:done="0"/>
  <w15:commentEx w15:paraId="346C4A61" w15:paraIdParent="695352BB" w15:done="0"/>
  <w15:commentEx w15:paraId="5AD6ED51" w15:done="0"/>
  <w15:commentEx w15:paraId="6799D502" w15:paraIdParent="5AD6ED51" w15:done="0"/>
  <w15:commentEx w15:paraId="6EDFA4B2" w15:done="0"/>
  <w15:commentEx w15:paraId="1214EECF" w15:paraIdParent="6EDFA4B2" w15:done="0"/>
  <w15:commentEx w15:paraId="12239BB1" w15:paraIdParent="6EDFA4B2" w15:done="0"/>
  <w15:commentEx w15:paraId="2FA35725" w15:done="0"/>
  <w15:commentEx w15:paraId="039473F5" w15:paraIdParent="2FA35725" w15:done="0"/>
  <w15:commentEx w15:paraId="51F4A2DC" w15:done="0"/>
  <w15:commentEx w15:paraId="59334B94" w15:paraIdParent="51F4A2DC" w15:done="0"/>
  <w15:commentEx w15:paraId="55B7327C" w15:paraIdParent="51F4A2DC" w15:done="0"/>
  <w15:commentEx w15:paraId="40DDD4BB" w15:done="0"/>
  <w15:commentEx w15:paraId="4AB3C19B" w15:paraIdParent="40DDD4BB" w15:done="0"/>
  <w15:commentEx w15:paraId="31F86AF3" w15:done="0"/>
  <w15:commentEx w15:paraId="7E03C7B9" w15:paraIdParent="31F86AF3" w15:done="0"/>
  <w15:commentEx w15:paraId="1960FA1F" w15:done="0"/>
  <w15:commentEx w15:paraId="4F4CD675" w15:paraIdParent="1960FA1F" w15:done="0"/>
  <w15:commentEx w15:paraId="3B14115C" w15:done="0"/>
  <w15:commentEx w15:paraId="2BAB19FC" w15:paraIdParent="3B14115C" w15:done="0"/>
  <w15:commentEx w15:paraId="5194A9B4" w15:paraIdParent="3B14115C" w15:done="0"/>
  <w15:commentEx w15:paraId="49BAEFE3" w15:done="0"/>
  <w15:commentEx w15:paraId="475A213C" w15:paraIdParent="49BAE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15D4C8" w16cid:durableId="21A61725"/>
  <w16cid:commentId w16cid:paraId="281EAFF7" w16cid:durableId="21C9F929"/>
  <w16cid:commentId w16cid:paraId="5F0E1B9B" w16cid:durableId="21A5FFC6"/>
  <w16cid:commentId w16cid:paraId="3A998638" w16cid:durableId="21CAA94B"/>
  <w16cid:commentId w16cid:paraId="2CD6AEEF" w16cid:durableId="21A60044"/>
  <w16cid:commentId w16cid:paraId="6C09BD6A" w16cid:durableId="21A8FF75"/>
  <w16cid:commentId w16cid:paraId="28E120F9" w16cid:durableId="21A601EF"/>
  <w16cid:commentId w16cid:paraId="3DC13050" w16cid:durableId="21A8FFBC"/>
  <w16cid:commentId w16cid:paraId="2EC3A59C" w16cid:durableId="21A6018F"/>
  <w16cid:commentId w16cid:paraId="498379CB" w16cid:durableId="21A6041E"/>
  <w16cid:commentId w16cid:paraId="067E9580" w16cid:durableId="21A9016F"/>
  <w16cid:commentId w16cid:paraId="1E4D9AD0" w16cid:durableId="21A60339"/>
  <w16cid:commentId w16cid:paraId="7D0BA952" w16cid:durableId="21A90137"/>
  <w16cid:commentId w16cid:paraId="05B5FEF0" w16cid:durableId="21A602F0"/>
  <w16cid:commentId w16cid:paraId="70FB8547" w16cid:durableId="21A9013B"/>
  <w16cid:commentId w16cid:paraId="3DA07CF1" w16cid:durableId="21A603AC"/>
  <w16cid:commentId w16cid:paraId="1A0F5136" w16cid:durableId="21A901B8"/>
  <w16cid:commentId w16cid:paraId="1B272363" w16cid:durableId="21A604D5"/>
  <w16cid:commentId w16cid:paraId="16552FCE" w16cid:durableId="21A60580"/>
  <w16cid:commentId w16cid:paraId="7BD5C946" w16cid:durableId="21A90243"/>
  <w16cid:commentId w16cid:paraId="32AE77FD" w16cid:durableId="21A605CE"/>
  <w16cid:commentId w16cid:paraId="23C18A95" w16cid:durableId="21A90255"/>
  <w16cid:commentId w16cid:paraId="54B480BD" w16cid:durableId="21CAABCD"/>
  <w16cid:commentId w16cid:paraId="07B8E13A" w16cid:durableId="21A60719"/>
  <w16cid:commentId w16cid:paraId="66D0EDA0" w16cid:durableId="21A9028C"/>
  <w16cid:commentId w16cid:paraId="72263F2E" w16cid:durableId="21A610E4"/>
  <w16cid:commentId w16cid:paraId="793C6955" w16cid:durableId="21A902C7"/>
  <w16cid:commentId w16cid:paraId="4E01D658" w16cid:durableId="21A607E9"/>
  <w16cid:commentId w16cid:paraId="2E6EB311" w16cid:durableId="21A902EC"/>
  <w16cid:commentId w16cid:paraId="0427A98F" w16cid:durableId="21A60C6A"/>
  <w16cid:commentId w16cid:paraId="0E5717C6" w16cid:durableId="21A902FB"/>
  <w16cid:commentId w16cid:paraId="0B83A9ED" w16cid:durableId="21A60EF1"/>
  <w16cid:commentId w16cid:paraId="112D114B" w16cid:durableId="21CAABEC"/>
  <w16cid:commentId w16cid:paraId="4F1E7580" w16cid:durableId="21A6138D"/>
  <w16cid:commentId w16cid:paraId="717DCB0B" w16cid:durableId="21CAAC65"/>
  <w16cid:commentId w16cid:paraId="695352BB" w16cid:durableId="21A61524"/>
  <w16cid:commentId w16cid:paraId="346C4A61" w16cid:durableId="21CAAC7F"/>
  <w16cid:commentId w16cid:paraId="5AD6ED51" w16cid:durableId="21A61598"/>
  <w16cid:commentId w16cid:paraId="6799D502" w16cid:durableId="21CAAC87"/>
  <w16cid:commentId w16cid:paraId="6EDFA4B2" w16cid:durableId="21A615F2"/>
  <w16cid:commentId w16cid:paraId="1214EECF" w16cid:durableId="21CAAC99"/>
  <w16cid:commentId w16cid:paraId="12239BB1" w16cid:durableId="21CAACAA"/>
  <w16cid:commentId w16cid:paraId="2FA35725" w16cid:durableId="21A611B0"/>
  <w16cid:commentId w16cid:paraId="039473F5" w16cid:durableId="21A90352"/>
  <w16cid:commentId w16cid:paraId="51F4A2DC" w16cid:durableId="21A61244"/>
  <w16cid:commentId w16cid:paraId="59334B94" w16cid:durableId="21A9037A"/>
  <w16cid:commentId w16cid:paraId="55B7327C" w16cid:durableId="21CAB0F1"/>
  <w16cid:commentId w16cid:paraId="40DDD4BB" w16cid:durableId="21A60874"/>
  <w16cid:commentId w16cid:paraId="4AB3C19B" w16cid:durableId="21C9FA2E"/>
  <w16cid:commentId w16cid:paraId="31F86AF3" w16cid:durableId="21A609E6"/>
  <w16cid:commentId w16cid:paraId="7E03C7B9" w16cid:durableId="21CAB12A"/>
  <w16cid:commentId w16cid:paraId="1960FA1F" w16cid:durableId="21A60AF7"/>
  <w16cid:commentId w16cid:paraId="4F4CD675" w16cid:durableId="21CAB173"/>
  <w16cid:commentId w16cid:paraId="3B14115C" w16cid:durableId="21A60D17"/>
  <w16cid:commentId w16cid:paraId="2BAB19FC" w16cid:durableId="21CAB1C1"/>
  <w16cid:commentId w16cid:paraId="5194A9B4" w16cid:durableId="21CAB1D4"/>
  <w16cid:commentId w16cid:paraId="49BAEFE3" w16cid:durableId="21A616A9"/>
  <w16cid:commentId w16cid:paraId="475A213C" w16cid:durableId="21CAB1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ehlbauer, Jeffrey D">
    <w15:presenceInfo w15:providerId="AD" w15:userId="S::jmuehlbauer@usgs.gov::fbc325ee-a05a-4683-84d6-25e79674b89f"/>
  </w15:person>
  <w15:person w15:author="Moore,Jennifer F">
    <w15:presenceInfo w15:providerId="None" w15:userId="Moore,Jennifer F"/>
  </w15:person>
  <w15:person w15:author="Bill Pine">
    <w15:presenceInfo w15:providerId="AD" w15:userId="S::billpine@ufl.edu::484b8fee-3ec8-492f-a4e1-64cc3716f77d"/>
  </w15:person>
  <w15:person w15:author="Bill Pine [2]">
    <w15:presenceInfo w15:providerId="AD" w15:userId="S::billpine@ufl.edu::484b8fee-3ec8-492f-a4e1-64cc3716f77d"/>
  </w15:person>
  <w15:person w15:author="Bill Pine [3]">
    <w15:presenceInfo w15:providerId="AD" w15:userId="S::billpine@ufl.edu::484b8fee-3ec8-492f-a4e1-64cc3716f77d"/>
  </w15:person>
  <w15:person w15:author="Bill Pine [4]">
    <w15:presenceInfo w15:providerId="AD" w15:userId="S::billpine@ufl.edu::484b8fee-3ec8-492f-a4e1-64cc3716f77d"/>
  </w15:person>
  <w15:person w15:author="Bill Pine [5]">
    <w15:presenceInfo w15:providerId="AD" w15:userId="S::billpine@ufl.edu::484b8fee-3ec8-492f-a4e1-64cc3716f77d"/>
  </w15:person>
  <w15:person w15:author="Bill Pine [6]">
    <w15:presenceInfo w15:providerId="AD" w15:userId="S::billpine@ufl.edu::484b8fee-3ec8-492f-a4e1-64cc3716f77d"/>
  </w15:person>
  <w15:person w15:author="Bill Pine [7]">
    <w15:presenceInfo w15:providerId="AD" w15:userId="S::billpine@ufl.edu::484b8fee-3ec8-492f-a4e1-64cc3716f77d"/>
  </w15:person>
  <w15:person w15:author="Bill Pine [8]">
    <w15:presenceInfo w15:providerId="AD" w15:userId="S::billpine@ufl.edu::484b8fee-3ec8-492f-a4e1-64cc3716f77d"/>
  </w15:person>
  <w15:person w15:author="Bill Pine [9]">
    <w15:presenceInfo w15:providerId="AD" w15:userId="S::billpine@ufl.edu::484b8fee-3ec8-492f-a4e1-64cc3716f77d"/>
  </w15:person>
  <w15:person w15:author="Bill Pine [10]">
    <w15:presenceInfo w15:providerId="AD" w15:userId="S::billpine@ufl.edu::484b8fee-3ec8-492f-a4e1-64cc3716f77d"/>
  </w15:person>
  <w15:person w15:author="Bill Pine [11]">
    <w15:presenceInfo w15:providerId="AD" w15:userId="S::billpine@ufl.edu::484b8fee-3ec8-492f-a4e1-64cc3716f77d"/>
  </w15:person>
  <w15:person w15:author="Bill Pine [12]">
    <w15:presenceInfo w15:providerId="AD" w15:userId="S::billpine@ufl.edu::484b8fee-3ec8-492f-a4e1-64cc3716f77d"/>
  </w15:person>
  <w15:person w15:author="Bill Pine [13]">
    <w15:presenceInfo w15:providerId="AD" w15:userId="S::billpine@ufl.edu::484b8fee-3ec8-492f-a4e1-64cc3716f77d"/>
  </w15:person>
  <w15:person w15:author="Bill Pine [14]">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B"/>
    <w:rsid w:val="00053AF6"/>
    <w:rsid w:val="00063A60"/>
    <w:rsid w:val="00075CE3"/>
    <w:rsid w:val="0013250D"/>
    <w:rsid w:val="001B0EBE"/>
    <w:rsid w:val="001C52B3"/>
    <w:rsid w:val="002041FD"/>
    <w:rsid w:val="00323E31"/>
    <w:rsid w:val="00341BB9"/>
    <w:rsid w:val="003D25EF"/>
    <w:rsid w:val="0045773D"/>
    <w:rsid w:val="004E7F27"/>
    <w:rsid w:val="005328E3"/>
    <w:rsid w:val="00596101"/>
    <w:rsid w:val="005F0343"/>
    <w:rsid w:val="00734C77"/>
    <w:rsid w:val="008C3B90"/>
    <w:rsid w:val="009C59CE"/>
    <w:rsid w:val="009C6B7E"/>
    <w:rsid w:val="00A25FD9"/>
    <w:rsid w:val="00B963AE"/>
    <w:rsid w:val="00C50EB6"/>
    <w:rsid w:val="00CF24A8"/>
    <w:rsid w:val="00D52746"/>
    <w:rsid w:val="00E31B40"/>
    <w:rsid w:val="00E66E8B"/>
    <w:rsid w:val="00F30736"/>
    <w:rsid w:val="00F83C3B"/>
    <w:rsid w:val="00F8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1138"/>
  <w15:chartTrackingRefBased/>
  <w15:docId w15:val="{F11E6F7F-6AB8-4762-A406-21ABE4F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60"/>
    <w:rPr>
      <w:color w:val="0563C1" w:themeColor="hyperlink"/>
      <w:u w:val="single"/>
    </w:rPr>
  </w:style>
  <w:style w:type="character" w:styleId="Emphasis">
    <w:name w:val="Emphasis"/>
    <w:basedOn w:val="DefaultParagraphFont"/>
    <w:uiPriority w:val="20"/>
    <w:qFormat/>
    <w:rsid w:val="00063A60"/>
    <w:rPr>
      <w:i/>
      <w:iCs/>
    </w:rPr>
  </w:style>
  <w:style w:type="character" w:customStyle="1" w:styleId="gnkrckgcgsb">
    <w:name w:val="gnkrckgcgsb"/>
    <w:basedOn w:val="DefaultParagraphFont"/>
    <w:rsid w:val="009C6B7E"/>
  </w:style>
  <w:style w:type="table" w:styleId="TableGrid">
    <w:name w:val="Table Grid"/>
    <w:basedOn w:val="TableNormal"/>
    <w:uiPriority w:val="39"/>
    <w:rsid w:val="009C6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6B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D52746"/>
    <w:rPr>
      <w:sz w:val="16"/>
      <w:szCs w:val="16"/>
    </w:rPr>
  </w:style>
  <w:style w:type="paragraph" w:styleId="CommentText">
    <w:name w:val="annotation text"/>
    <w:basedOn w:val="Normal"/>
    <w:link w:val="CommentTextChar"/>
    <w:uiPriority w:val="99"/>
    <w:semiHidden/>
    <w:unhideWhenUsed/>
    <w:rsid w:val="00D52746"/>
    <w:pPr>
      <w:spacing w:line="240" w:lineRule="auto"/>
    </w:pPr>
    <w:rPr>
      <w:sz w:val="20"/>
      <w:szCs w:val="20"/>
    </w:rPr>
  </w:style>
  <w:style w:type="character" w:customStyle="1" w:styleId="CommentTextChar">
    <w:name w:val="Comment Text Char"/>
    <w:basedOn w:val="DefaultParagraphFont"/>
    <w:link w:val="CommentText"/>
    <w:uiPriority w:val="99"/>
    <w:semiHidden/>
    <w:rsid w:val="00D52746"/>
    <w:rPr>
      <w:sz w:val="20"/>
      <w:szCs w:val="20"/>
    </w:rPr>
  </w:style>
  <w:style w:type="paragraph" w:styleId="CommentSubject">
    <w:name w:val="annotation subject"/>
    <w:basedOn w:val="CommentText"/>
    <w:next w:val="CommentText"/>
    <w:link w:val="CommentSubjectChar"/>
    <w:uiPriority w:val="99"/>
    <w:semiHidden/>
    <w:unhideWhenUsed/>
    <w:rsid w:val="00D52746"/>
    <w:rPr>
      <w:b/>
      <w:bCs/>
    </w:rPr>
  </w:style>
  <w:style w:type="character" w:customStyle="1" w:styleId="CommentSubjectChar">
    <w:name w:val="Comment Subject Char"/>
    <w:basedOn w:val="CommentTextChar"/>
    <w:link w:val="CommentSubject"/>
    <w:uiPriority w:val="99"/>
    <w:semiHidden/>
    <w:rsid w:val="00D52746"/>
    <w:rPr>
      <w:b/>
      <w:bCs/>
      <w:sz w:val="20"/>
      <w:szCs w:val="20"/>
    </w:rPr>
  </w:style>
  <w:style w:type="paragraph" w:styleId="BalloonText">
    <w:name w:val="Balloon Text"/>
    <w:basedOn w:val="Normal"/>
    <w:link w:val="BalloonTextChar"/>
    <w:uiPriority w:val="99"/>
    <w:semiHidden/>
    <w:unhideWhenUsed/>
    <w:rsid w:val="00D527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4yhnre3" TargetMode="External"/><Relationship Id="rId13" Type="http://schemas.openxmlformats.org/officeDocument/2006/relationships/hyperlink" Target="https://public.myfwc.com/crossdoi/fundedprojects/SWG_Final_Geselbracht_05047.pdf" TargetMode="External"/><Relationship Id="rId18" Type="http://schemas.openxmlformats.org/officeDocument/2006/relationships/hyperlink" Target="https://www.supremecourt.gov/oral_arguments/argument_transcripts/2017/142-orig_p8k0.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ublic.myfwc.com/crossdoi/fundedprojects/SWG_Final_Geselbracht_05047.pdf" TargetMode="External"/><Relationship Id="rId12" Type="http://schemas.openxmlformats.org/officeDocument/2006/relationships/hyperlink" Target="https://www.supremecourt.gov/oral_arguments/argument_transcripts/2017/142-orig_p8k0.pdf" TargetMode="External"/><Relationship Id="rId17" Type="http://schemas.openxmlformats.org/officeDocument/2006/relationships/hyperlink" Target="https://www.R-project.org/" TargetMode="External"/><Relationship Id="rId2" Type="http://schemas.openxmlformats.org/officeDocument/2006/relationships/settings" Target="settings.xml"/><Relationship Id="rId16" Type="http://schemas.openxmlformats.org/officeDocument/2006/relationships/hyperlink" Target="https://www7.ncdc.noaa.gov/CDO/CDODivisionalSelect.jsp" TargetMode="External"/><Relationship Id="rId20"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R-project.org/" TargetMode="External"/><Relationship Id="rId5" Type="http://schemas.microsoft.com/office/2011/relationships/commentsExtended" Target="commentsExtended.xml"/><Relationship Id="rId15" Type="http://schemas.openxmlformats.org/officeDocument/2006/relationships/hyperlink" Target="https://tidesandcurrents.noaa.gov/sltrends/sltrends_station.shtml?id=8727520" TargetMode="External"/><Relationship Id="rId10" Type="http://schemas.openxmlformats.org/officeDocument/2006/relationships/hyperlink" Target="https://www7.ncdc.noaa.gov/CDO/CDODivisionalSelect.jsp" TargetMode="External"/><Relationship Id="rId19"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tidesandcurrents.noaa.gov/sltrends/sltrends_station.shtml?id=8727520" TargetMode="External"/><Relationship Id="rId14" Type="http://schemas.openxmlformats.org/officeDocument/2006/relationships/hyperlink" Target="https://tinyurl.com/y4yhnr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44</Pages>
  <Words>10209</Words>
  <Characters>58197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cp:revision>
  <dcterms:created xsi:type="dcterms:W3CDTF">2020-01-16T14:57:00Z</dcterms:created>
  <dcterms:modified xsi:type="dcterms:W3CDTF">2020-01-16T14:57:00Z</dcterms:modified>
</cp:coreProperties>
</file>